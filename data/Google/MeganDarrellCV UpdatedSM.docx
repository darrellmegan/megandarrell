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2516E" w14:textId="5E7EEB8A" w:rsidR="006454EF" w:rsidRPr="00EF59A3" w:rsidRDefault="00F35643" w:rsidP="006454EF">
      <w:pPr>
        <w:jc w:val="center"/>
        <w:rPr>
          <w:rFonts w:ascii="Times" w:hAnsi="Times" w:cs="Arial"/>
          <w:b/>
          <w:sz w:val="32"/>
          <w:szCs w:val="32"/>
        </w:rPr>
      </w:pPr>
      <w:r w:rsidRPr="00F35643">
        <w:rPr>
          <w:rFonts w:ascii="Times" w:hAnsi="Times" w:cs="Arial"/>
          <w:bCs/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1D8BEE85" wp14:editId="4EC17BAF">
            <wp:simplePos x="0" y="0"/>
            <wp:positionH relativeFrom="column">
              <wp:posOffset>6200775</wp:posOffset>
            </wp:positionH>
            <wp:positionV relativeFrom="paragraph">
              <wp:posOffset>-47625</wp:posOffset>
            </wp:positionV>
            <wp:extent cx="545611" cy="523875"/>
            <wp:effectExtent l="0" t="0" r="0" b="0"/>
            <wp:wrapNone/>
            <wp:docPr id="343241748" name="Picture 1" descr="A logo of a medical colle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41748" name="Picture 1" descr="A logo of a medical colleg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1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A38">
        <w:rPr>
          <w:rFonts w:ascii="Times" w:hAnsi="Times" w:cs="Arial"/>
          <w:b/>
          <w:sz w:val="32"/>
          <w:szCs w:val="32"/>
        </w:rPr>
        <w:t xml:space="preserve">MEGAN </w:t>
      </w:r>
      <w:r w:rsidR="000A6251">
        <w:rPr>
          <w:rFonts w:ascii="Times" w:hAnsi="Times" w:cs="Arial"/>
          <w:b/>
          <w:sz w:val="32"/>
          <w:szCs w:val="32"/>
        </w:rPr>
        <w:t xml:space="preserve">P. </w:t>
      </w:r>
      <w:r w:rsidR="00EA7A38">
        <w:rPr>
          <w:rFonts w:ascii="Times" w:hAnsi="Times" w:cs="Arial"/>
          <w:b/>
          <w:sz w:val="32"/>
          <w:szCs w:val="32"/>
        </w:rPr>
        <w:t>DARRELL</w:t>
      </w:r>
    </w:p>
    <w:p w14:paraId="690AD9CD" w14:textId="05FD38F6" w:rsidR="006454EF" w:rsidRPr="00737EB6" w:rsidRDefault="00DE006F" w:rsidP="006454EF">
      <w:pPr>
        <w:jc w:val="center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1935 Eastchester Rd, Bronx, NY</w:t>
      </w:r>
      <w:r w:rsidR="008028A8">
        <w:rPr>
          <w:rFonts w:ascii="Times" w:hAnsi="Times" w:cs="Arial"/>
          <w:sz w:val="20"/>
          <w:szCs w:val="20"/>
        </w:rPr>
        <w:t xml:space="preserve"> | </w:t>
      </w:r>
      <w:hyperlink r:id="rId6" w:history="1">
        <w:r w:rsidR="002E0B3F">
          <w:rPr>
            <w:rStyle w:val="Hyperlink"/>
            <w:rFonts w:ascii="Times" w:hAnsi="Times" w:cs="Arial"/>
            <w:sz w:val="20"/>
            <w:szCs w:val="20"/>
          </w:rPr>
          <w:t>LinkedIn</w:t>
        </w:r>
      </w:hyperlink>
      <w:r w:rsidR="008028A8">
        <w:rPr>
          <w:rFonts w:ascii="Times" w:hAnsi="Times" w:cs="Arial"/>
          <w:sz w:val="20"/>
          <w:szCs w:val="20"/>
        </w:rPr>
        <w:t xml:space="preserve"> | </w:t>
      </w:r>
      <w:hyperlink r:id="rId7" w:history="1">
        <w:r w:rsidR="008028A8" w:rsidRPr="004028AF">
          <w:rPr>
            <w:rStyle w:val="Hyperlink"/>
            <w:rFonts w:ascii="Times" w:hAnsi="Times" w:cs="Arial"/>
            <w:bCs/>
            <w:sz w:val="20"/>
            <w:szCs w:val="20"/>
          </w:rPr>
          <w:t>Google Scholar</w:t>
        </w:r>
      </w:hyperlink>
    </w:p>
    <w:p w14:paraId="32E39029" w14:textId="7EE27AFC" w:rsidR="00D65A33" w:rsidRPr="00334A14" w:rsidRDefault="006454EF" w:rsidP="00334A14">
      <w:pPr>
        <w:jc w:val="center"/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color w:val="4472C4" w:themeColor="accent1"/>
          <w:sz w:val="20"/>
          <w:szCs w:val="20"/>
          <w:u w:val="single"/>
        </w:rPr>
        <w:t>darrellmegan</w:t>
      </w:r>
      <w:r w:rsidR="00DE006F">
        <w:rPr>
          <w:rFonts w:ascii="Times" w:hAnsi="Times" w:cs="Arial"/>
          <w:color w:val="4472C4" w:themeColor="accent1"/>
          <w:sz w:val="20"/>
          <w:szCs w:val="20"/>
          <w:u w:val="single"/>
        </w:rPr>
        <w:t>00</w:t>
      </w:r>
      <w:r w:rsidRPr="00737EB6">
        <w:rPr>
          <w:rFonts w:ascii="Times" w:hAnsi="Times" w:cs="Arial"/>
          <w:color w:val="4472C4" w:themeColor="accent1"/>
          <w:sz w:val="20"/>
          <w:szCs w:val="20"/>
          <w:u w:val="single"/>
        </w:rPr>
        <w:t>@</w:t>
      </w:r>
      <w:r w:rsidR="00DE006F">
        <w:rPr>
          <w:rFonts w:ascii="Times" w:hAnsi="Times" w:cs="Arial"/>
          <w:color w:val="4472C4" w:themeColor="accent1"/>
          <w:sz w:val="20"/>
          <w:szCs w:val="20"/>
          <w:u w:val="single"/>
        </w:rPr>
        <w:t>gmail.com</w:t>
      </w:r>
      <w:r w:rsidRPr="00737EB6">
        <w:rPr>
          <w:rFonts w:ascii="Times" w:hAnsi="Times" w:cs="Arial"/>
          <w:sz w:val="20"/>
          <w:szCs w:val="20"/>
        </w:rPr>
        <w:t xml:space="preserve"> | </w:t>
      </w:r>
      <w:r w:rsidRPr="00737EB6">
        <w:rPr>
          <w:rFonts w:ascii="Times" w:hAnsi="Times" w:cs="Arial"/>
          <w:i/>
          <w:sz w:val="20"/>
          <w:szCs w:val="20"/>
        </w:rPr>
        <w:t>(860) 995 – 0100</w:t>
      </w:r>
      <w:r w:rsidR="00334A14">
        <w:rPr>
          <w:rFonts w:ascii="Times" w:hAnsi="Times" w:cs="Arial"/>
          <w:i/>
          <w:sz w:val="20"/>
          <w:szCs w:val="20"/>
        </w:rPr>
        <w:t xml:space="preserve"> | </w:t>
      </w:r>
      <w:r w:rsidR="00D65A33" w:rsidRPr="00DE006F">
        <w:rPr>
          <w:rFonts w:ascii="Times" w:hAnsi="Times" w:cs="Arial"/>
          <w:sz w:val="20"/>
          <w:szCs w:val="20"/>
          <w:shd w:val="clear" w:color="auto" w:fill="FFFFFF"/>
        </w:rPr>
        <w:t>ORCID ID: 0000-0001-6498-9442</w:t>
      </w:r>
    </w:p>
    <w:p w14:paraId="568FCD6C" w14:textId="77777777" w:rsidR="00A94136" w:rsidRPr="00737EB6" w:rsidRDefault="00A94136" w:rsidP="006454EF">
      <w:pPr>
        <w:rPr>
          <w:rFonts w:ascii="Times" w:hAnsi="Times" w:cs="Arial"/>
          <w:sz w:val="20"/>
          <w:szCs w:val="20"/>
        </w:rPr>
      </w:pPr>
    </w:p>
    <w:p w14:paraId="65C89E65" w14:textId="77777777" w:rsidR="00650748" w:rsidRPr="00737EB6" w:rsidRDefault="006454EF" w:rsidP="00650748">
      <w:pPr>
        <w:pBdr>
          <w:bottom w:val="single" w:sz="6" w:space="1" w:color="auto"/>
        </w:pBdr>
        <w:rPr>
          <w:rFonts w:ascii="Times" w:hAnsi="Times" w:cs="Arial"/>
          <w:b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EDUCATION</w:t>
      </w:r>
    </w:p>
    <w:p w14:paraId="6494D601" w14:textId="3032CF91" w:rsidR="00E84558" w:rsidRDefault="00E84558" w:rsidP="00650748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Albert Einstein College of Medicine (Bronx, NY)</w:t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  <w:t xml:space="preserve">             </w:t>
      </w:r>
      <w:r>
        <w:rPr>
          <w:rFonts w:ascii="Times" w:hAnsi="Times" w:cs="Arial"/>
          <w:bCs/>
          <w:i/>
          <w:iCs/>
          <w:sz w:val="20"/>
          <w:szCs w:val="20"/>
        </w:rPr>
        <w:t>June 2022 – Expected 2030</w:t>
      </w:r>
    </w:p>
    <w:p w14:paraId="6733A2AC" w14:textId="2E63E149" w:rsidR="00E84558" w:rsidRPr="00655F40" w:rsidRDefault="00E84558" w:rsidP="00655F40">
      <w:pPr>
        <w:spacing w:line="360" w:lineRule="auto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Medical Scientist Training Program, MD</w:t>
      </w:r>
      <w:r w:rsidR="00265F15">
        <w:rPr>
          <w:rFonts w:ascii="Times" w:hAnsi="Times" w:cs="Arial"/>
          <w:bCs/>
          <w:i/>
          <w:iCs/>
          <w:sz w:val="20"/>
          <w:szCs w:val="20"/>
        </w:rPr>
        <w:t>-</w:t>
      </w:r>
      <w:r>
        <w:rPr>
          <w:rFonts w:ascii="Times" w:hAnsi="Times" w:cs="Arial"/>
          <w:bCs/>
          <w:i/>
          <w:iCs/>
          <w:sz w:val="20"/>
          <w:szCs w:val="20"/>
        </w:rPr>
        <w:t>PhD</w:t>
      </w:r>
    </w:p>
    <w:p w14:paraId="5C7173B0" w14:textId="3CE2E338" w:rsidR="006454EF" w:rsidRPr="00737EB6" w:rsidRDefault="00650748" w:rsidP="00650748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Wheaton College</w:t>
      </w:r>
      <w:r w:rsidR="003432C3" w:rsidRPr="00737EB6">
        <w:rPr>
          <w:rFonts w:ascii="Times" w:hAnsi="Times" w:cs="Arial"/>
          <w:b/>
          <w:sz w:val="20"/>
          <w:szCs w:val="20"/>
        </w:rPr>
        <w:t xml:space="preserve"> (Norton, MA)</w:t>
      </w:r>
      <w:r w:rsidRPr="00737EB6">
        <w:rPr>
          <w:rFonts w:ascii="Times" w:hAnsi="Times" w:cs="Arial"/>
          <w:sz w:val="20"/>
          <w:szCs w:val="20"/>
        </w:rPr>
        <w:tab/>
        <w:t xml:space="preserve">     </w:t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  <w:t xml:space="preserve">      </w:t>
      </w:r>
      <w:r w:rsidR="004E5A96" w:rsidRPr="00737EB6">
        <w:rPr>
          <w:rFonts w:ascii="Times" w:hAnsi="Times" w:cs="Arial"/>
          <w:sz w:val="20"/>
          <w:szCs w:val="20"/>
        </w:rPr>
        <w:t xml:space="preserve">         </w:t>
      </w:r>
      <w:proofErr w:type="gramStart"/>
      <w:r w:rsidR="00C01597">
        <w:rPr>
          <w:rFonts w:ascii="Times" w:hAnsi="Times" w:cs="Arial"/>
          <w:sz w:val="20"/>
          <w:szCs w:val="20"/>
        </w:rPr>
        <w:tab/>
        <w:t xml:space="preserve">  </w:t>
      </w:r>
      <w:r w:rsidRPr="00737EB6">
        <w:rPr>
          <w:rFonts w:ascii="Times" w:hAnsi="Times" w:cs="Arial"/>
          <w:i/>
          <w:sz w:val="20"/>
          <w:szCs w:val="20"/>
        </w:rPr>
        <w:t>Aug</w:t>
      </w:r>
      <w:r w:rsidR="00681E60">
        <w:rPr>
          <w:rFonts w:ascii="Times" w:hAnsi="Times" w:cs="Arial"/>
          <w:i/>
          <w:sz w:val="20"/>
          <w:szCs w:val="20"/>
        </w:rPr>
        <w:t>ust</w:t>
      </w:r>
      <w:proofErr w:type="gramEnd"/>
      <w:r w:rsidRPr="00737EB6">
        <w:rPr>
          <w:rFonts w:ascii="Times" w:hAnsi="Times" w:cs="Arial"/>
          <w:i/>
          <w:sz w:val="20"/>
          <w:szCs w:val="20"/>
        </w:rPr>
        <w:t xml:space="preserve"> 2017 </w:t>
      </w:r>
      <w:r w:rsidR="00EF59A3">
        <w:rPr>
          <w:rFonts w:ascii="Times" w:hAnsi="Times" w:cs="Arial"/>
          <w:i/>
          <w:sz w:val="20"/>
          <w:szCs w:val="20"/>
        </w:rPr>
        <w:t>–</w:t>
      </w:r>
      <w:r w:rsidRPr="00737EB6">
        <w:rPr>
          <w:rFonts w:ascii="Times" w:hAnsi="Times" w:cs="Arial"/>
          <w:i/>
          <w:sz w:val="20"/>
          <w:szCs w:val="20"/>
        </w:rPr>
        <w:t xml:space="preserve"> </w:t>
      </w:r>
      <w:r w:rsidR="00AF4C2E" w:rsidRPr="00737EB6">
        <w:rPr>
          <w:rFonts w:ascii="Times" w:hAnsi="Times" w:cs="Arial"/>
          <w:i/>
          <w:sz w:val="20"/>
          <w:szCs w:val="20"/>
        </w:rPr>
        <w:t>May</w:t>
      </w:r>
      <w:r w:rsidR="006454EF" w:rsidRPr="00737EB6">
        <w:rPr>
          <w:rFonts w:ascii="Times" w:hAnsi="Times" w:cs="Arial"/>
          <w:i/>
          <w:sz w:val="20"/>
          <w:szCs w:val="20"/>
        </w:rPr>
        <w:t xml:space="preserve"> 2020</w:t>
      </w:r>
    </w:p>
    <w:p w14:paraId="07700F77" w14:textId="406F5ECE" w:rsidR="00650748" w:rsidRPr="00737EB6" w:rsidRDefault="00650748" w:rsidP="00650748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i/>
          <w:sz w:val="20"/>
          <w:szCs w:val="20"/>
        </w:rPr>
        <w:t>Bachelor of Arts</w:t>
      </w:r>
      <w:r w:rsidR="004C0B57">
        <w:rPr>
          <w:rFonts w:ascii="Times" w:hAnsi="Times" w:cs="Arial"/>
          <w:i/>
          <w:sz w:val="20"/>
          <w:szCs w:val="20"/>
        </w:rPr>
        <w:t>, Magna Cum Laude</w:t>
      </w:r>
    </w:p>
    <w:p w14:paraId="554C2710" w14:textId="714BBDEA" w:rsidR="0004378C" w:rsidRDefault="00650748" w:rsidP="0004378C">
      <w:pP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>Bioinformatics Major</w:t>
      </w:r>
      <w:r w:rsidR="0004378C">
        <w:rPr>
          <w:rFonts w:ascii="Times" w:hAnsi="Times" w:cs="Arial"/>
          <w:sz w:val="20"/>
          <w:szCs w:val="20"/>
        </w:rPr>
        <w:t xml:space="preserve">, </w:t>
      </w:r>
      <w:r w:rsidRPr="00737EB6">
        <w:rPr>
          <w:rFonts w:ascii="Times" w:hAnsi="Times" w:cs="Arial"/>
          <w:sz w:val="20"/>
          <w:szCs w:val="20"/>
        </w:rPr>
        <w:t xml:space="preserve">Chemistry </w:t>
      </w:r>
      <w:r w:rsidR="0004378C">
        <w:rPr>
          <w:rFonts w:ascii="Times" w:hAnsi="Times" w:cs="Arial"/>
          <w:sz w:val="20"/>
          <w:szCs w:val="20"/>
        </w:rPr>
        <w:t>Minor</w:t>
      </w:r>
    </w:p>
    <w:p w14:paraId="6B132763" w14:textId="77777777" w:rsidR="001E0B07" w:rsidRDefault="001E0B07" w:rsidP="001E0B07">
      <w:pPr>
        <w:rPr>
          <w:rFonts w:ascii="Times" w:hAnsi="Times" w:cs="Arial"/>
          <w:sz w:val="20"/>
          <w:szCs w:val="20"/>
        </w:rPr>
      </w:pPr>
    </w:p>
    <w:p w14:paraId="58DAF2EE" w14:textId="77777777" w:rsidR="001E0B07" w:rsidRPr="00737EB6" w:rsidRDefault="001E0B07" w:rsidP="001E0B07">
      <w:pPr>
        <w:pBdr>
          <w:bottom w:val="single" w:sz="6" w:space="1" w:color="auto"/>
        </w:pBdr>
        <w:rPr>
          <w:rFonts w:ascii="Times" w:hAnsi="Times" w:cs="Arial"/>
          <w:b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CLINICAL EXPERIENCE</w:t>
      </w:r>
    </w:p>
    <w:p w14:paraId="0EDF6428" w14:textId="5BBC5E01" w:rsidR="007D239F" w:rsidRDefault="00300A69" w:rsidP="007D239F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 xml:space="preserve">MSTP </w:t>
      </w:r>
      <w:r w:rsidR="007D239F">
        <w:rPr>
          <w:rFonts w:ascii="Times" w:hAnsi="Times" w:cs="Arial"/>
          <w:b/>
          <w:sz w:val="20"/>
          <w:szCs w:val="20"/>
        </w:rPr>
        <w:t>Continuity Clinic (Bronx, NY)</w:t>
      </w:r>
      <w:r w:rsidR="007D239F">
        <w:rPr>
          <w:rFonts w:ascii="Times" w:hAnsi="Times" w:cs="Arial"/>
          <w:bCs/>
          <w:sz w:val="20"/>
          <w:szCs w:val="20"/>
        </w:rPr>
        <w:tab/>
      </w:r>
      <w:r w:rsidR="007D239F">
        <w:rPr>
          <w:rFonts w:ascii="Times" w:hAnsi="Times" w:cs="Arial"/>
          <w:bCs/>
          <w:sz w:val="20"/>
          <w:szCs w:val="20"/>
        </w:rPr>
        <w:tab/>
      </w:r>
      <w:r w:rsidR="007D239F">
        <w:rPr>
          <w:rFonts w:ascii="Times" w:hAnsi="Times" w:cs="Arial"/>
          <w:bCs/>
          <w:sz w:val="20"/>
          <w:szCs w:val="20"/>
        </w:rPr>
        <w:tab/>
      </w:r>
      <w:r w:rsidR="007D239F">
        <w:rPr>
          <w:rFonts w:ascii="Times" w:hAnsi="Times" w:cs="Arial"/>
          <w:bCs/>
          <w:sz w:val="20"/>
          <w:szCs w:val="20"/>
        </w:rPr>
        <w:tab/>
      </w:r>
      <w:r w:rsidR="007D239F">
        <w:rPr>
          <w:rFonts w:ascii="Times" w:hAnsi="Times" w:cs="Arial"/>
          <w:bCs/>
          <w:sz w:val="20"/>
          <w:szCs w:val="20"/>
        </w:rPr>
        <w:tab/>
      </w:r>
      <w:r w:rsidR="007D239F">
        <w:rPr>
          <w:rFonts w:ascii="Times" w:hAnsi="Times" w:cs="Arial"/>
          <w:bCs/>
          <w:sz w:val="20"/>
          <w:szCs w:val="20"/>
        </w:rPr>
        <w:tab/>
      </w:r>
      <w:r w:rsidR="007D239F">
        <w:rPr>
          <w:rFonts w:ascii="Times" w:hAnsi="Times" w:cs="Arial"/>
          <w:bCs/>
          <w:sz w:val="20"/>
          <w:szCs w:val="20"/>
        </w:rPr>
        <w:tab/>
      </w:r>
      <w:r w:rsidR="007D239F">
        <w:rPr>
          <w:rFonts w:ascii="Times" w:hAnsi="Times" w:cs="Arial"/>
          <w:bCs/>
          <w:sz w:val="20"/>
          <w:szCs w:val="20"/>
        </w:rPr>
        <w:tab/>
        <w:t xml:space="preserve">         </w:t>
      </w:r>
      <w:r w:rsidR="007D239F">
        <w:rPr>
          <w:rFonts w:ascii="Times" w:hAnsi="Times" w:cs="Arial"/>
          <w:bCs/>
          <w:i/>
          <w:iCs/>
          <w:sz w:val="20"/>
          <w:szCs w:val="20"/>
        </w:rPr>
        <w:t xml:space="preserve">April 2025 – Present </w:t>
      </w:r>
    </w:p>
    <w:p w14:paraId="2B120975" w14:textId="4C5FDF6A" w:rsidR="007D239F" w:rsidRDefault="007D239F" w:rsidP="007D239F">
      <w:p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Clinical Trainee</w:t>
      </w:r>
    </w:p>
    <w:p w14:paraId="3528065B" w14:textId="6E65C77C" w:rsidR="00CE6A25" w:rsidRPr="00CE6A25" w:rsidRDefault="00CE6A25" w:rsidP="00CE6A25">
      <w:pPr>
        <w:pStyle w:val="ListParagraph"/>
        <w:numPr>
          <w:ilvl w:val="0"/>
          <w:numId w:val="20"/>
        </w:numPr>
        <w:rPr>
          <w:rFonts w:ascii="Times" w:hAnsi="Times" w:cs="Arial"/>
          <w:b/>
          <w:sz w:val="20"/>
          <w:szCs w:val="20"/>
        </w:rPr>
      </w:pPr>
      <w:r w:rsidRPr="00CE6A25">
        <w:rPr>
          <w:rFonts w:ascii="Times" w:hAnsi="Times" w:cs="Arial"/>
          <w:bCs/>
          <w:sz w:val="20"/>
          <w:szCs w:val="20"/>
        </w:rPr>
        <w:t xml:space="preserve">Coordinate patient care at weekly </w:t>
      </w:r>
      <w:r w:rsidR="00EA67EB">
        <w:rPr>
          <w:rFonts w:ascii="Times" w:hAnsi="Times" w:cs="Arial"/>
          <w:bCs/>
          <w:sz w:val="20"/>
          <w:szCs w:val="20"/>
        </w:rPr>
        <w:t xml:space="preserve">student-run </w:t>
      </w:r>
      <w:r w:rsidRPr="00CE6A25">
        <w:rPr>
          <w:rFonts w:ascii="Times" w:hAnsi="Times" w:cs="Arial"/>
          <w:bCs/>
          <w:sz w:val="20"/>
          <w:szCs w:val="20"/>
        </w:rPr>
        <w:t>outpatient clinic to continue developing clinical acumen during research years</w:t>
      </w:r>
    </w:p>
    <w:p w14:paraId="1CB3F3CB" w14:textId="369A4083" w:rsidR="00907A1C" w:rsidRPr="00655F40" w:rsidRDefault="00CE6A25" w:rsidP="00655F40">
      <w:pPr>
        <w:pStyle w:val="ListParagraph"/>
        <w:numPr>
          <w:ilvl w:val="0"/>
          <w:numId w:val="20"/>
        </w:numPr>
        <w:spacing w:line="360" w:lineRule="auto"/>
        <w:rPr>
          <w:rFonts w:ascii="Times" w:hAnsi="Times" w:cs="Arial"/>
          <w:b/>
          <w:sz w:val="20"/>
          <w:szCs w:val="20"/>
        </w:rPr>
      </w:pPr>
      <w:r w:rsidRPr="00CE6A25">
        <w:rPr>
          <w:rFonts w:ascii="Times" w:hAnsi="Times" w:cs="Arial"/>
          <w:bCs/>
          <w:sz w:val="20"/>
          <w:szCs w:val="20"/>
        </w:rPr>
        <w:t>Focus on history-taking,</w:t>
      </w:r>
      <w:r>
        <w:rPr>
          <w:rFonts w:ascii="Times" w:hAnsi="Times" w:cs="Arial"/>
          <w:bCs/>
          <w:sz w:val="20"/>
          <w:szCs w:val="20"/>
        </w:rPr>
        <w:t xml:space="preserve"> physical</w:t>
      </w:r>
      <w:r w:rsidRPr="00CE6A25">
        <w:rPr>
          <w:rFonts w:ascii="Times" w:hAnsi="Times" w:cs="Arial"/>
          <w:bCs/>
          <w:sz w:val="20"/>
          <w:szCs w:val="20"/>
        </w:rPr>
        <w:t xml:space="preserve"> exams, patient presentations, </w:t>
      </w:r>
      <w:r w:rsidR="00907A1C">
        <w:rPr>
          <w:rFonts w:ascii="Times" w:hAnsi="Times" w:cs="Arial"/>
          <w:bCs/>
          <w:sz w:val="20"/>
          <w:szCs w:val="20"/>
        </w:rPr>
        <w:t>laboratory testing, and treatment management</w:t>
      </w:r>
      <w:r w:rsidRPr="00CE6A25">
        <w:rPr>
          <w:rFonts w:ascii="Times" w:hAnsi="Times" w:cs="Arial"/>
          <w:bCs/>
          <w:sz w:val="20"/>
          <w:szCs w:val="20"/>
        </w:rPr>
        <w:t>.</w:t>
      </w:r>
    </w:p>
    <w:p w14:paraId="4BC81F0C" w14:textId="3DFB37EF" w:rsidR="007D239F" w:rsidRDefault="007D239F" w:rsidP="007D239F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ECHO Clinic (Bronx, NY)</w:t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  <w:t xml:space="preserve">     </w:t>
      </w:r>
      <w:r>
        <w:rPr>
          <w:rFonts w:ascii="Times" w:hAnsi="Times" w:cs="Arial"/>
          <w:bCs/>
          <w:i/>
          <w:iCs/>
          <w:sz w:val="20"/>
          <w:szCs w:val="20"/>
        </w:rPr>
        <w:t xml:space="preserve">September 2022 – October 2023 </w:t>
      </w:r>
    </w:p>
    <w:p w14:paraId="575BFC74" w14:textId="77777777" w:rsidR="007D239F" w:rsidRDefault="007D239F" w:rsidP="007D239F">
      <w:p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Patient Advocate and Community Outreach</w:t>
      </w:r>
    </w:p>
    <w:p w14:paraId="7EF0D9F5" w14:textId="77777777" w:rsidR="007D239F" w:rsidRDefault="007D239F" w:rsidP="007D239F">
      <w:pPr>
        <w:pStyle w:val="ListParagraph"/>
        <w:numPr>
          <w:ilvl w:val="0"/>
          <w:numId w:val="8"/>
        </w:num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Communicated directly with patients to facilitate interactions with medical professionals</w:t>
      </w:r>
    </w:p>
    <w:p w14:paraId="28F54665" w14:textId="37C70DE9" w:rsidR="007D239F" w:rsidRPr="00655F40" w:rsidRDefault="007D239F" w:rsidP="00655F40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Directed educational sessions to provide community outreach and tutoring for children at Bronx Public Schools</w:t>
      </w:r>
    </w:p>
    <w:p w14:paraId="01E5AB36" w14:textId="612D7BDA" w:rsidR="005969D8" w:rsidRPr="005969D8" w:rsidRDefault="005969D8" w:rsidP="001E0B07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The National Institutes of Health</w:t>
      </w:r>
      <w:r>
        <w:rPr>
          <w:rFonts w:ascii="Times" w:hAnsi="Times" w:cs="Arial"/>
          <w:b/>
          <w:sz w:val="20"/>
          <w:szCs w:val="20"/>
        </w:rPr>
        <w:tab/>
      </w:r>
      <w:r w:rsidR="001155AF">
        <w:rPr>
          <w:rFonts w:ascii="Times" w:hAnsi="Times" w:cs="Arial"/>
          <w:b/>
          <w:sz w:val="20"/>
          <w:szCs w:val="20"/>
        </w:rPr>
        <w:t>(Bethesda, MD)</w:t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proofErr w:type="gramStart"/>
      <w:r>
        <w:rPr>
          <w:rFonts w:ascii="Times" w:hAnsi="Times" w:cs="Arial"/>
          <w:b/>
          <w:sz w:val="20"/>
          <w:szCs w:val="20"/>
        </w:rPr>
        <w:tab/>
        <w:t xml:space="preserve">  </w:t>
      </w:r>
      <w:r>
        <w:rPr>
          <w:rFonts w:ascii="Times" w:hAnsi="Times" w:cs="Arial"/>
          <w:bCs/>
          <w:i/>
          <w:iCs/>
          <w:sz w:val="20"/>
          <w:szCs w:val="20"/>
        </w:rPr>
        <w:t>August</w:t>
      </w:r>
      <w:proofErr w:type="gramEnd"/>
      <w:r>
        <w:rPr>
          <w:rFonts w:ascii="Times" w:hAnsi="Times" w:cs="Arial"/>
          <w:bCs/>
          <w:i/>
          <w:iCs/>
          <w:sz w:val="20"/>
          <w:szCs w:val="20"/>
        </w:rPr>
        <w:t xml:space="preserve"> 2020 – </w:t>
      </w:r>
      <w:r w:rsidR="00EF0BBE">
        <w:rPr>
          <w:rFonts w:ascii="Times" w:hAnsi="Times" w:cs="Arial"/>
          <w:bCs/>
          <w:i/>
          <w:iCs/>
          <w:sz w:val="20"/>
          <w:szCs w:val="20"/>
        </w:rPr>
        <w:t>June 2022</w:t>
      </w:r>
      <w:r>
        <w:rPr>
          <w:rFonts w:ascii="Times" w:hAnsi="Times" w:cs="Arial"/>
          <w:bCs/>
          <w:i/>
          <w:iCs/>
          <w:sz w:val="20"/>
          <w:szCs w:val="20"/>
        </w:rPr>
        <w:t xml:space="preserve"> </w:t>
      </w:r>
    </w:p>
    <w:p w14:paraId="5E041A4D" w14:textId="407C8E0A" w:rsidR="005969D8" w:rsidRDefault="005969D8" w:rsidP="001E0B07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Patient Rounds</w:t>
      </w:r>
    </w:p>
    <w:p w14:paraId="0561F35F" w14:textId="6C97AB61" w:rsidR="005969D8" w:rsidRDefault="005969D8" w:rsidP="005969D8">
      <w:pPr>
        <w:pStyle w:val="ListParagraph"/>
        <w:numPr>
          <w:ilvl w:val="0"/>
          <w:numId w:val="2"/>
        </w:num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 xml:space="preserve">Shadowed several physicians in </w:t>
      </w:r>
      <w:r w:rsidR="00D00BF2">
        <w:rPr>
          <w:rFonts w:ascii="Times" w:hAnsi="Times" w:cs="Arial"/>
          <w:bCs/>
          <w:sz w:val="20"/>
          <w:szCs w:val="20"/>
        </w:rPr>
        <w:t>NIAMS</w:t>
      </w:r>
      <w:r>
        <w:rPr>
          <w:rFonts w:ascii="Times" w:hAnsi="Times" w:cs="Arial"/>
          <w:bCs/>
          <w:sz w:val="20"/>
          <w:szCs w:val="20"/>
        </w:rPr>
        <w:t xml:space="preserve"> to observe patient rounds</w:t>
      </w:r>
    </w:p>
    <w:p w14:paraId="63BE9862" w14:textId="21B3A006" w:rsidR="00E6531F" w:rsidRDefault="00AB59CA" w:rsidP="00E6531F">
      <w:pPr>
        <w:pStyle w:val="ListParagraph"/>
        <w:numPr>
          <w:ilvl w:val="0"/>
          <w:numId w:val="2"/>
        </w:num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Observed</w:t>
      </w:r>
      <w:r w:rsidR="00725269">
        <w:rPr>
          <w:rFonts w:ascii="Times" w:hAnsi="Times" w:cs="Arial"/>
          <w:bCs/>
          <w:sz w:val="20"/>
          <w:szCs w:val="20"/>
        </w:rPr>
        <w:t xml:space="preserve"> leading medical scientists at the George Washington Myositis Clinic, which includes physician</w:t>
      </w:r>
    </w:p>
    <w:p w14:paraId="286C76BE" w14:textId="1BC4B0C8" w:rsidR="005969D8" w:rsidRPr="00655F40" w:rsidRDefault="00725269" w:rsidP="00E6531F">
      <w:pPr>
        <w:pStyle w:val="ListParagraph"/>
        <w:spacing w:line="360" w:lineRule="auto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consults for disease diagnostics and clinical trial testing</w:t>
      </w:r>
    </w:p>
    <w:p w14:paraId="62A678F0" w14:textId="62E5E419" w:rsidR="001E0B07" w:rsidRPr="00737EB6" w:rsidRDefault="001E0B07" w:rsidP="001E0B07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Sturdy Memorial Hospital (Attleboro, MA)</w:t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  <w:t xml:space="preserve">            </w:t>
      </w:r>
      <w:r w:rsidRPr="00737EB6">
        <w:rPr>
          <w:rFonts w:ascii="Times" w:hAnsi="Times" w:cs="Arial"/>
          <w:b/>
          <w:sz w:val="20"/>
          <w:szCs w:val="20"/>
        </w:rPr>
        <w:tab/>
        <w:t xml:space="preserve">            </w:t>
      </w:r>
      <w:r w:rsidRPr="00737EB6">
        <w:rPr>
          <w:rFonts w:ascii="Times" w:hAnsi="Times" w:cs="Arial"/>
          <w:i/>
          <w:sz w:val="20"/>
          <w:szCs w:val="20"/>
        </w:rPr>
        <w:t>Aug</w:t>
      </w:r>
      <w:r w:rsidR="00B06126">
        <w:rPr>
          <w:rFonts w:ascii="Times" w:hAnsi="Times" w:cs="Arial"/>
          <w:i/>
          <w:sz w:val="20"/>
          <w:szCs w:val="20"/>
        </w:rPr>
        <w:t>ust</w:t>
      </w:r>
      <w:r w:rsidRPr="00737EB6">
        <w:rPr>
          <w:rFonts w:ascii="Times" w:hAnsi="Times" w:cs="Arial"/>
          <w:i/>
          <w:sz w:val="20"/>
          <w:szCs w:val="20"/>
        </w:rPr>
        <w:t xml:space="preserve"> 2019 – </w:t>
      </w:r>
      <w:r w:rsidR="00973F41">
        <w:rPr>
          <w:rFonts w:ascii="Times" w:hAnsi="Times" w:cs="Arial"/>
          <w:i/>
          <w:sz w:val="20"/>
          <w:szCs w:val="20"/>
        </w:rPr>
        <w:t>March 2020</w:t>
      </w:r>
      <w:r w:rsidRPr="00737EB6">
        <w:rPr>
          <w:rFonts w:ascii="Times" w:hAnsi="Times" w:cs="Arial"/>
          <w:i/>
          <w:sz w:val="20"/>
          <w:szCs w:val="20"/>
        </w:rPr>
        <w:t xml:space="preserve"> </w:t>
      </w:r>
    </w:p>
    <w:p w14:paraId="277A7F48" w14:textId="77777777" w:rsidR="001E0B07" w:rsidRPr="00737EB6" w:rsidRDefault="001E0B07" w:rsidP="001E0B07">
      <w:pPr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i/>
          <w:sz w:val="20"/>
          <w:szCs w:val="20"/>
        </w:rPr>
        <w:t>Emergency Room Patient Care Liaison</w:t>
      </w:r>
    </w:p>
    <w:p w14:paraId="2171BCCF" w14:textId="0883AFC9" w:rsidR="001E0B07" w:rsidRDefault="00244FC1" w:rsidP="001E0B07">
      <w:pPr>
        <w:pStyle w:val="ListParagraph"/>
        <w:numPr>
          <w:ilvl w:val="0"/>
          <w:numId w:val="4"/>
        </w:num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Assisted</w:t>
      </w:r>
      <w:r w:rsidR="001E0B07" w:rsidRPr="00737EB6">
        <w:rPr>
          <w:rFonts w:ascii="Times" w:hAnsi="Times" w:cs="Arial"/>
          <w:sz w:val="20"/>
          <w:szCs w:val="20"/>
        </w:rPr>
        <w:t xml:space="preserve"> patients and families in the </w:t>
      </w:r>
      <w:r w:rsidR="00871578">
        <w:rPr>
          <w:rFonts w:ascii="Times" w:hAnsi="Times" w:cs="Arial"/>
          <w:sz w:val="20"/>
          <w:szCs w:val="20"/>
        </w:rPr>
        <w:t xml:space="preserve">ER </w:t>
      </w:r>
      <w:r w:rsidR="001E0B07" w:rsidRPr="00737EB6">
        <w:rPr>
          <w:rFonts w:ascii="Times" w:hAnsi="Times" w:cs="Arial"/>
          <w:sz w:val="20"/>
          <w:szCs w:val="20"/>
        </w:rPr>
        <w:t>and waiting area</w:t>
      </w:r>
      <w:r>
        <w:rPr>
          <w:rFonts w:ascii="Times" w:hAnsi="Times" w:cs="Arial"/>
          <w:sz w:val="20"/>
          <w:szCs w:val="20"/>
        </w:rPr>
        <w:t xml:space="preserve"> to provide </w:t>
      </w:r>
      <w:r w:rsidR="009B2AC1">
        <w:rPr>
          <w:rFonts w:ascii="Times" w:hAnsi="Times" w:cs="Arial"/>
          <w:sz w:val="20"/>
          <w:szCs w:val="20"/>
        </w:rPr>
        <w:t>care</w:t>
      </w:r>
      <w:r>
        <w:rPr>
          <w:rFonts w:ascii="Times" w:hAnsi="Times" w:cs="Arial"/>
          <w:sz w:val="20"/>
          <w:szCs w:val="20"/>
        </w:rPr>
        <w:t xml:space="preserve"> and comfort during a time of medical distress</w:t>
      </w:r>
    </w:p>
    <w:p w14:paraId="236507E6" w14:textId="7F1B3860" w:rsidR="001E0B07" w:rsidRPr="00E6531F" w:rsidRDefault="00725269" w:rsidP="001E0B07">
      <w:pPr>
        <w:pStyle w:val="ListParagraph"/>
        <w:numPr>
          <w:ilvl w:val="0"/>
          <w:numId w:val="4"/>
        </w:numPr>
        <w:spacing w:line="360" w:lineRule="auto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Served as a liaison between patients and medical staff</w:t>
      </w:r>
    </w:p>
    <w:p w14:paraId="75ECCCF5" w14:textId="2F34627E" w:rsidR="001E0B07" w:rsidRPr="00737EB6" w:rsidRDefault="001E0B07" w:rsidP="001E0B07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Connecticut Children’s Medical Center (Hartford, CT)</w:t>
      </w:r>
      <w:r w:rsidR="00FF321A">
        <w:rPr>
          <w:rFonts w:ascii="Times" w:hAnsi="Times" w:cs="Arial"/>
          <w:b/>
          <w:sz w:val="20"/>
          <w:szCs w:val="20"/>
        </w:rPr>
        <w:tab/>
      </w:r>
      <w:r w:rsidR="00FF321A">
        <w:rPr>
          <w:rFonts w:ascii="Times" w:hAnsi="Times" w:cs="Arial"/>
          <w:b/>
          <w:sz w:val="20"/>
          <w:szCs w:val="20"/>
        </w:rPr>
        <w:tab/>
      </w:r>
      <w:r w:rsidR="00FF321A">
        <w:rPr>
          <w:rFonts w:ascii="Times" w:hAnsi="Times" w:cs="Arial"/>
          <w:b/>
          <w:sz w:val="20"/>
          <w:szCs w:val="20"/>
        </w:rPr>
        <w:tab/>
      </w:r>
      <w:r w:rsidR="00FF321A">
        <w:rPr>
          <w:rFonts w:ascii="Times" w:hAnsi="Times" w:cs="Arial"/>
          <w:b/>
          <w:sz w:val="20"/>
          <w:szCs w:val="20"/>
        </w:rPr>
        <w:tab/>
      </w:r>
      <w:r w:rsidR="00FF321A">
        <w:rPr>
          <w:rFonts w:ascii="Times" w:hAnsi="Times" w:cs="Arial"/>
          <w:b/>
          <w:sz w:val="20"/>
          <w:szCs w:val="20"/>
        </w:rPr>
        <w:tab/>
        <w:t xml:space="preserve">           </w:t>
      </w:r>
      <w:r w:rsidR="000F5B30">
        <w:rPr>
          <w:rFonts w:ascii="Times" w:hAnsi="Times" w:cs="Arial"/>
          <w:i/>
          <w:sz w:val="20"/>
          <w:szCs w:val="20"/>
        </w:rPr>
        <w:t xml:space="preserve">                          </w:t>
      </w:r>
      <w:r w:rsidRPr="00737EB6">
        <w:rPr>
          <w:rFonts w:ascii="Times" w:hAnsi="Times" w:cs="Arial"/>
          <w:i/>
          <w:sz w:val="20"/>
          <w:szCs w:val="20"/>
        </w:rPr>
        <w:t>2019</w:t>
      </w:r>
      <w:r w:rsidR="000F5B30">
        <w:rPr>
          <w:rFonts w:ascii="Times" w:hAnsi="Times" w:cs="Arial"/>
          <w:i/>
          <w:sz w:val="20"/>
          <w:szCs w:val="20"/>
        </w:rPr>
        <w:t xml:space="preserve"> – </w:t>
      </w:r>
      <w:r w:rsidR="00FF321A">
        <w:rPr>
          <w:rFonts w:ascii="Times" w:hAnsi="Times" w:cs="Arial"/>
          <w:i/>
          <w:sz w:val="20"/>
          <w:szCs w:val="20"/>
        </w:rPr>
        <w:t>2020</w:t>
      </w:r>
    </w:p>
    <w:p w14:paraId="187FBB02" w14:textId="478AE19C" w:rsidR="001E0B07" w:rsidRPr="00737EB6" w:rsidRDefault="00725269" w:rsidP="001E0B07">
      <w:pPr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i/>
          <w:sz w:val="20"/>
          <w:szCs w:val="20"/>
        </w:rPr>
        <w:t>Physician</w:t>
      </w:r>
      <w:r w:rsidR="001E0B07" w:rsidRPr="00737EB6">
        <w:rPr>
          <w:rFonts w:ascii="Times" w:hAnsi="Times" w:cs="Arial"/>
          <w:i/>
          <w:sz w:val="20"/>
          <w:szCs w:val="20"/>
        </w:rPr>
        <w:t xml:space="preserve"> Shadow</w:t>
      </w:r>
      <w:r>
        <w:rPr>
          <w:rFonts w:ascii="Times" w:hAnsi="Times" w:cs="Arial"/>
          <w:i/>
          <w:sz w:val="20"/>
          <w:szCs w:val="20"/>
        </w:rPr>
        <w:t>ing</w:t>
      </w:r>
    </w:p>
    <w:p w14:paraId="7735F3B2" w14:textId="47011276" w:rsidR="001E0B07" w:rsidRPr="00737EB6" w:rsidRDefault="00725269" w:rsidP="001E0B07">
      <w:pPr>
        <w:pStyle w:val="ListParagraph"/>
        <w:numPr>
          <w:ilvl w:val="0"/>
          <w:numId w:val="4"/>
        </w:numPr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Pediatric Hematology and Oncology</w:t>
      </w:r>
      <w:r w:rsidR="000F5B30">
        <w:rPr>
          <w:rFonts w:ascii="Times" w:hAnsi="Times" w:cs="Arial"/>
          <w:sz w:val="20"/>
          <w:szCs w:val="20"/>
        </w:rPr>
        <w:t xml:space="preserve"> </w:t>
      </w:r>
      <w:r>
        <w:rPr>
          <w:rFonts w:ascii="Times" w:hAnsi="Times" w:cs="Arial"/>
          <w:sz w:val="20"/>
          <w:szCs w:val="20"/>
        </w:rPr>
        <w:t>(</w:t>
      </w:r>
      <w:r w:rsidR="001E0B07" w:rsidRPr="00737EB6">
        <w:rPr>
          <w:rFonts w:ascii="Times" w:hAnsi="Times" w:cs="Arial"/>
          <w:sz w:val="20"/>
          <w:szCs w:val="20"/>
        </w:rPr>
        <w:t xml:space="preserve">Michael </w:t>
      </w:r>
      <w:proofErr w:type="spellStart"/>
      <w:r w:rsidR="001E0B07" w:rsidRPr="00737EB6">
        <w:rPr>
          <w:rFonts w:ascii="Times" w:hAnsi="Times" w:cs="Arial"/>
          <w:sz w:val="20"/>
          <w:szCs w:val="20"/>
        </w:rPr>
        <w:t>Isakoff</w:t>
      </w:r>
      <w:proofErr w:type="spellEnd"/>
      <w:r>
        <w:rPr>
          <w:rFonts w:ascii="Times" w:hAnsi="Times" w:cs="Arial"/>
          <w:sz w:val="20"/>
          <w:szCs w:val="20"/>
        </w:rPr>
        <w:t>, MD)</w:t>
      </w:r>
      <w:r w:rsidR="000F5B30">
        <w:rPr>
          <w:rFonts w:ascii="Times" w:hAnsi="Times" w:cs="Arial"/>
          <w:sz w:val="20"/>
          <w:szCs w:val="20"/>
        </w:rPr>
        <w:tab/>
        <w:t xml:space="preserve">        </w:t>
      </w:r>
      <w:r w:rsidR="000F5B30">
        <w:rPr>
          <w:rFonts w:ascii="Times" w:hAnsi="Times" w:cs="Arial"/>
          <w:sz w:val="20"/>
          <w:szCs w:val="20"/>
        </w:rPr>
        <w:tab/>
      </w:r>
      <w:r w:rsidR="000F5B30">
        <w:rPr>
          <w:rFonts w:ascii="Times" w:hAnsi="Times" w:cs="Arial"/>
          <w:sz w:val="20"/>
          <w:szCs w:val="20"/>
        </w:rPr>
        <w:tab/>
      </w:r>
      <w:r w:rsidR="000F5B30">
        <w:rPr>
          <w:rFonts w:ascii="Times" w:hAnsi="Times" w:cs="Arial"/>
          <w:sz w:val="20"/>
          <w:szCs w:val="20"/>
        </w:rPr>
        <w:tab/>
        <w:t xml:space="preserve">             </w:t>
      </w:r>
      <w:r w:rsidR="000F5B30">
        <w:rPr>
          <w:rFonts w:ascii="Times" w:hAnsi="Times" w:cs="Arial"/>
          <w:i/>
          <w:iCs/>
          <w:sz w:val="20"/>
          <w:szCs w:val="20"/>
        </w:rPr>
        <w:t>March 2019, January 2020</w:t>
      </w:r>
    </w:p>
    <w:p w14:paraId="6BD2E7CD" w14:textId="3529843D" w:rsidR="001E0B07" w:rsidRPr="00725269" w:rsidRDefault="00725269" w:rsidP="00725269">
      <w:pPr>
        <w:pStyle w:val="ListParagraph"/>
        <w:numPr>
          <w:ilvl w:val="0"/>
          <w:numId w:val="4"/>
        </w:numPr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Behavioral Health Unit of the Emergency Room (</w:t>
      </w:r>
      <w:r w:rsidR="0015368F" w:rsidRPr="00725269">
        <w:rPr>
          <w:rFonts w:ascii="Times" w:hAnsi="Times" w:cs="Arial"/>
          <w:sz w:val="20"/>
          <w:szCs w:val="20"/>
        </w:rPr>
        <w:t>Robert Sahl</w:t>
      </w:r>
      <w:r>
        <w:rPr>
          <w:rFonts w:ascii="Times" w:hAnsi="Times" w:cs="Arial"/>
          <w:sz w:val="20"/>
          <w:szCs w:val="20"/>
        </w:rPr>
        <w:t>, MD)</w:t>
      </w:r>
      <w:r w:rsidR="0015368F" w:rsidRPr="00725269">
        <w:rPr>
          <w:rFonts w:ascii="Times" w:hAnsi="Times" w:cs="Arial"/>
          <w:sz w:val="20"/>
          <w:szCs w:val="20"/>
        </w:rPr>
        <w:t xml:space="preserve"> </w:t>
      </w:r>
      <w:r w:rsidR="000F5B30">
        <w:rPr>
          <w:rFonts w:ascii="Times" w:hAnsi="Times" w:cs="Arial"/>
          <w:sz w:val="20"/>
          <w:szCs w:val="20"/>
        </w:rPr>
        <w:tab/>
      </w:r>
      <w:r w:rsidR="000F5B30">
        <w:rPr>
          <w:rFonts w:ascii="Times" w:hAnsi="Times" w:cs="Arial"/>
          <w:sz w:val="20"/>
          <w:szCs w:val="20"/>
        </w:rPr>
        <w:tab/>
      </w:r>
      <w:r w:rsidR="000F5B30">
        <w:rPr>
          <w:rFonts w:ascii="Times" w:hAnsi="Times" w:cs="Arial"/>
          <w:sz w:val="20"/>
          <w:szCs w:val="20"/>
        </w:rPr>
        <w:tab/>
      </w:r>
      <w:r w:rsidR="000F5B30">
        <w:rPr>
          <w:rFonts w:ascii="Times" w:hAnsi="Times" w:cs="Arial"/>
          <w:sz w:val="20"/>
          <w:szCs w:val="20"/>
        </w:rPr>
        <w:tab/>
        <w:t xml:space="preserve">   </w:t>
      </w:r>
      <w:r w:rsidR="000F5B30">
        <w:rPr>
          <w:rFonts w:ascii="Times" w:hAnsi="Times" w:cs="Arial"/>
          <w:sz w:val="20"/>
          <w:szCs w:val="20"/>
        </w:rPr>
        <w:tab/>
        <w:t xml:space="preserve">      </w:t>
      </w:r>
      <w:r w:rsidR="000F5B30">
        <w:rPr>
          <w:rFonts w:ascii="Times" w:hAnsi="Times" w:cs="Arial"/>
          <w:i/>
          <w:iCs/>
          <w:sz w:val="20"/>
          <w:szCs w:val="20"/>
        </w:rPr>
        <w:t>January 2020</w:t>
      </w:r>
    </w:p>
    <w:p w14:paraId="7F4A5534" w14:textId="461851DF" w:rsidR="0015368F" w:rsidRPr="00737EB6" w:rsidRDefault="00725269" w:rsidP="001E0B07">
      <w:pPr>
        <w:pStyle w:val="ListParagraph"/>
        <w:numPr>
          <w:ilvl w:val="0"/>
          <w:numId w:val="4"/>
        </w:numPr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Behavioral Health Transitions Clinic </w:t>
      </w:r>
      <w:r w:rsidR="000F5B30">
        <w:rPr>
          <w:rFonts w:ascii="Times" w:hAnsi="Times" w:cs="Arial"/>
          <w:sz w:val="20"/>
          <w:szCs w:val="20"/>
        </w:rPr>
        <w:t>(</w:t>
      </w:r>
      <w:proofErr w:type="spellStart"/>
      <w:r w:rsidR="0015368F">
        <w:rPr>
          <w:rFonts w:ascii="Times" w:hAnsi="Times" w:cs="Arial"/>
          <w:sz w:val="20"/>
          <w:szCs w:val="20"/>
        </w:rPr>
        <w:t>Kashmeer</w:t>
      </w:r>
      <w:proofErr w:type="spellEnd"/>
      <w:r w:rsidR="0015368F">
        <w:rPr>
          <w:rFonts w:ascii="Times" w:hAnsi="Times" w:cs="Arial"/>
          <w:sz w:val="20"/>
          <w:szCs w:val="20"/>
        </w:rPr>
        <w:t xml:space="preserve"> Zablan</w:t>
      </w:r>
      <w:r>
        <w:rPr>
          <w:rFonts w:ascii="Times" w:hAnsi="Times" w:cs="Arial"/>
          <w:sz w:val="20"/>
          <w:szCs w:val="20"/>
        </w:rPr>
        <w:t>, MD)</w:t>
      </w:r>
      <w:r w:rsidR="000F5B30">
        <w:rPr>
          <w:rFonts w:ascii="Times" w:hAnsi="Times" w:cs="Arial"/>
          <w:sz w:val="20"/>
          <w:szCs w:val="20"/>
        </w:rPr>
        <w:tab/>
      </w:r>
      <w:r w:rsidR="000F5B30">
        <w:rPr>
          <w:rFonts w:ascii="Times" w:hAnsi="Times" w:cs="Arial"/>
          <w:sz w:val="20"/>
          <w:szCs w:val="20"/>
        </w:rPr>
        <w:tab/>
      </w:r>
      <w:r w:rsidR="000F5B30">
        <w:rPr>
          <w:rFonts w:ascii="Times" w:hAnsi="Times" w:cs="Arial"/>
          <w:sz w:val="20"/>
          <w:szCs w:val="20"/>
        </w:rPr>
        <w:tab/>
      </w:r>
      <w:r w:rsidR="000F5B30">
        <w:rPr>
          <w:rFonts w:ascii="Times" w:hAnsi="Times" w:cs="Arial"/>
          <w:sz w:val="20"/>
          <w:szCs w:val="20"/>
        </w:rPr>
        <w:tab/>
      </w:r>
      <w:r w:rsidR="000F5B30">
        <w:rPr>
          <w:rFonts w:ascii="Times" w:hAnsi="Times" w:cs="Arial"/>
          <w:sz w:val="20"/>
          <w:szCs w:val="20"/>
        </w:rPr>
        <w:tab/>
      </w:r>
      <w:r w:rsidR="000F5B30">
        <w:rPr>
          <w:rFonts w:ascii="Times" w:hAnsi="Times" w:cs="Arial"/>
          <w:sz w:val="20"/>
          <w:szCs w:val="20"/>
        </w:rPr>
        <w:tab/>
        <w:t xml:space="preserve">     </w:t>
      </w:r>
      <w:r w:rsidR="000F5B30">
        <w:rPr>
          <w:rFonts w:ascii="Times" w:hAnsi="Times" w:cs="Arial"/>
          <w:i/>
          <w:iCs/>
          <w:sz w:val="20"/>
          <w:szCs w:val="20"/>
        </w:rPr>
        <w:t xml:space="preserve"> January 2020</w:t>
      </w:r>
    </w:p>
    <w:p w14:paraId="3812875F" w14:textId="77777777" w:rsidR="00A94136" w:rsidRPr="00737EB6" w:rsidRDefault="00A94136" w:rsidP="006454EF">
      <w:pPr>
        <w:rPr>
          <w:rFonts w:ascii="Times" w:hAnsi="Times" w:cs="Arial"/>
          <w:sz w:val="20"/>
          <w:szCs w:val="20"/>
        </w:rPr>
      </w:pPr>
    </w:p>
    <w:p w14:paraId="39E0192F" w14:textId="77777777" w:rsidR="00650748" w:rsidRPr="00737EB6" w:rsidRDefault="00650748" w:rsidP="006454EF">
      <w:pPr>
        <w:pBdr>
          <w:bottom w:val="single" w:sz="6" w:space="1" w:color="auto"/>
        </w:pBdr>
        <w:rPr>
          <w:rFonts w:ascii="Times" w:hAnsi="Times" w:cs="Arial"/>
          <w:b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RESEARCH EXPERIENCE</w:t>
      </w:r>
    </w:p>
    <w:p w14:paraId="79DD32BB" w14:textId="45055D90" w:rsidR="008E7A32" w:rsidRDefault="008E7A32" w:rsidP="008E7A32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Cognitive Neurophysiology Lab (Bronx, NY)</w:t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  <w:t xml:space="preserve"> </w:t>
      </w:r>
      <w:r w:rsidR="009306E8">
        <w:rPr>
          <w:rFonts w:ascii="Times" w:hAnsi="Times" w:cs="Arial"/>
          <w:bCs/>
          <w:sz w:val="20"/>
          <w:szCs w:val="20"/>
        </w:rPr>
        <w:t xml:space="preserve">     </w:t>
      </w:r>
      <w:r>
        <w:rPr>
          <w:rFonts w:ascii="Times" w:hAnsi="Times" w:cs="Arial"/>
          <w:bCs/>
          <w:sz w:val="20"/>
          <w:szCs w:val="20"/>
        </w:rPr>
        <w:t xml:space="preserve"> </w:t>
      </w:r>
      <w:r w:rsidR="00FF02BD">
        <w:rPr>
          <w:rFonts w:ascii="Times" w:hAnsi="Times" w:cs="Arial"/>
          <w:bCs/>
          <w:i/>
          <w:iCs/>
          <w:sz w:val="20"/>
          <w:szCs w:val="20"/>
        </w:rPr>
        <w:t>March</w:t>
      </w:r>
      <w:r>
        <w:rPr>
          <w:rFonts w:ascii="Times" w:hAnsi="Times" w:cs="Arial"/>
          <w:bCs/>
          <w:i/>
          <w:iCs/>
          <w:sz w:val="20"/>
          <w:szCs w:val="20"/>
        </w:rPr>
        <w:t xml:space="preserve"> 202</w:t>
      </w:r>
      <w:r w:rsidR="00FF02BD">
        <w:rPr>
          <w:rFonts w:ascii="Times" w:hAnsi="Times" w:cs="Arial"/>
          <w:bCs/>
          <w:i/>
          <w:iCs/>
          <w:sz w:val="20"/>
          <w:szCs w:val="20"/>
        </w:rPr>
        <w:t>4</w:t>
      </w:r>
      <w:r>
        <w:rPr>
          <w:rFonts w:ascii="Times" w:hAnsi="Times" w:cs="Arial"/>
          <w:bCs/>
          <w:i/>
          <w:iCs/>
          <w:sz w:val="20"/>
          <w:szCs w:val="20"/>
        </w:rPr>
        <w:t xml:space="preserve"> – </w:t>
      </w:r>
      <w:r w:rsidR="009306E8">
        <w:rPr>
          <w:rFonts w:ascii="Times" w:hAnsi="Times" w:cs="Arial"/>
          <w:bCs/>
          <w:i/>
          <w:iCs/>
          <w:sz w:val="20"/>
          <w:szCs w:val="20"/>
        </w:rPr>
        <w:t>Present</w:t>
      </w:r>
    </w:p>
    <w:p w14:paraId="35F019A9" w14:textId="6DEF2365" w:rsidR="008E7A32" w:rsidRDefault="009306E8" w:rsidP="008E7A32">
      <w:p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Thesis Research</w:t>
      </w:r>
    </w:p>
    <w:p w14:paraId="011DFF5F" w14:textId="53BC011D" w:rsidR="00E6531F" w:rsidRDefault="008E7A32" w:rsidP="00E6531F">
      <w:pPr>
        <w:pStyle w:val="ListParagraph"/>
        <w:numPr>
          <w:ilvl w:val="0"/>
          <w:numId w:val="17"/>
        </w:num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Process</w:t>
      </w:r>
      <w:ins w:id="0" w:author="Sophie  Molholm" w:date="2025-04-22T09:48:00Z" w16du:dateUtc="2025-04-22T13:48:00Z">
        <w:r w:rsidR="005F44A6">
          <w:rPr>
            <w:rFonts w:ascii="Times" w:hAnsi="Times" w:cs="Arial"/>
            <w:bCs/>
            <w:sz w:val="20"/>
            <w:szCs w:val="20"/>
          </w:rPr>
          <w:t>ing</w:t>
        </w:r>
      </w:ins>
      <w:del w:id="1" w:author="Sophie  Molholm" w:date="2025-04-22T09:48:00Z" w16du:dateUtc="2025-04-22T13:48:00Z">
        <w:r w:rsidDel="005F44A6">
          <w:rPr>
            <w:rFonts w:ascii="Times" w:hAnsi="Times" w:cs="Arial"/>
            <w:bCs/>
            <w:sz w:val="20"/>
            <w:szCs w:val="20"/>
          </w:rPr>
          <w:delText>ed</w:delText>
        </w:r>
      </w:del>
      <w:r>
        <w:rPr>
          <w:rFonts w:ascii="Times" w:hAnsi="Times" w:cs="Arial"/>
          <w:bCs/>
          <w:sz w:val="20"/>
          <w:szCs w:val="20"/>
        </w:rPr>
        <w:t xml:space="preserve"> and analyz</w:t>
      </w:r>
      <w:ins w:id="2" w:author="Sophie  Molholm" w:date="2025-04-22T09:48:00Z" w16du:dateUtc="2025-04-22T13:48:00Z">
        <w:r w:rsidR="005F44A6">
          <w:rPr>
            <w:rFonts w:ascii="Times" w:hAnsi="Times" w:cs="Arial"/>
            <w:bCs/>
            <w:sz w:val="20"/>
            <w:szCs w:val="20"/>
          </w:rPr>
          <w:t>ing</w:t>
        </w:r>
      </w:ins>
      <w:del w:id="3" w:author="Sophie  Molholm" w:date="2025-04-22T09:48:00Z" w16du:dateUtc="2025-04-22T13:48:00Z">
        <w:r w:rsidDel="005F44A6">
          <w:rPr>
            <w:rFonts w:ascii="Times" w:hAnsi="Times" w:cs="Arial"/>
            <w:bCs/>
            <w:sz w:val="20"/>
            <w:szCs w:val="20"/>
          </w:rPr>
          <w:delText>ed</w:delText>
        </w:r>
      </w:del>
      <w:r>
        <w:rPr>
          <w:rFonts w:ascii="Times" w:hAnsi="Times" w:cs="Arial"/>
          <w:bCs/>
          <w:sz w:val="20"/>
          <w:szCs w:val="20"/>
        </w:rPr>
        <w:t xml:space="preserve"> EEG data to elucidate </w:t>
      </w:r>
      <w:r w:rsidRPr="005F44A6">
        <w:rPr>
          <w:rFonts w:ascii="Times" w:hAnsi="Times" w:cs="Arial"/>
          <w:bCs/>
          <w:sz w:val="20"/>
          <w:szCs w:val="20"/>
          <w:highlight w:val="yellow"/>
          <w:rPrChange w:id="4" w:author="Sophie  Molholm" w:date="2025-04-22T09:49:00Z" w16du:dateUtc="2025-04-22T13:49:00Z">
            <w:rPr>
              <w:rFonts w:ascii="Times" w:hAnsi="Times" w:cs="Arial"/>
              <w:bCs/>
              <w:sz w:val="20"/>
              <w:szCs w:val="20"/>
            </w:rPr>
          </w:rPrChange>
        </w:rPr>
        <w:t>endophenotypic changes</w:t>
      </w:r>
      <w:r>
        <w:rPr>
          <w:rFonts w:ascii="Times" w:hAnsi="Times" w:cs="Arial"/>
          <w:bCs/>
          <w:sz w:val="20"/>
          <w:szCs w:val="20"/>
        </w:rPr>
        <w:t xml:space="preserve"> in individuals with autism spectrum disorder</w:t>
      </w:r>
    </w:p>
    <w:p w14:paraId="6B2AF158" w14:textId="0CFCE7C1" w:rsidR="008E7A32" w:rsidRPr="00E6531F" w:rsidRDefault="008E7A32" w:rsidP="00E6531F">
      <w:pPr>
        <w:pStyle w:val="ListParagraph"/>
        <w:numPr>
          <w:ilvl w:val="0"/>
          <w:numId w:val="17"/>
        </w:numPr>
        <w:spacing w:line="360" w:lineRule="auto"/>
        <w:rPr>
          <w:rFonts w:ascii="Times" w:hAnsi="Times" w:cs="Arial"/>
          <w:bCs/>
          <w:sz w:val="20"/>
          <w:szCs w:val="20"/>
        </w:rPr>
      </w:pPr>
      <w:r w:rsidRPr="00E6531F">
        <w:rPr>
          <w:rFonts w:ascii="Times" w:hAnsi="Times" w:cs="Arial"/>
          <w:bCs/>
          <w:sz w:val="20"/>
          <w:szCs w:val="20"/>
        </w:rPr>
        <w:t>Utiliz</w:t>
      </w:r>
      <w:ins w:id="5" w:author="Sophie  Molholm" w:date="2025-04-22T09:49:00Z" w16du:dateUtc="2025-04-22T13:49:00Z">
        <w:r w:rsidR="005F44A6">
          <w:rPr>
            <w:rFonts w:ascii="Times" w:hAnsi="Times" w:cs="Arial"/>
            <w:bCs/>
            <w:sz w:val="20"/>
            <w:szCs w:val="20"/>
          </w:rPr>
          <w:t>ing</w:t>
        </w:r>
      </w:ins>
      <w:del w:id="6" w:author="Sophie  Molholm" w:date="2025-04-22T09:49:00Z" w16du:dateUtc="2025-04-22T13:49:00Z">
        <w:r w:rsidRPr="00E6531F" w:rsidDel="005F44A6">
          <w:rPr>
            <w:rFonts w:ascii="Times" w:hAnsi="Times" w:cs="Arial"/>
            <w:bCs/>
            <w:sz w:val="20"/>
            <w:szCs w:val="20"/>
          </w:rPr>
          <w:delText>ed</w:delText>
        </w:r>
      </w:del>
      <w:r w:rsidRPr="00E6531F">
        <w:rPr>
          <w:rFonts w:ascii="Times" w:hAnsi="Times" w:cs="Arial"/>
          <w:bCs/>
          <w:sz w:val="20"/>
          <w:szCs w:val="20"/>
        </w:rPr>
        <w:t xml:space="preserve"> machine learning to identify autism subgroups and novel EEG biomarkers across </w:t>
      </w:r>
      <w:r w:rsidR="009306E8" w:rsidRPr="00E6531F">
        <w:rPr>
          <w:rFonts w:ascii="Times" w:hAnsi="Times" w:cs="Arial"/>
          <w:bCs/>
          <w:sz w:val="20"/>
          <w:szCs w:val="20"/>
        </w:rPr>
        <w:t>multiple</w:t>
      </w:r>
      <w:r w:rsidRPr="00E6531F">
        <w:rPr>
          <w:rFonts w:ascii="Times" w:hAnsi="Times" w:cs="Arial"/>
          <w:bCs/>
          <w:sz w:val="20"/>
          <w:szCs w:val="20"/>
        </w:rPr>
        <w:t xml:space="preserve"> behavioral paradigms</w:t>
      </w:r>
    </w:p>
    <w:p w14:paraId="17D55145" w14:textId="618FF806" w:rsidR="00F36061" w:rsidRDefault="00010338" w:rsidP="006454EF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Mill Etienne Diversity and Inclusion Lab (</w:t>
      </w:r>
      <w:r w:rsidR="00F36061">
        <w:rPr>
          <w:rFonts w:ascii="Times" w:hAnsi="Times" w:cs="Arial"/>
          <w:b/>
          <w:sz w:val="20"/>
          <w:szCs w:val="20"/>
        </w:rPr>
        <w:t>New York Medical College)</w:t>
      </w:r>
      <w:r w:rsidR="00F36061">
        <w:rPr>
          <w:rFonts w:ascii="Times" w:hAnsi="Times" w:cs="Arial"/>
          <w:bCs/>
          <w:sz w:val="20"/>
          <w:szCs w:val="20"/>
        </w:rPr>
        <w:tab/>
      </w:r>
      <w:r w:rsidR="00F36061">
        <w:rPr>
          <w:rFonts w:ascii="Times" w:hAnsi="Times" w:cs="Arial"/>
          <w:bCs/>
          <w:sz w:val="20"/>
          <w:szCs w:val="20"/>
        </w:rPr>
        <w:tab/>
      </w:r>
      <w:r w:rsidR="00F36061">
        <w:rPr>
          <w:rFonts w:ascii="Times" w:hAnsi="Times" w:cs="Arial"/>
          <w:bCs/>
          <w:sz w:val="20"/>
          <w:szCs w:val="20"/>
        </w:rPr>
        <w:tab/>
      </w:r>
      <w:r w:rsidR="00F36061">
        <w:rPr>
          <w:rFonts w:ascii="Times" w:hAnsi="Times" w:cs="Arial"/>
          <w:bCs/>
          <w:sz w:val="20"/>
          <w:szCs w:val="20"/>
        </w:rPr>
        <w:tab/>
        <w:t xml:space="preserve">    </w:t>
      </w:r>
      <w:r w:rsidR="00F36061">
        <w:rPr>
          <w:rFonts w:ascii="Times" w:hAnsi="Times" w:cs="Arial"/>
          <w:bCs/>
          <w:i/>
          <w:iCs/>
          <w:sz w:val="20"/>
          <w:szCs w:val="20"/>
        </w:rPr>
        <w:t>October 2022 – Present</w:t>
      </w:r>
    </w:p>
    <w:p w14:paraId="0473502F" w14:textId="4F836B0A" w:rsidR="00273BF5" w:rsidRPr="00F36061" w:rsidRDefault="00F36061" w:rsidP="00F36061">
      <w:p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Statistical Analyst</w:t>
      </w:r>
    </w:p>
    <w:p w14:paraId="7EBFBC57" w14:textId="0308F732" w:rsidR="00EE1C30" w:rsidRDefault="00F822B5" w:rsidP="00F36061">
      <w:pPr>
        <w:pStyle w:val="ListParagraph"/>
        <w:numPr>
          <w:ilvl w:val="0"/>
          <w:numId w:val="19"/>
        </w:num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Collaborated with clinicians</w:t>
      </w:r>
      <w:r w:rsidR="00684148">
        <w:rPr>
          <w:rFonts w:ascii="Times" w:hAnsi="Times" w:cs="Arial"/>
          <w:bCs/>
          <w:sz w:val="20"/>
          <w:szCs w:val="20"/>
        </w:rPr>
        <w:t xml:space="preserve"> and</w:t>
      </w:r>
      <w:r>
        <w:rPr>
          <w:rFonts w:ascii="Times" w:hAnsi="Times" w:cs="Arial"/>
          <w:bCs/>
          <w:sz w:val="20"/>
          <w:szCs w:val="20"/>
        </w:rPr>
        <w:t xml:space="preserve"> students to</w:t>
      </w:r>
      <w:r w:rsidR="0010525B">
        <w:rPr>
          <w:rFonts w:ascii="Times" w:hAnsi="Times" w:cs="Arial"/>
          <w:bCs/>
          <w:sz w:val="20"/>
          <w:szCs w:val="20"/>
        </w:rPr>
        <w:t xml:space="preserve"> perform statistical analyses</w:t>
      </w:r>
      <w:r w:rsidR="00641267">
        <w:rPr>
          <w:rFonts w:ascii="Times" w:hAnsi="Times" w:cs="Arial"/>
          <w:bCs/>
          <w:sz w:val="20"/>
          <w:szCs w:val="20"/>
        </w:rPr>
        <w:t xml:space="preserve"> (R)</w:t>
      </w:r>
      <w:r w:rsidR="00684148">
        <w:rPr>
          <w:rFonts w:ascii="Times" w:hAnsi="Times" w:cs="Arial"/>
          <w:bCs/>
          <w:sz w:val="20"/>
          <w:szCs w:val="20"/>
        </w:rPr>
        <w:t xml:space="preserve"> that assess health disparities in clinical trials</w:t>
      </w:r>
    </w:p>
    <w:p w14:paraId="3FB1B9F7" w14:textId="77777777" w:rsidR="00E6531F" w:rsidRPr="00E6531F" w:rsidRDefault="00EE1C30" w:rsidP="006454EF">
      <w:pPr>
        <w:pStyle w:val="ListParagraph"/>
        <w:numPr>
          <w:ilvl w:val="0"/>
          <w:numId w:val="19"/>
        </w:num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 xml:space="preserve">Projects </w:t>
      </w:r>
      <w:proofErr w:type="gramStart"/>
      <w:r>
        <w:rPr>
          <w:rFonts w:ascii="Times" w:hAnsi="Times" w:cs="Arial"/>
          <w:bCs/>
          <w:sz w:val="20"/>
          <w:szCs w:val="20"/>
        </w:rPr>
        <w:t>include</w:t>
      </w:r>
      <w:r w:rsidR="00E27C6A">
        <w:rPr>
          <w:rFonts w:ascii="Times" w:hAnsi="Times" w:cs="Arial"/>
          <w:bCs/>
          <w:sz w:val="20"/>
          <w:szCs w:val="20"/>
        </w:rPr>
        <w:t>:</w:t>
      </w:r>
      <w:proofErr w:type="gramEnd"/>
      <w:r w:rsidR="00E27C6A">
        <w:rPr>
          <w:rFonts w:ascii="Times" w:hAnsi="Times" w:cs="Arial"/>
          <w:bCs/>
          <w:sz w:val="20"/>
          <w:szCs w:val="20"/>
        </w:rPr>
        <w:t xml:space="preserve"> A)</w:t>
      </w:r>
      <w:r>
        <w:rPr>
          <w:rFonts w:ascii="Times" w:hAnsi="Times" w:cs="Arial"/>
          <w:bCs/>
          <w:sz w:val="20"/>
          <w:szCs w:val="20"/>
        </w:rPr>
        <w:t xml:space="preserve"> meta-analyses </w:t>
      </w:r>
      <w:r w:rsidR="00D35F8A">
        <w:rPr>
          <w:rFonts w:ascii="Times" w:hAnsi="Times" w:cs="Arial"/>
          <w:bCs/>
          <w:sz w:val="20"/>
          <w:szCs w:val="20"/>
        </w:rPr>
        <w:t>that</w:t>
      </w:r>
      <w:r w:rsidR="00BA4F72">
        <w:rPr>
          <w:rFonts w:ascii="Times" w:hAnsi="Times" w:cs="Arial"/>
          <w:bCs/>
          <w:sz w:val="20"/>
          <w:szCs w:val="20"/>
        </w:rPr>
        <w:t xml:space="preserve"> evaluate race and gender representation in clinical trials compared to population disease prevalence </w:t>
      </w:r>
      <w:proofErr w:type="gramStart"/>
      <w:r w:rsidR="00BA4F72">
        <w:rPr>
          <w:rFonts w:ascii="Times" w:hAnsi="Times" w:cs="Arial"/>
          <w:bCs/>
          <w:sz w:val="20"/>
          <w:szCs w:val="20"/>
        </w:rPr>
        <w:t>of:</w:t>
      </w:r>
      <w:proofErr w:type="gramEnd"/>
      <w:r>
        <w:rPr>
          <w:rFonts w:ascii="Times" w:hAnsi="Times" w:cs="Arial"/>
          <w:bCs/>
          <w:sz w:val="20"/>
          <w:szCs w:val="20"/>
        </w:rPr>
        <w:t xml:space="preserve"> </w:t>
      </w:r>
      <w:r w:rsidRPr="00D35F8A">
        <w:rPr>
          <w:rFonts w:ascii="Times" w:hAnsi="Times" w:cs="Arial"/>
          <w:i/>
          <w:iCs/>
          <w:sz w:val="20"/>
          <w:szCs w:val="20"/>
        </w:rPr>
        <w:t xml:space="preserve">amyotrophic lateral sclerosis, </w:t>
      </w:r>
      <w:r w:rsidR="00D35F8A" w:rsidRPr="00D35F8A">
        <w:rPr>
          <w:rFonts w:ascii="Times" w:hAnsi="Times" w:cs="Arial"/>
          <w:bCs/>
          <w:i/>
          <w:iCs/>
          <w:sz w:val="20"/>
          <w:szCs w:val="20"/>
        </w:rPr>
        <w:t>Alzheimer’s disease</w:t>
      </w:r>
      <w:r w:rsidR="00D35F8A" w:rsidRPr="00D35F8A">
        <w:rPr>
          <w:rFonts w:ascii="Times" w:hAnsi="Times" w:cs="Arial"/>
          <w:i/>
          <w:iCs/>
          <w:sz w:val="20"/>
          <w:szCs w:val="20"/>
        </w:rPr>
        <w:t xml:space="preserve">, </w:t>
      </w:r>
      <w:r w:rsidRPr="00D35F8A">
        <w:rPr>
          <w:rFonts w:ascii="Times" w:hAnsi="Times" w:cs="Arial"/>
          <w:i/>
          <w:iCs/>
          <w:sz w:val="20"/>
          <w:szCs w:val="20"/>
        </w:rPr>
        <w:t>epilepsy, heart transplant, lung transplant</w:t>
      </w:r>
      <w:r w:rsidR="00D35F8A" w:rsidRPr="00D35F8A">
        <w:rPr>
          <w:rFonts w:ascii="Times" w:hAnsi="Times" w:cs="Arial"/>
          <w:i/>
          <w:iCs/>
          <w:sz w:val="20"/>
          <w:szCs w:val="20"/>
        </w:rPr>
        <w:t>, stroke</w:t>
      </w:r>
      <w:r w:rsidR="00A86241">
        <w:rPr>
          <w:rFonts w:ascii="Times" w:hAnsi="Times" w:cs="Arial"/>
          <w:i/>
          <w:iCs/>
          <w:sz w:val="20"/>
          <w:szCs w:val="20"/>
        </w:rPr>
        <w:t>,</w:t>
      </w:r>
    </w:p>
    <w:p w14:paraId="2E753BE8" w14:textId="139469F6" w:rsidR="00273BF5" w:rsidRPr="00E6531F" w:rsidRDefault="00A86241" w:rsidP="00E6531F">
      <w:pPr>
        <w:pStyle w:val="ListParagraph"/>
        <w:spacing w:line="360" w:lineRule="auto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i/>
          <w:iCs/>
          <w:sz w:val="20"/>
          <w:szCs w:val="20"/>
        </w:rPr>
        <w:t>Parkinson’s disease, fracture</w:t>
      </w:r>
      <w:r w:rsidR="00E27C6A">
        <w:rPr>
          <w:rFonts w:ascii="Times" w:hAnsi="Times" w:cs="Arial"/>
          <w:bCs/>
          <w:sz w:val="20"/>
          <w:szCs w:val="20"/>
        </w:rPr>
        <w:t>;</w:t>
      </w:r>
      <w:r w:rsidR="00CE29DC">
        <w:rPr>
          <w:rFonts w:ascii="Times" w:hAnsi="Times" w:cs="Arial"/>
          <w:bCs/>
          <w:sz w:val="20"/>
          <w:szCs w:val="20"/>
        </w:rPr>
        <w:t xml:space="preserve"> B</w:t>
      </w:r>
      <w:r w:rsidR="00E27C6A">
        <w:rPr>
          <w:rFonts w:ascii="Times" w:hAnsi="Times" w:cs="Arial"/>
          <w:bCs/>
          <w:sz w:val="20"/>
          <w:szCs w:val="20"/>
        </w:rPr>
        <w:t xml:space="preserve">) </w:t>
      </w:r>
      <w:r w:rsidR="00CE29DC">
        <w:rPr>
          <w:rFonts w:ascii="Times" w:hAnsi="Times" w:cs="Arial"/>
          <w:bCs/>
          <w:sz w:val="20"/>
          <w:szCs w:val="20"/>
        </w:rPr>
        <w:t xml:space="preserve">evaluation of race and gender disparities </w:t>
      </w:r>
      <w:r w:rsidR="00EF2CC5">
        <w:rPr>
          <w:rFonts w:ascii="Times" w:hAnsi="Times" w:cs="Arial"/>
          <w:bCs/>
          <w:sz w:val="20"/>
          <w:szCs w:val="20"/>
        </w:rPr>
        <w:t>in medical training by specialty and sub-specialty</w:t>
      </w:r>
    </w:p>
    <w:p w14:paraId="13C95D31" w14:textId="6C77B6A8" w:rsidR="00C91C5F" w:rsidRDefault="00735DEC" w:rsidP="006454EF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Tim Duong MRI Lab (Bronx, NY)</w:t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 w:rsidR="00A75AC3">
        <w:rPr>
          <w:rFonts w:ascii="Times" w:hAnsi="Times" w:cs="Arial"/>
          <w:bCs/>
          <w:sz w:val="20"/>
          <w:szCs w:val="20"/>
        </w:rPr>
        <w:tab/>
      </w:r>
      <w:r w:rsidR="00A75AC3">
        <w:rPr>
          <w:rFonts w:ascii="Times" w:hAnsi="Times" w:cs="Arial"/>
          <w:bCs/>
          <w:i/>
          <w:iCs/>
          <w:sz w:val="20"/>
          <w:szCs w:val="20"/>
        </w:rPr>
        <w:t xml:space="preserve">June 2022 – </w:t>
      </w:r>
      <w:r w:rsidR="00E04F54">
        <w:rPr>
          <w:rFonts w:ascii="Times" w:hAnsi="Times" w:cs="Arial"/>
          <w:bCs/>
          <w:i/>
          <w:iCs/>
          <w:sz w:val="20"/>
          <w:szCs w:val="20"/>
        </w:rPr>
        <w:t>January 2024</w:t>
      </w:r>
    </w:p>
    <w:p w14:paraId="596752C9" w14:textId="41B81C9C" w:rsidR="00A75AC3" w:rsidRDefault="00A75AC3" w:rsidP="006454EF">
      <w:p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Research Rotation</w:t>
      </w:r>
    </w:p>
    <w:p w14:paraId="584AE5EA" w14:textId="77777777" w:rsidR="00E6531F" w:rsidRDefault="00273BF5" w:rsidP="006454EF">
      <w:pPr>
        <w:pStyle w:val="ListParagraph"/>
        <w:numPr>
          <w:ilvl w:val="0"/>
          <w:numId w:val="17"/>
        </w:num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Performed</w:t>
      </w:r>
      <w:r w:rsidR="009144FB">
        <w:rPr>
          <w:rFonts w:ascii="Times" w:hAnsi="Times" w:cs="Arial"/>
          <w:bCs/>
          <w:sz w:val="20"/>
          <w:szCs w:val="20"/>
        </w:rPr>
        <w:t xml:space="preserve"> biostatistical analyses to evaluate a longitudinal COVID-19 patient population </w:t>
      </w:r>
      <w:r w:rsidR="00C026F1">
        <w:rPr>
          <w:rFonts w:ascii="Times" w:hAnsi="Times" w:cs="Arial"/>
          <w:bCs/>
          <w:sz w:val="20"/>
          <w:szCs w:val="20"/>
        </w:rPr>
        <w:t>compared to healthy controls (R)</w:t>
      </w:r>
      <w:r>
        <w:rPr>
          <w:rFonts w:ascii="Times" w:hAnsi="Times" w:cs="Arial"/>
          <w:bCs/>
          <w:sz w:val="20"/>
          <w:szCs w:val="20"/>
        </w:rPr>
        <w:t>,</w:t>
      </w:r>
    </w:p>
    <w:p w14:paraId="025CA71B" w14:textId="2D4201C6" w:rsidR="00C91C5F" w:rsidRPr="00E6531F" w:rsidRDefault="00273BF5" w:rsidP="00E6531F">
      <w:pPr>
        <w:pStyle w:val="ListParagraph"/>
        <w:spacing w:line="360" w:lineRule="auto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leading to the identification of novel findings regarding neurological and pulmonary dysfunction in COVID-19</w:t>
      </w:r>
    </w:p>
    <w:p w14:paraId="3B29EC5A" w14:textId="2F08DEEB" w:rsidR="00D81A82" w:rsidRPr="00072494" w:rsidRDefault="005969D8" w:rsidP="006454EF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 xml:space="preserve">The </w:t>
      </w:r>
      <w:r w:rsidR="00D81A82">
        <w:rPr>
          <w:rFonts w:ascii="Times" w:hAnsi="Times" w:cs="Arial"/>
          <w:b/>
          <w:sz w:val="20"/>
          <w:szCs w:val="20"/>
        </w:rPr>
        <w:t>National Institutes of Health</w:t>
      </w:r>
      <w:r w:rsidR="00072494">
        <w:rPr>
          <w:rFonts w:ascii="Times" w:hAnsi="Times" w:cs="Arial"/>
          <w:b/>
          <w:sz w:val="20"/>
          <w:szCs w:val="20"/>
        </w:rPr>
        <w:tab/>
      </w:r>
      <w:r w:rsidR="001155AF">
        <w:rPr>
          <w:rFonts w:ascii="Times" w:hAnsi="Times" w:cs="Arial"/>
          <w:b/>
          <w:sz w:val="20"/>
          <w:szCs w:val="20"/>
        </w:rPr>
        <w:t>(Bethesda, MD)</w:t>
      </w:r>
      <w:r w:rsidR="00072494">
        <w:rPr>
          <w:rFonts w:ascii="Times" w:hAnsi="Times" w:cs="Arial"/>
          <w:b/>
          <w:sz w:val="20"/>
          <w:szCs w:val="20"/>
        </w:rPr>
        <w:tab/>
      </w:r>
      <w:r w:rsidR="00072494">
        <w:rPr>
          <w:rFonts w:ascii="Times" w:hAnsi="Times" w:cs="Arial"/>
          <w:b/>
          <w:sz w:val="20"/>
          <w:szCs w:val="20"/>
        </w:rPr>
        <w:tab/>
      </w:r>
      <w:r w:rsidR="00072494">
        <w:rPr>
          <w:rFonts w:ascii="Times" w:hAnsi="Times" w:cs="Arial"/>
          <w:b/>
          <w:sz w:val="20"/>
          <w:szCs w:val="20"/>
        </w:rPr>
        <w:tab/>
      </w:r>
      <w:r w:rsidR="00072494">
        <w:rPr>
          <w:rFonts w:ascii="Times" w:hAnsi="Times" w:cs="Arial"/>
          <w:b/>
          <w:sz w:val="20"/>
          <w:szCs w:val="20"/>
        </w:rPr>
        <w:tab/>
      </w:r>
      <w:r w:rsidR="00072494">
        <w:rPr>
          <w:rFonts w:ascii="Times" w:hAnsi="Times" w:cs="Arial"/>
          <w:b/>
          <w:sz w:val="20"/>
          <w:szCs w:val="20"/>
        </w:rPr>
        <w:tab/>
      </w:r>
      <w:r w:rsidR="00072494">
        <w:rPr>
          <w:rFonts w:ascii="Times" w:hAnsi="Times" w:cs="Arial"/>
          <w:b/>
          <w:sz w:val="20"/>
          <w:szCs w:val="20"/>
        </w:rPr>
        <w:tab/>
      </w:r>
      <w:proofErr w:type="gramStart"/>
      <w:r w:rsidR="00072494">
        <w:rPr>
          <w:rFonts w:ascii="Times" w:hAnsi="Times" w:cs="Arial"/>
          <w:b/>
          <w:sz w:val="20"/>
          <w:szCs w:val="20"/>
        </w:rPr>
        <w:tab/>
        <w:t xml:space="preserve">  </w:t>
      </w:r>
      <w:r w:rsidR="00072494">
        <w:rPr>
          <w:rFonts w:ascii="Times" w:hAnsi="Times" w:cs="Arial"/>
          <w:bCs/>
          <w:i/>
          <w:iCs/>
          <w:sz w:val="20"/>
          <w:szCs w:val="20"/>
        </w:rPr>
        <w:t>August</w:t>
      </w:r>
      <w:proofErr w:type="gramEnd"/>
      <w:r w:rsidR="00072494">
        <w:rPr>
          <w:rFonts w:ascii="Times" w:hAnsi="Times" w:cs="Arial"/>
          <w:bCs/>
          <w:i/>
          <w:iCs/>
          <w:sz w:val="20"/>
          <w:szCs w:val="20"/>
        </w:rPr>
        <w:t xml:space="preserve"> 2020 – </w:t>
      </w:r>
      <w:r w:rsidR="00EF0BBE">
        <w:rPr>
          <w:rFonts w:ascii="Times" w:hAnsi="Times" w:cs="Arial"/>
          <w:bCs/>
          <w:i/>
          <w:iCs/>
          <w:sz w:val="20"/>
          <w:szCs w:val="20"/>
        </w:rPr>
        <w:t>June 2022</w:t>
      </w:r>
    </w:p>
    <w:p w14:paraId="638F858D" w14:textId="7D55F83B" w:rsidR="00D81A82" w:rsidRDefault="00D81A82" w:rsidP="006454EF">
      <w:pPr>
        <w:rPr>
          <w:rFonts w:ascii="Times" w:hAnsi="Times" w:cs="Arial"/>
          <w:bCs/>
          <w:i/>
          <w:iCs/>
          <w:sz w:val="20"/>
          <w:szCs w:val="20"/>
        </w:rPr>
      </w:pPr>
      <w:r w:rsidRPr="009B0128">
        <w:rPr>
          <w:rFonts w:ascii="Times" w:hAnsi="Times" w:cs="Arial"/>
          <w:bCs/>
          <w:i/>
          <w:iCs/>
          <w:sz w:val="20"/>
          <w:szCs w:val="20"/>
        </w:rPr>
        <w:t>Postbaccalaureate Researcher</w:t>
      </w:r>
      <w:r w:rsidR="009B0128" w:rsidRPr="009B0128">
        <w:rPr>
          <w:rFonts w:ascii="Times" w:hAnsi="Times" w:cs="Arial"/>
          <w:bCs/>
          <w:i/>
          <w:iCs/>
          <w:sz w:val="20"/>
          <w:szCs w:val="20"/>
        </w:rPr>
        <w:t xml:space="preserve">, </w:t>
      </w:r>
      <w:r w:rsidR="00273BF5">
        <w:rPr>
          <w:rFonts w:ascii="Times" w:hAnsi="Times" w:cs="Arial"/>
          <w:bCs/>
          <w:i/>
          <w:iCs/>
          <w:sz w:val="20"/>
          <w:szCs w:val="20"/>
        </w:rPr>
        <w:t>Dr. H</w:t>
      </w:r>
      <w:r w:rsidR="009B0128" w:rsidRPr="009B0128">
        <w:rPr>
          <w:rFonts w:ascii="Times" w:hAnsi="Times" w:cs="Arial"/>
          <w:bCs/>
          <w:i/>
          <w:iCs/>
          <w:sz w:val="20"/>
          <w:szCs w:val="20"/>
        </w:rPr>
        <w:t>anna Kim</w:t>
      </w:r>
      <w:r w:rsidR="00273BF5">
        <w:rPr>
          <w:rFonts w:ascii="Times" w:hAnsi="Times" w:cs="Arial"/>
          <w:bCs/>
          <w:i/>
          <w:iCs/>
          <w:sz w:val="20"/>
          <w:szCs w:val="20"/>
        </w:rPr>
        <w:t>’s</w:t>
      </w:r>
      <w:r w:rsidR="009B0128" w:rsidRPr="009B0128">
        <w:rPr>
          <w:rFonts w:ascii="Times" w:hAnsi="Times" w:cs="Arial"/>
          <w:bCs/>
          <w:i/>
          <w:iCs/>
          <w:sz w:val="20"/>
          <w:szCs w:val="20"/>
        </w:rPr>
        <w:t xml:space="preserve"> Juvenile Dermatomyositis (JDM) Laboratory </w:t>
      </w:r>
    </w:p>
    <w:p w14:paraId="6A720FEF" w14:textId="2928E88C" w:rsidR="00072494" w:rsidRDefault="008B6D01" w:rsidP="00072494">
      <w:pPr>
        <w:pStyle w:val="ListParagraph"/>
        <w:numPr>
          <w:ilvl w:val="0"/>
          <w:numId w:val="11"/>
        </w:num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Performed</w:t>
      </w:r>
      <w:r w:rsidR="00072494">
        <w:rPr>
          <w:rFonts w:ascii="Times" w:hAnsi="Times" w:cs="Arial"/>
          <w:bCs/>
          <w:sz w:val="20"/>
          <w:szCs w:val="20"/>
        </w:rPr>
        <w:t xml:space="preserve"> bioinformatics and statistical analyses</w:t>
      </w:r>
      <w:r w:rsidR="008E2945">
        <w:rPr>
          <w:rFonts w:ascii="Times" w:hAnsi="Times" w:cs="Arial"/>
          <w:bCs/>
          <w:sz w:val="20"/>
          <w:szCs w:val="20"/>
        </w:rPr>
        <w:t xml:space="preserve">, including machine learning </w:t>
      </w:r>
      <w:r w:rsidR="00546F40">
        <w:rPr>
          <w:rFonts w:ascii="Times" w:hAnsi="Times" w:cs="Arial"/>
          <w:bCs/>
          <w:sz w:val="20"/>
          <w:szCs w:val="20"/>
        </w:rPr>
        <w:t>classification</w:t>
      </w:r>
      <w:r w:rsidR="00FC5300">
        <w:rPr>
          <w:rFonts w:ascii="Times" w:hAnsi="Times" w:cs="Arial"/>
          <w:bCs/>
          <w:sz w:val="20"/>
          <w:szCs w:val="20"/>
        </w:rPr>
        <w:t xml:space="preserve"> (Python)</w:t>
      </w:r>
    </w:p>
    <w:p w14:paraId="6ACBD5AA" w14:textId="06B99F9B" w:rsidR="002E24BF" w:rsidRDefault="002E24BF" w:rsidP="002E24BF">
      <w:pPr>
        <w:pStyle w:val="ListParagraph"/>
        <w:numPr>
          <w:ilvl w:val="0"/>
          <w:numId w:val="11"/>
        </w:num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 xml:space="preserve">Performed </w:t>
      </w:r>
      <w:r w:rsidR="008E2945">
        <w:rPr>
          <w:rFonts w:ascii="Times" w:hAnsi="Times" w:cs="Arial"/>
          <w:bCs/>
          <w:sz w:val="20"/>
          <w:szCs w:val="20"/>
        </w:rPr>
        <w:t xml:space="preserve">bulk and single cell </w:t>
      </w:r>
      <w:r>
        <w:rPr>
          <w:rFonts w:ascii="Times" w:hAnsi="Times" w:cs="Arial"/>
          <w:bCs/>
          <w:sz w:val="20"/>
          <w:szCs w:val="20"/>
        </w:rPr>
        <w:t>RNA-</w:t>
      </w:r>
      <w:proofErr w:type="gramStart"/>
      <w:r>
        <w:rPr>
          <w:rFonts w:ascii="Times" w:hAnsi="Times" w:cs="Arial"/>
          <w:bCs/>
          <w:sz w:val="20"/>
          <w:szCs w:val="20"/>
        </w:rPr>
        <w:t>sequencing  analysis</w:t>
      </w:r>
      <w:proofErr w:type="gramEnd"/>
      <w:r w:rsidR="00FC5300">
        <w:rPr>
          <w:rFonts w:ascii="Times" w:hAnsi="Times" w:cs="Arial"/>
          <w:bCs/>
          <w:sz w:val="20"/>
          <w:szCs w:val="20"/>
        </w:rPr>
        <w:t xml:space="preserve"> (Seurat, R)</w:t>
      </w:r>
      <w:r>
        <w:rPr>
          <w:rFonts w:ascii="Times" w:hAnsi="Times" w:cs="Arial"/>
          <w:bCs/>
          <w:sz w:val="20"/>
          <w:szCs w:val="20"/>
        </w:rPr>
        <w:t xml:space="preserve"> to better understand JDM pathogenesis and establish novel treatment based on varying levels of disease activity and myosin-specific autoantibody (MSA) classification</w:t>
      </w:r>
    </w:p>
    <w:p w14:paraId="65326AD8" w14:textId="287824B3" w:rsidR="008E7A32" w:rsidRPr="00E6531F" w:rsidRDefault="00126FD5" w:rsidP="00E6531F">
      <w:pPr>
        <w:pStyle w:val="ListParagraph"/>
        <w:numPr>
          <w:ilvl w:val="0"/>
          <w:numId w:val="11"/>
        </w:numPr>
        <w:spacing w:line="360" w:lineRule="auto"/>
        <w:rPr>
          <w:rFonts w:ascii="Times" w:hAnsi="Times" w:cs="Arial"/>
          <w:b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W</w:t>
      </w:r>
      <w:r w:rsidR="00791925" w:rsidRPr="008E7A32">
        <w:rPr>
          <w:rFonts w:ascii="Times" w:hAnsi="Times" w:cs="Arial"/>
          <w:bCs/>
          <w:sz w:val="20"/>
          <w:szCs w:val="20"/>
        </w:rPr>
        <w:t>et-lab</w:t>
      </w:r>
      <w:r w:rsidR="002E24BF" w:rsidRPr="008E7A32">
        <w:rPr>
          <w:rFonts w:ascii="Times" w:hAnsi="Times" w:cs="Arial"/>
          <w:bCs/>
          <w:sz w:val="20"/>
          <w:szCs w:val="20"/>
        </w:rPr>
        <w:t xml:space="preserve"> </w:t>
      </w:r>
      <w:r w:rsidR="008E2945" w:rsidRPr="008E7A32">
        <w:rPr>
          <w:rFonts w:ascii="Times" w:hAnsi="Times" w:cs="Arial"/>
          <w:bCs/>
          <w:sz w:val="20"/>
          <w:szCs w:val="20"/>
        </w:rPr>
        <w:t>techniques</w:t>
      </w:r>
      <w:r w:rsidR="00791925" w:rsidRPr="008E7A32">
        <w:rPr>
          <w:rFonts w:ascii="Times" w:hAnsi="Times" w:cs="Arial"/>
          <w:bCs/>
          <w:sz w:val="20"/>
          <w:szCs w:val="20"/>
        </w:rPr>
        <w:t xml:space="preserve">: </w:t>
      </w:r>
      <w:r w:rsidR="002E24BF" w:rsidRPr="008E7A32">
        <w:rPr>
          <w:rFonts w:ascii="Times" w:hAnsi="Times" w:cs="Arial"/>
          <w:bCs/>
          <w:sz w:val="20"/>
          <w:szCs w:val="20"/>
        </w:rPr>
        <w:t>P</w:t>
      </w:r>
      <w:r w:rsidR="004B134C" w:rsidRPr="008E7A32">
        <w:rPr>
          <w:rFonts w:ascii="Times" w:hAnsi="Times" w:cs="Arial"/>
          <w:bCs/>
          <w:sz w:val="20"/>
          <w:szCs w:val="20"/>
        </w:rPr>
        <w:t>BMC isolation</w:t>
      </w:r>
      <w:r w:rsidR="008E2945" w:rsidRPr="008E7A32">
        <w:rPr>
          <w:rFonts w:ascii="Times" w:hAnsi="Times" w:cs="Arial"/>
          <w:bCs/>
          <w:sz w:val="20"/>
          <w:szCs w:val="20"/>
        </w:rPr>
        <w:t xml:space="preserve">, RNA isolation, </w:t>
      </w:r>
      <w:r w:rsidR="002E24BF" w:rsidRPr="008E7A32">
        <w:rPr>
          <w:rFonts w:ascii="Times" w:hAnsi="Times" w:cs="Arial"/>
          <w:bCs/>
          <w:sz w:val="20"/>
          <w:szCs w:val="20"/>
        </w:rPr>
        <w:t>flow cytometry</w:t>
      </w:r>
      <w:r w:rsidR="008E2945" w:rsidRPr="008E7A32">
        <w:rPr>
          <w:rFonts w:ascii="Times" w:hAnsi="Times" w:cs="Arial"/>
          <w:bCs/>
          <w:sz w:val="20"/>
          <w:szCs w:val="20"/>
        </w:rPr>
        <w:t>, bulk and single-cell RNA sequencin</w:t>
      </w:r>
      <w:r w:rsidR="008E7A32" w:rsidRPr="008E7A32">
        <w:rPr>
          <w:rFonts w:ascii="Times" w:hAnsi="Times" w:cs="Arial"/>
          <w:bCs/>
          <w:sz w:val="20"/>
          <w:szCs w:val="20"/>
        </w:rPr>
        <w:t>g</w:t>
      </w:r>
    </w:p>
    <w:p w14:paraId="6532F976" w14:textId="352F459D" w:rsidR="00650748" w:rsidRPr="00737EB6" w:rsidRDefault="00650748" w:rsidP="006454EF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lastRenderedPageBreak/>
        <w:t>The Jackson Laboratory</w:t>
      </w:r>
      <w:r w:rsidRPr="00737EB6">
        <w:rPr>
          <w:rFonts w:ascii="Times" w:hAnsi="Times" w:cs="Arial"/>
          <w:b/>
          <w:sz w:val="20"/>
          <w:szCs w:val="20"/>
        </w:rPr>
        <w:tab/>
      </w:r>
      <w:r w:rsidR="001155AF">
        <w:rPr>
          <w:rFonts w:ascii="Times" w:hAnsi="Times" w:cs="Arial"/>
          <w:b/>
          <w:sz w:val="20"/>
          <w:szCs w:val="20"/>
        </w:rPr>
        <w:t>(Bar Harbor, ME)</w:t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  <w:t xml:space="preserve">      </w:t>
      </w:r>
      <w:r w:rsidR="004E5A96" w:rsidRPr="00737EB6">
        <w:rPr>
          <w:rFonts w:ascii="Times" w:hAnsi="Times" w:cs="Arial"/>
          <w:b/>
          <w:sz w:val="20"/>
          <w:szCs w:val="20"/>
        </w:rPr>
        <w:t xml:space="preserve">      </w:t>
      </w:r>
      <w:r w:rsidR="00C01597">
        <w:rPr>
          <w:rFonts w:ascii="Times" w:hAnsi="Times" w:cs="Arial"/>
          <w:b/>
          <w:sz w:val="20"/>
          <w:szCs w:val="20"/>
        </w:rPr>
        <w:t xml:space="preserve">                   </w:t>
      </w:r>
      <w:r w:rsidRPr="00737EB6">
        <w:rPr>
          <w:rFonts w:ascii="Times" w:hAnsi="Times" w:cs="Arial"/>
          <w:i/>
          <w:sz w:val="20"/>
          <w:szCs w:val="20"/>
        </w:rPr>
        <w:t>June 2019 – Aug</w:t>
      </w:r>
      <w:r w:rsidR="003E6F1C">
        <w:rPr>
          <w:rFonts w:ascii="Times" w:hAnsi="Times" w:cs="Arial"/>
          <w:i/>
          <w:sz w:val="20"/>
          <w:szCs w:val="20"/>
        </w:rPr>
        <w:t>ust</w:t>
      </w:r>
      <w:r w:rsidRPr="00737EB6">
        <w:rPr>
          <w:rFonts w:ascii="Times" w:hAnsi="Times" w:cs="Arial"/>
          <w:i/>
          <w:sz w:val="20"/>
          <w:szCs w:val="20"/>
        </w:rPr>
        <w:t xml:space="preserve"> 2019</w:t>
      </w:r>
    </w:p>
    <w:p w14:paraId="6F991874" w14:textId="69090CE3" w:rsidR="00650748" w:rsidRPr="00063E15" w:rsidRDefault="00650748" w:rsidP="00063E15">
      <w:pPr>
        <w:rPr>
          <w:rFonts w:ascii="Times" w:hAnsi="Times" w:cs="Arial"/>
          <w:sz w:val="20"/>
          <w:szCs w:val="20"/>
        </w:rPr>
      </w:pPr>
      <w:r w:rsidRPr="00063E15">
        <w:rPr>
          <w:rFonts w:ascii="Times" w:hAnsi="Times" w:cs="Arial"/>
          <w:i/>
          <w:sz w:val="20"/>
          <w:szCs w:val="20"/>
        </w:rPr>
        <w:t>Summer Student Program</w:t>
      </w:r>
      <w:r w:rsidR="00063E15" w:rsidRPr="00063E15">
        <w:rPr>
          <w:rFonts w:ascii="Times" w:hAnsi="Times" w:cs="Arial"/>
          <w:i/>
          <w:sz w:val="20"/>
          <w:szCs w:val="20"/>
        </w:rPr>
        <w:t xml:space="preserve">, </w:t>
      </w:r>
      <w:r w:rsidR="00063E15" w:rsidRPr="00063E15">
        <w:rPr>
          <w:rFonts w:ascii="Times" w:hAnsi="Times" w:cs="Arial"/>
          <w:i/>
          <w:iCs/>
          <w:sz w:val="20"/>
          <w:szCs w:val="20"/>
        </w:rPr>
        <w:t>Dr. Vivek Kumar’s Genomics, Behavioral Disorders, and Addiction Laboratory</w:t>
      </w:r>
      <w:r w:rsidR="00063E15" w:rsidRPr="00063E15">
        <w:rPr>
          <w:rFonts w:ascii="Times" w:hAnsi="Times" w:cs="Arial"/>
          <w:sz w:val="20"/>
          <w:szCs w:val="20"/>
        </w:rPr>
        <w:t xml:space="preserve"> </w:t>
      </w:r>
    </w:p>
    <w:p w14:paraId="5F4C0C41" w14:textId="7F973FA8" w:rsidR="00650748" w:rsidRPr="00737EB6" w:rsidRDefault="001F66DC" w:rsidP="00650748">
      <w:pPr>
        <w:pStyle w:val="ListParagraph"/>
        <w:numPr>
          <w:ilvl w:val="0"/>
          <w:numId w:val="1"/>
        </w:num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Re</w:t>
      </w:r>
      <w:r w:rsidR="00F30C28">
        <w:rPr>
          <w:rFonts w:ascii="Times" w:hAnsi="Times" w:cs="Arial"/>
          <w:sz w:val="20"/>
          <w:szCs w:val="20"/>
        </w:rPr>
        <w:t>fine</w:t>
      </w:r>
      <w:r>
        <w:rPr>
          <w:rFonts w:ascii="Times" w:hAnsi="Times" w:cs="Arial"/>
          <w:sz w:val="20"/>
          <w:szCs w:val="20"/>
        </w:rPr>
        <w:t>d</w:t>
      </w:r>
      <w:r w:rsidR="00650748" w:rsidRPr="00737EB6">
        <w:rPr>
          <w:rFonts w:ascii="Times" w:hAnsi="Times" w:cs="Arial"/>
          <w:sz w:val="20"/>
          <w:szCs w:val="20"/>
        </w:rPr>
        <w:t xml:space="preserve"> a neural network </w:t>
      </w:r>
      <w:r w:rsidR="00FC5300">
        <w:rPr>
          <w:rFonts w:ascii="Times" w:hAnsi="Times" w:cs="Arial"/>
          <w:sz w:val="20"/>
          <w:szCs w:val="20"/>
        </w:rPr>
        <w:t>(</w:t>
      </w:r>
      <w:r w:rsidR="001D12DD">
        <w:rPr>
          <w:rFonts w:ascii="Times" w:hAnsi="Times" w:cs="Arial"/>
          <w:sz w:val="20"/>
          <w:szCs w:val="20"/>
        </w:rPr>
        <w:t>Python</w:t>
      </w:r>
      <w:r w:rsidR="00FC5300">
        <w:rPr>
          <w:rFonts w:ascii="Times" w:hAnsi="Times" w:cs="Arial"/>
          <w:sz w:val="20"/>
          <w:szCs w:val="20"/>
        </w:rPr>
        <w:t>)</w:t>
      </w:r>
      <w:r w:rsidR="001D12DD">
        <w:rPr>
          <w:rFonts w:ascii="Times" w:hAnsi="Times" w:cs="Arial"/>
          <w:sz w:val="20"/>
          <w:szCs w:val="20"/>
        </w:rPr>
        <w:t xml:space="preserve"> </w:t>
      </w:r>
      <w:r w:rsidR="00650748" w:rsidRPr="00737EB6">
        <w:rPr>
          <w:rFonts w:ascii="Times" w:hAnsi="Times" w:cs="Arial"/>
          <w:sz w:val="20"/>
          <w:szCs w:val="20"/>
        </w:rPr>
        <w:t>that can produce 2-dimensional pose estimation used for mouse tracking and gait analysis</w:t>
      </w:r>
      <w:r>
        <w:rPr>
          <w:rFonts w:ascii="Times" w:hAnsi="Times" w:cs="Arial"/>
          <w:sz w:val="20"/>
          <w:szCs w:val="20"/>
        </w:rPr>
        <w:t xml:space="preserve"> </w:t>
      </w:r>
    </w:p>
    <w:p w14:paraId="037F0C08" w14:textId="534777F9" w:rsidR="00650748" w:rsidRPr="00737EB6" w:rsidRDefault="00650748" w:rsidP="00650748">
      <w:pPr>
        <w:pStyle w:val="ListParagraph"/>
        <w:numPr>
          <w:ilvl w:val="0"/>
          <w:numId w:val="1"/>
        </w:numP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>Applied the neural network to video data from Collaborative Cross F1 generations to analyze gait and social interaction</w:t>
      </w:r>
      <w:r w:rsidR="004B7178">
        <w:rPr>
          <w:rFonts w:ascii="Times" w:hAnsi="Times" w:cs="Arial"/>
          <w:sz w:val="20"/>
          <w:szCs w:val="20"/>
        </w:rPr>
        <w:t xml:space="preserve"> patterns</w:t>
      </w:r>
      <w:r w:rsidRPr="00737EB6">
        <w:rPr>
          <w:rFonts w:ascii="Times" w:hAnsi="Times" w:cs="Arial"/>
          <w:sz w:val="20"/>
          <w:szCs w:val="20"/>
        </w:rPr>
        <w:t>, establishing heritability across a panel of diverse mice</w:t>
      </w:r>
    </w:p>
    <w:p w14:paraId="00020318" w14:textId="565D6195" w:rsidR="00AF4C2E" w:rsidRPr="008E54CA" w:rsidRDefault="001F66DC" w:rsidP="00AF4C2E">
      <w:pPr>
        <w:pStyle w:val="ListParagraph"/>
        <w:numPr>
          <w:ilvl w:val="0"/>
          <w:numId w:val="1"/>
        </w:num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Trained </w:t>
      </w:r>
      <w:r w:rsidR="00AF4C2E" w:rsidRPr="00737EB6">
        <w:rPr>
          <w:rFonts w:ascii="Times" w:hAnsi="Times" w:cs="Arial"/>
          <w:sz w:val="20"/>
          <w:szCs w:val="20"/>
        </w:rPr>
        <w:t>in mouse handling, high performance computing, and RStudio</w:t>
      </w:r>
    </w:p>
    <w:p w14:paraId="1F1027DD" w14:textId="77777777" w:rsidR="00DE006F" w:rsidRPr="00737EB6" w:rsidRDefault="00DE006F" w:rsidP="008E54CA">
      <w:pPr>
        <w:rPr>
          <w:rFonts w:ascii="Times" w:hAnsi="Times" w:cs="Arial"/>
          <w:sz w:val="20"/>
          <w:szCs w:val="20"/>
        </w:rPr>
      </w:pPr>
    </w:p>
    <w:p w14:paraId="4277B2B1" w14:textId="4FE5838E" w:rsidR="0054415D" w:rsidRPr="00305EA9" w:rsidRDefault="0054415D" w:rsidP="0054415D">
      <w:pPr>
        <w:pBdr>
          <w:bottom w:val="single" w:sz="6" w:space="1" w:color="auto"/>
        </w:pBd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PUBLICATIONS</w:t>
      </w:r>
      <w:r w:rsidR="00305EA9">
        <w:rPr>
          <w:rFonts w:ascii="Times" w:hAnsi="Times" w:cs="Arial"/>
          <w:b/>
          <w:sz w:val="20"/>
          <w:szCs w:val="20"/>
        </w:rPr>
        <w:t xml:space="preserve"> </w:t>
      </w:r>
      <w:r w:rsidR="00305EA9">
        <w:rPr>
          <w:rFonts w:ascii="Times" w:hAnsi="Times" w:cs="Arial"/>
          <w:b/>
          <w:sz w:val="20"/>
          <w:szCs w:val="20"/>
        </w:rPr>
        <w:tab/>
      </w:r>
      <w:r w:rsidR="00305EA9">
        <w:rPr>
          <w:rFonts w:ascii="Times" w:hAnsi="Times" w:cs="Arial"/>
          <w:b/>
          <w:sz w:val="20"/>
          <w:szCs w:val="20"/>
        </w:rPr>
        <w:tab/>
      </w:r>
      <w:r w:rsidR="00305EA9">
        <w:rPr>
          <w:rFonts w:ascii="Times" w:hAnsi="Times" w:cs="Arial"/>
          <w:b/>
          <w:sz w:val="20"/>
          <w:szCs w:val="20"/>
        </w:rPr>
        <w:tab/>
      </w:r>
      <w:r w:rsidR="00305EA9">
        <w:rPr>
          <w:rFonts w:ascii="Times" w:hAnsi="Times" w:cs="Arial"/>
          <w:b/>
          <w:sz w:val="20"/>
          <w:szCs w:val="20"/>
        </w:rPr>
        <w:tab/>
      </w:r>
      <w:r w:rsidR="00305EA9">
        <w:rPr>
          <w:rFonts w:ascii="Times" w:hAnsi="Times" w:cs="Arial"/>
          <w:b/>
          <w:sz w:val="20"/>
          <w:szCs w:val="20"/>
        </w:rPr>
        <w:tab/>
      </w:r>
      <w:r w:rsidR="00003579">
        <w:rPr>
          <w:rFonts w:ascii="Times" w:hAnsi="Times" w:cs="Arial"/>
          <w:b/>
          <w:sz w:val="20"/>
          <w:szCs w:val="20"/>
        </w:rPr>
        <w:tab/>
      </w:r>
      <w:r w:rsidR="00003579">
        <w:rPr>
          <w:rFonts w:ascii="Times" w:hAnsi="Times" w:cs="Arial"/>
          <w:b/>
          <w:sz w:val="20"/>
          <w:szCs w:val="20"/>
        </w:rPr>
        <w:tab/>
      </w:r>
      <w:r w:rsidR="00003579">
        <w:rPr>
          <w:rFonts w:ascii="Times" w:hAnsi="Times" w:cs="Arial"/>
          <w:b/>
          <w:sz w:val="20"/>
          <w:szCs w:val="20"/>
        </w:rPr>
        <w:tab/>
      </w:r>
      <w:r w:rsidR="00003579">
        <w:rPr>
          <w:rFonts w:ascii="Times" w:hAnsi="Times" w:cs="Arial"/>
          <w:b/>
          <w:sz w:val="20"/>
          <w:szCs w:val="20"/>
        </w:rPr>
        <w:tab/>
      </w:r>
      <w:r w:rsidR="00003579">
        <w:rPr>
          <w:rFonts w:ascii="Times" w:hAnsi="Times" w:cs="Arial"/>
          <w:b/>
          <w:sz w:val="20"/>
          <w:szCs w:val="20"/>
        </w:rPr>
        <w:tab/>
      </w:r>
      <w:r w:rsidR="00003579">
        <w:rPr>
          <w:rFonts w:ascii="Times" w:hAnsi="Times" w:cs="Arial"/>
          <w:b/>
          <w:sz w:val="20"/>
          <w:szCs w:val="20"/>
        </w:rPr>
        <w:tab/>
        <w:t xml:space="preserve">   </w:t>
      </w:r>
      <w:hyperlink r:id="rId8" w:history="1">
        <w:r w:rsidR="00003579">
          <w:rPr>
            <w:rStyle w:val="Hyperlink"/>
            <w:rFonts w:ascii="Times" w:hAnsi="Times" w:cs="Arial"/>
            <w:bCs/>
            <w:i/>
            <w:iCs/>
            <w:sz w:val="20"/>
            <w:szCs w:val="20"/>
          </w:rPr>
          <w:t>Google Scholar</w:t>
        </w:r>
      </w:hyperlink>
    </w:p>
    <w:p w14:paraId="00FBA0AE" w14:textId="4A6153F2" w:rsidR="00347589" w:rsidRPr="00347589" w:rsidRDefault="00347589" w:rsidP="00347589">
      <w:pPr>
        <w:rPr>
          <w:rFonts w:ascii="Times" w:hAnsi="Times" w:cs="Arial"/>
          <w:i/>
          <w:iCs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Choi J, </w:t>
      </w:r>
      <w:r>
        <w:rPr>
          <w:rFonts w:ascii="Times" w:hAnsi="Times" w:cs="Arial"/>
          <w:b/>
          <w:bCs/>
          <w:sz w:val="20"/>
          <w:szCs w:val="20"/>
        </w:rPr>
        <w:t xml:space="preserve">Darrell </w:t>
      </w:r>
      <w:proofErr w:type="spellStart"/>
      <w:r>
        <w:rPr>
          <w:rFonts w:ascii="Times" w:hAnsi="Times" w:cs="Arial"/>
          <w:b/>
          <w:bCs/>
          <w:sz w:val="20"/>
          <w:szCs w:val="20"/>
        </w:rPr>
        <w:t>M</w:t>
      </w:r>
      <w:r>
        <w:rPr>
          <w:rFonts w:ascii="Times" w:hAnsi="Times" w:cs="Arial"/>
          <w:sz w:val="20"/>
          <w:szCs w:val="20"/>
        </w:rPr>
        <w:t xml:space="preserve"> et</w:t>
      </w:r>
      <w:proofErr w:type="spellEnd"/>
      <w:r>
        <w:rPr>
          <w:rFonts w:ascii="Times" w:hAnsi="Times" w:cs="Arial"/>
          <w:sz w:val="20"/>
          <w:szCs w:val="20"/>
        </w:rPr>
        <w:t xml:space="preserve">. al. (2025). </w:t>
      </w:r>
      <w:r w:rsidRPr="00347589">
        <w:rPr>
          <w:rFonts w:ascii="Times" w:hAnsi="Times" w:cs="Arial"/>
          <w:sz w:val="20"/>
          <w:szCs w:val="20"/>
        </w:rPr>
        <w:t xml:space="preserve">Laser hair removal in patients with polycystic ovarian syndrome </w:t>
      </w:r>
      <w:r w:rsidR="00C87243" w:rsidRPr="00347589">
        <w:rPr>
          <w:rFonts w:ascii="Times" w:hAnsi="Times" w:cs="Arial"/>
          <w:sz w:val="20"/>
          <w:szCs w:val="20"/>
        </w:rPr>
        <w:t>and</w:t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  <w:t xml:space="preserve">           </w:t>
      </w:r>
      <w:r>
        <w:rPr>
          <w:rFonts w:ascii="Times" w:hAnsi="Times" w:cs="Arial"/>
          <w:i/>
          <w:iCs/>
          <w:sz w:val="20"/>
          <w:szCs w:val="20"/>
        </w:rPr>
        <w:t>April 2025</w:t>
      </w:r>
    </w:p>
    <w:p w14:paraId="638104E2" w14:textId="6B45D768" w:rsidR="00347589" w:rsidRPr="00347589" w:rsidRDefault="00347589" w:rsidP="00347589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   </w:t>
      </w:r>
      <w:proofErr w:type="gramStart"/>
      <w:r w:rsidRPr="00347589">
        <w:rPr>
          <w:rFonts w:ascii="Times" w:hAnsi="Times" w:cs="Arial"/>
          <w:sz w:val="20"/>
          <w:szCs w:val="20"/>
        </w:rPr>
        <w:t>darker skin</w:t>
      </w:r>
      <w:proofErr w:type="gramEnd"/>
      <w:r w:rsidRPr="00347589">
        <w:rPr>
          <w:rFonts w:ascii="Times" w:hAnsi="Times" w:cs="Arial"/>
          <w:sz w:val="20"/>
          <w:szCs w:val="20"/>
        </w:rPr>
        <w:t>: A case-control study</w:t>
      </w:r>
      <w:r>
        <w:rPr>
          <w:rFonts w:ascii="Times" w:hAnsi="Times" w:cs="Arial"/>
          <w:sz w:val="20"/>
          <w:szCs w:val="20"/>
        </w:rPr>
        <w:t xml:space="preserve">. </w:t>
      </w:r>
      <w:r>
        <w:rPr>
          <w:rFonts w:ascii="Times" w:hAnsi="Times" w:cs="Arial"/>
          <w:i/>
          <w:iCs/>
          <w:sz w:val="20"/>
          <w:szCs w:val="20"/>
        </w:rPr>
        <w:t xml:space="preserve">Under review </w:t>
      </w:r>
      <w:r>
        <w:rPr>
          <w:rFonts w:ascii="Times" w:hAnsi="Times" w:cs="Arial"/>
          <w:sz w:val="20"/>
          <w:szCs w:val="20"/>
        </w:rPr>
        <w:t xml:space="preserve">in </w:t>
      </w:r>
      <w:r>
        <w:rPr>
          <w:rFonts w:ascii="Times" w:hAnsi="Times" w:cs="Arial"/>
          <w:i/>
          <w:iCs/>
          <w:sz w:val="20"/>
          <w:szCs w:val="20"/>
        </w:rPr>
        <w:t>Journal of the American Academy of Dermatology.</w:t>
      </w:r>
      <w:r>
        <w:rPr>
          <w:rFonts w:ascii="Times" w:hAnsi="Times" w:cs="Arial"/>
          <w:sz w:val="20"/>
          <w:szCs w:val="20"/>
        </w:rPr>
        <w:t xml:space="preserve"> 2025, April.</w:t>
      </w:r>
    </w:p>
    <w:p w14:paraId="6C933CA6" w14:textId="67A52B90" w:rsidR="007110FB" w:rsidRPr="00FA50FA" w:rsidRDefault="007110FB" w:rsidP="00EE44EA">
      <w:pPr>
        <w:rPr>
          <w:rFonts w:ascii="Times" w:hAnsi="Times" w:cs="Arial"/>
          <w:sz w:val="8"/>
          <w:szCs w:val="8"/>
        </w:rPr>
      </w:pPr>
    </w:p>
    <w:p w14:paraId="3773D956" w14:textId="63971BED" w:rsidR="006D52D9" w:rsidRPr="0057497A" w:rsidRDefault="006D52D9" w:rsidP="00A256D1">
      <w:pPr>
        <w:rPr>
          <w:i/>
          <w:iCs/>
          <w:sz w:val="20"/>
          <w:szCs w:val="20"/>
        </w:rPr>
      </w:pPr>
      <w:r>
        <w:rPr>
          <w:sz w:val="20"/>
          <w:szCs w:val="20"/>
        </w:rPr>
        <w:t>Wa</w:t>
      </w:r>
      <w:r w:rsidR="00CB7299">
        <w:rPr>
          <w:sz w:val="20"/>
          <w:szCs w:val="20"/>
        </w:rPr>
        <w:t>ng</w:t>
      </w:r>
      <w:r>
        <w:rPr>
          <w:sz w:val="20"/>
          <w:szCs w:val="20"/>
        </w:rPr>
        <w:t xml:space="preserve"> B, Bashier M, Fagan M, </w:t>
      </w:r>
      <w:r>
        <w:rPr>
          <w:b/>
          <w:bCs/>
          <w:sz w:val="20"/>
          <w:szCs w:val="20"/>
        </w:rPr>
        <w:t>Darrell M</w:t>
      </w:r>
      <w:r>
        <w:rPr>
          <w:sz w:val="20"/>
          <w:szCs w:val="20"/>
        </w:rPr>
        <w:t xml:space="preserve">, Horan D, Mehraban </w:t>
      </w:r>
      <w:proofErr w:type="spellStart"/>
      <w:r>
        <w:rPr>
          <w:sz w:val="20"/>
          <w:szCs w:val="20"/>
        </w:rPr>
        <w:t>Alvandi</w:t>
      </w:r>
      <w:proofErr w:type="spellEnd"/>
      <w:r>
        <w:rPr>
          <w:sz w:val="20"/>
          <w:szCs w:val="20"/>
        </w:rPr>
        <w:t xml:space="preserve"> L, Horn W, Kahn M. </w:t>
      </w:r>
      <w:r w:rsidR="005278CF">
        <w:rPr>
          <w:sz w:val="20"/>
          <w:szCs w:val="20"/>
        </w:rPr>
        <w:t>(2025).</w:t>
      </w:r>
      <w:r w:rsidR="0057497A">
        <w:rPr>
          <w:sz w:val="20"/>
          <w:szCs w:val="20"/>
        </w:rPr>
        <w:tab/>
      </w:r>
      <w:r w:rsidR="0057497A">
        <w:rPr>
          <w:sz w:val="20"/>
          <w:szCs w:val="20"/>
        </w:rPr>
        <w:tab/>
        <w:t xml:space="preserve">         </w:t>
      </w:r>
      <w:r w:rsidR="0057497A">
        <w:rPr>
          <w:i/>
          <w:iCs/>
          <w:sz w:val="20"/>
          <w:szCs w:val="20"/>
        </w:rPr>
        <w:t>March 2025</w:t>
      </w:r>
    </w:p>
    <w:p w14:paraId="3A470BD5" w14:textId="401B6DB1" w:rsidR="006D52D9" w:rsidRDefault="006D52D9" w:rsidP="00A256D1">
      <w:pPr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6D52D9">
        <w:rPr>
          <w:sz w:val="20"/>
          <w:szCs w:val="20"/>
        </w:rPr>
        <w:t>The Implications of Language Barriers on Postoperative Outcomes Among Older Adults with Hip Fracture</w:t>
      </w:r>
      <w:r>
        <w:rPr>
          <w:sz w:val="20"/>
          <w:szCs w:val="20"/>
        </w:rPr>
        <w:t xml:space="preserve">. </w:t>
      </w:r>
      <w:r>
        <w:rPr>
          <w:i/>
          <w:iCs/>
          <w:sz w:val="20"/>
          <w:szCs w:val="20"/>
        </w:rPr>
        <w:t>Under</w:t>
      </w:r>
    </w:p>
    <w:p w14:paraId="1C370886" w14:textId="7D82B8B1" w:rsidR="006D52D9" w:rsidRDefault="006D52D9" w:rsidP="00A256D1">
      <w:p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  review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 xml:space="preserve">Journal of </w:t>
      </w:r>
      <w:proofErr w:type="spellStart"/>
      <w:r>
        <w:rPr>
          <w:i/>
          <w:iCs/>
          <w:sz w:val="20"/>
          <w:szCs w:val="20"/>
        </w:rPr>
        <w:t>Ortho</w:t>
      </w:r>
      <w:r w:rsidR="005278CF">
        <w:rPr>
          <w:i/>
          <w:iCs/>
          <w:sz w:val="20"/>
          <w:szCs w:val="20"/>
        </w:rPr>
        <w:t>paedic</w:t>
      </w:r>
      <w:proofErr w:type="spellEnd"/>
      <w:r w:rsidR="005278CF">
        <w:rPr>
          <w:i/>
          <w:iCs/>
          <w:sz w:val="20"/>
          <w:szCs w:val="20"/>
        </w:rPr>
        <w:t xml:space="preserve"> Trauma</w:t>
      </w:r>
      <w:r w:rsidR="005278CF">
        <w:rPr>
          <w:sz w:val="20"/>
          <w:szCs w:val="20"/>
        </w:rPr>
        <w:t xml:space="preserve">. </w:t>
      </w:r>
      <w:r w:rsidR="0057497A">
        <w:rPr>
          <w:sz w:val="20"/>
          <w:szCs w:val="20"/>
        </w:rPr>
        <w:t>2025, March.</w:t>
      </w:r>
    </w:p>
    <w:p w14:paraId="3F8B2C03" w14:textId="77777777" w:rsidR="0057497A" w:rsidRPr="0057497A" w:rsidRDefault="0057497A" w:rsidP="00A256D1">
      <w:pPr>
        <w:rPr>
          <w:sz w:val="8"/>
          <w:szCs w:val="8"/>
        </w:rPr>
      </w:pPr>
    </w:p>
    <w:p w14:paraId="66C56FD6" w14:textId="0082DD63" w:rsidR="00A256D1" w:rsidRPr="008F4F00" w:rsidRDefault="00A256D1" w:rsidP="00A256D1">
      <w:pPr>
        <w:rPr>
          <w:rFonts w:ascii="Times" w:hAnsi="Times" w:cs="Arial"/>
          <w:i/>
          <w:iCs/>
          <w:sz w:val="20"/>
          <w:szCs w:val="20"/>
        </w:rPr>
      </w:pPr>
      <w:r w:rsidRPr="008F4F00">
        <w:rPr>
          <w:sz w:val="20"/>
          <w:szCs w:val="20"/>
        </w:rPr>
        <w:t>Jain A, Vazquez M</w:t>
      </w:r>
      <w:r w:rsidRPr="008F4F00">
        <w:rPr>
          <w:b/>
          <w:bCs/>
          <w:sz w:val="20"/>
          <w:szCs w:val="20"/>
        </w:rPr>
        <w:t>, Darrell M,</w:t>
      </w:r>
      <w:r w:rsidRPr="008F4F00">
        <w:rPr>
          <w:sz w:val="20"/>
          <w:szCs w:val="20"/>
        </w:rPr>
        <w:t xml:space="preserve"> Ogarro M, Salik I, Pisapia J. Gender Disparities in Neurosurgical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>
        <w:rPr>
          <w:i/>
          <w:iCs/>
          <w:sz w:val="20"/>
          <w:szCs w:val="20"/>
        </w:rPr>
        <w:t>December 2024</w:t>
      </w:r>
    </w:p>
    <w:p w14:paraId="3F6040FB" w14:textId="4078059E" w:rsidR="00A256D1" w:rsidRPr="008F4F00" w:rsidRDefault="00A256D1" w:rsidP="00A256D1">
      <w:pPr>
        <w:pStyle w:val="Default"/>
        <w:rPr>
          <w:sz w:val="20"/>
          <w:szCs w:val="20"/>
        </w:rPr>
      </w:pPr>
      <w:r w:rsidRPr="008F4F00">
        <w:rPr>
          <w:sz w:val="20"/>
          <w:szCs w:val="20"/>
        </w:rPr>
        <w:t xml:space="preserve">   Training: Evaluation of the Impact of Gender from Residency to Academic Leadership. </w:t>
      </w:r>
      <w:r w:rsidR="005278CF">
        <w:rPr>
          <w:rFonts w:ascii="Times" w:hAnsi="Times" w:cs="Arial"/>
          <w:sz w:val="20"/>
          <w:szCs w:val="20"/>
        </w:rPr>
        <w:t xml:space="preserve">(2024). </w:t>
      </w:r>
      <w:r w:rsidRPr="00976171">
        <w:rPr>
          <w:i/>
          <w:iCs/>
          <w:sz w:val="20"/>
          <w:szCs w:val="20"/>
        </w:rPr>
        <w:t xml:space="preserve">Under </w:t>
      </w:r>
      <w:r w:rsidR="00976171">
        <w:rPr>
          <w:i/>
          <w:iCs/>
          <w:sz w:val="20"/>
          <w:szCs w:val="20"/>
        </w:rPr>
        <w:t>r</w:t>
      </w:r>
      <w:r w:rsidRPr="00976171">
        <w:rPr>
          <w:i/>
          <w:iCs/>
          <w:sz w:val="20"/>
          <w:szCs w:val="20"/>
        </w:rPr>
        <w:t>eview</w:t>
      </w:r>
    </w:p>
    <w:p w14:paraId="6AA9A7A9" w14:textId="77777777" w:rsidR="00A256D1" w:rsidRDefault="00A256D1" w:rsidP="00A256D1">
      <w:pPr>
        <w:rPr>
          <w:sz w:val="20"/>
          <w:szCs w:val="20"/>
        </w:rPr>
      </w:pPr>
      <w:r w:rsidRPr="008F4F00">
        <w:rPr>
          <w:sz w:val="20"/>
          <w:szCs w:val="20"/>
        </w:rPr>
        <w:t xml:space="preserve">   in </w:t>
      </w:r>
      <w:r w:rsidRPr="008F4F00">
        <w:rPr>
          <w:i/>
          <w:iCs/>
          <w:sz w:val="20"/>
          <w:szCs w:val="20"/>
        </w:rPr>
        <w:t>Journal of Neurosurgery</w:t>
      </w:r>
      <w:r w:rsidRPr="008F4F00">
        <w:rPr>
          <w:sz w:val="20"/>
          <w:szCs w:val="20"/>
        </w:rPr>
        <w:t xml:space="preserve">; 2024, </w:t>
      </w:r>
      <w:r w:rsidRPr="008F4F00">
        <w:rPr>
          <w:rFonts w:ascii="Times" w:hAnsi="Times" w:cs="Arial"/>
          <w:sz w:val="20"/>
          <w:szCs w:val="20"/>
        </w:rPr>
        <w:t>December</w:t>
      </w:r>
      <w:r w:rsidRPr="008F4F00">
        <w:rPr>
          <w:sz w:val="20"/>
          <w:szCs w:val="20"/>
        </w:rPr>
        <w:t xml:space="preserve">. </w:t>
      </w:r>
    </w:p>
    <w:p w14:paraId="58F178D4" w14:textId="77777777" w:rsidR="00A256D1" w:rsidRPr="00FA50FA" w:rsidRDefault="00A256D1" w:rsidP="00EE44EA">
      <w:pPr>
        <w:rPr>
          <w:rFonts w:ascii="Times" w:hAnsi="Times" w:cs="Arial"/>
          <w:b/>
          <w:bCs/>
          <w:sz w:val="8"/>
          <w:szCs w:val="8"/>
        </w:rPr>
      </w:pPr>
    </w:p>
    <w:p w14:paraId="158D654D" w14:textId="499AF68E" w:rsidR="00EE44EA" w:rsidRPr="005037B1" w:rsidRDefault="000C278E" w:rsidP="00EE44EA">
      <w:pPr>
        <w:rPr>
          <w:rFonts w:ascii="Times" w:hAnsi="Times" w:cs="Arial"/>
          <w:i/>
          <w:iCs/>
          <w:sz w:val="20"/>
          <w:szCs w:val="20"/>
        </w:rPr>
      </w:pPr>
      <w:r>
        <w:rPr>
          <w:rFonts w:ascii="Times" w:hAnsi="Times" w:cs="Arial"/>
          <w:b/>
          <w:bCs/>
          <w:sz w:val="20"/>
          <w:szCs w:val="20"/>
        </w:rPr>
        <w:t>Darrell M</w:t>
      </w:r>
      <w:r>
        <w:rPr>
          <w:rFonts w:ascii="Times" w:hAnsi="Times" w:cs="Arial"/>
          <w:sz w:val="20"/>
          <w:szCs w:val="20"/>
        </w:rPr>
        <w:t xml:space="preserve">, </w:t>
      </w:r>
      <w:r w:rsidR="007823E7">
        <w:rPr>
          <w:rFonts w:ascii="Times" w:hAnsi="Times" w:cs="Arial"/>
          <w:sz w:val="20"/>
          <w:szCs w:val="20"/>
        </w:rPr>
        <w:t xml:space="preserve">Williams DKA, Smith C, </w:t>
      </w:r>
      <w:proofErr w:type="spellStart"/>
      <w:r w:rsidR="007823E7">
        <w:rPr>
          <w:rFonts w:ascii="Times" w:hAnsi="Times" w:cs="Arial"/>
          <w:sz w:val="20"/>
          <w:szCs w:val="20"/>
        </w:rPr>
        <w:t>Faasuamalie</w:t>
      </w:r>
      <w:proofErr w:type="spellEnd"/>
      <w:r w:rsidR="007823E7">
        <w:rPr>
          <w:rFonts w:ascii="Times" w:hAnsi="Times" w:cs="Arial"/>
          <w:sz w:val="20"/>
          <w:szCs w:val="20"/>
        </w:rPr>
        <w:t xml:space="preserve"> P, Jerome W, Murray K, Etienne M</w:t>
      </w:r>
      <w:r w:rsidR="00EE44EA">
        <w:rPr>
          <w:rFonts w:ascii="Times" w:hAnsi="Times" w:cs="Arial"/>
          <w:sz w:val="20"/>
          <w:szCs w:val="20"/>
        </w:rPr>
        <w:t>. (2024).</w:t>
      </w:r>
      <w:r w:rsidR="00EE44EA">
        <w:rPr>
          <w:rFonts w:ascii="Times" w:hAnsi="Times" w:cs="Arial"/>
          <w:sz w:val="20"/>
          <w:szCs w:val="20"/>
        </w:rPr>
        <w:tab/>
      </w:r>
      <w:r w:rsidR="00EE44EA">
        <w:rPr>
          <w:rFonts w:ascii="Times" w:hAnsi="Times" w:cs="Arial"/>
          <w:sz w:val="20"/>
          <w:szCs w:val="20"/>
        </w:rPr>
        <w:tab/>
      </w:r>
      <w:r w:rsidR="007823E7">
        <w:rPr>
          <w:rFonts w:ascii="Times" w:hAnsi="Times" w:cs="Arial"/>
          <w:sz w:val="20"/>
          <w:szCs w:val="20"/>
        </w:rPr>
        <w:tab/>
      </w:r>
      <w:r w:rsidR="00EE44EA">
        <w:rPr>
          <w:rFonts w:ascii="Times" w:hAnsi="Times" w:cs="Arial"/>
          <w:sz w:val="20"/>
          <w:szCs w:val="20"/>
        </w:rPr>
        <w:t xml:space="preserve">      </w:t>
      </w:r>
      <w:r w:rsidRPr="000C278E">
        <w:rPr>
          <w:rFonts w:ascii="Times" w:hAnsi="Times" w:cs="Arial"/>
          <w:i/>
          <w:iCs/>
          <w:sz w:val="20"/>
          <w:szCs w:val="20"/>
        </w:rPr>
        <w:t>October</w:t>
      </w:r>
      <w:r w:rsidR="00EE44EA">
        <w:rPr>
          <w:rFonts w:ascii="Times" w:hAnsi="Times" w:cs="Arial"/>
          <w:i/>
          <w:iCs/>
          <w:sz w:val="20"/>
          <w:szCs w:val="20"/>
        </w:rPr>
        <w:t xml:space="preserve"> 2024</w:t>
      </w:r>
    </w:p>
    <w:p w14:paraId="75AAE4E2" w14:textId="5E7FDBA9" w:rsidR="000C278E" w:rsidRDefault="000C278E" w:rsidP="00EE44EA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   Gender Disparities in Graduate Medical Education from 2012 to 2022: Creating a Pipeline Through the Glass </w:t>
      </w:r>
    </w:p>
    <w:p w14:paraId="12BB1D8A" w14:textId="3F0D4EE3" w:rsidR="008F4F00" w:rsidRDefault="000C278E" w:rsidP="008F4F00">
      <w:pPr>
        <w:rPr>
          <w:rFonts w:ascii="Times" w:hAnsi="Times" w:cs="Arial"/>
          <w:i/>
          <w:iCs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   Ceiling in Medicine. </w:t>
      </w:r>
      <w:r w:rsidRPr="000C278E">
        <w:rPr>
          <w:rFonts w:ascii="Times" w:hAnsi="Times" w:cs="Arial"/>
          <w:i/>
          <w:iCs/>
          <w:sz w:val="20"/>
          <w:szCs w:val="20"/>
        </w:rPr>
        <w:t xml:space="preserve">Under review </w:t>
      </w:r>
      <w:r w:rsidRPr="00C108A2">
        <w:rPr>
          <w:rFonts w:ascii="Times" w:hAnsi="Times" w:cs="Arial"/>
          <w:sz w:val="20"/>
          <w:szCs w:val="20"/>
        </w:rPr>
        <w:t>in</w:t>
      </w:r>
      <w:r>
        <w:rPr>
          <w:rFonts w:ascii="Times" w:hAnsi="Times" w:cs="Arial"/>
          <w:sz w:val="20"/>
          <w:szCs w:val="20"/>
        </w:rPr>
        <w:t xml:space="preserve"> </w:t>
      </w:r>
      <w:r>
        <w:rPr>
          <w:rFonts w:ascii="Times" w:hAnsi="Times" w:cs="Arial"/>
          <w:i/>
          <w:iCs/>
          <w:sz w:val="20"/>
          <w:szCs w:val="20"/>
        </w:rPr>
        <w:t>Academic Medicine</w:t>
      </w:r>
      <w:r w:rsidR="00A47757">
        <w:rPr>
          <w:rFonts w:ascii="Times" w:hAnsi="Times" w:cs="Arial"/>
          <w:sz w:val="20"/>
          <w:szCs w:val="20"/>
        </w:rPr>
        <w:t>, October 2024</w:t>
      </w:r>
      <w:r>
        <w:rPr>
          <w:rFonts w:ascii="Times" w:hAnsi="Times" w:cs="Arial"/>
          <w:i/>
          <w:iCs/>
          <w:sz w:val="20"/>
          <w:szCs w:val="20"/>
        </w:rPr>
        <w:t>.</w:t>
      </w:r>
    </w:p>
    <w:p w14:paraId="659024C4" w14:textId="77777777" w:rsidR="008F4F00" w:rsidRPr="00FA50FA" w:rsidRDefault="008F4F00" w:rsidP="00BD2950">
      <w:pPr>
        <w:rPr>
          <w:rFonts w:ascii="Times" w:hAnsi="Times" w:cs="Arial"/>
          <w:sz w:val="8"/>
          <w:szCs w:val="8"/>
        </w:rPr>
      </w:pPr>
    </w:p>
    <w:p w14:paraId="0A36BF15" w14:textId="2F68E118" w:rsidR="00B23902" w:rsidRPr="008F4F00" w:rsidRDefault="00BD2950" w:rsidP="00BD2950">
      <w:pPr>
        <w:rPr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Axler E, Lu A, </w:t>
      </w:r>
      <w:r>
        <w:rPr>
          <w:rFonts w:ascii="Times" w:hAnsi="Times" w:cs="Arial"/>
          <w:b/>
          <w:bCs/>
          <w:sz w:val="20"/>
          <w:szCs w:val="20"/>
        </w:rPr>
        <w:t>Darrell M,</w:t>
      </w:r>
      <w:r>
        <w:rPr>
          <w:rFonts w:ascii="Times" w:hAnsi="Times" w:cs="Arial"/>
          <w:sz w:val="20"/>
          <w:szCs w:val="20"/>
        </w:rPr>
        <w:t xml:space="preserve"> </w:t>
      </w:r>
      <w:proofErr w:type="spellStart"/>
      <w:r w:rsidR="00B23902">
        <w:rPr>
          <w:rFonts w:ascii="Times" w:hAnsi="Times" w:cs="Arial"/>
          <w:sz w:val="20"/>
          <w:szCs w:val="20"/>
        </w:rPr>
        <w:t>Vielemeyer</w:t>
      </w:r>
      <w:proofErr w:type="spellEnd"/>
      <w:r w:rsidR="00B23902">
        <w:rPr>
          <w:rFonts w:ascii="Times" w:hAnsi="Times" w:cs="Arial"/>
          <w:sz w:val="20"/>
          <w:szCs w:val="20"/>
        </w:rPr>
        <w:t xml:space="preserve"> O, Lipner S. (2024).</w:t>
      </w:r>
      <w:r w:rsidR="005037B1">
        <w:rPr>
          <w:rFonts w:ascii="Times" w:hAnsi="Times" w:cs="Arial"/>
          <w:sz w:val="20"/>
          <w:szCs w:val="20"/>
        </w:rPr>
        <w:tab/>
      </w:r>
      <w:r w:rsidR="005037B1">
        <w:rPr>
          <w:rFonts w:ascii="Times" w:hAnsi="Times" w:cs="Arial"/>
          <w:sz w:val="20"/>
          <w:szCs w:val="20"/>
        </w:rPr>
        <w:tab/>
      </w:r>
      <w:r w:rsidR="005037B1">
        <w:rPr>
          <w:rFonts w:ascii="Times" w:hAnsi="Times" w:cs="Arial"/>
          <w:sz w:val="20"/>
          <w:szCs w:val="20"/>
        </w:rPr>
        <w:tab/>
      </w:r>
      <w:r w:rsidR="005037B1">
        <w:rPr>
          <w:rFonts w:ascii="Times" w:hAnsi="Times" w:cs="Arial"/>
          <w:sz w:val="20"/>
          <w:szCs w:val="20"/>
        </w:rPr>
        <w:tab/>
      </w:r>
      <w:r w:rsidR="005037B1">
        <w:rPr>
          <w:rFonts w:ascii="Times" w:hAnsi="Times" w:cs="Arial"/>
          <w:sz w:val="20"/>
          <w:szCs w:val="20"/>
        </w:rPr>
        <w:tab/>
      </w:r>
      <w:r w:rsidR="005037B1">
        <w:rPr>
          <w:rFonts w:ascii="Times" w:hAnsi="Times" w:cs="Arial"/>
          <w:sz w:val="20"/>
          <w:szCs w:val="20"/>
        </w:rPr>
        <w:tab/>
      </w:r>
      <w:r w:rsidR="005037B1">
        <w:rPr>
          <w:rFonts w:ascii="Times" w:hAnsi="Times" w:cs="Arial"/>
          <w:sz w:val="20"/>
          <w:szCs w:val="20"/>
        </w:rPr>
        <w:tab/>
        <w:t xml:space="preserve">            </w:t>
      </w:r>
      <w:r w:rsidR="005037B1">
        <w:rPr>
          <w:rFonts w:ascii="Times" w:hAnsi="Times" w:cs="Arial"/>
          <w:i/>
          <w:iCs/>
          <w:sz w:val="20"/>
          <w:szCs w:val="20"/>
        </w:rPr>
        <w:t>May 2024</w:t>
      </w:r>
    </w:p>
    <w:p w14:paraId="0D991D65" w14:textId="77777777" w:rsidR="00B23902" w:rsidRDefault="00B23902" w:rsidP="00BD2950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   </w:t>
      </w:r>
      <w:r w:rsidR="00BD2950" w:rsidRPr="00BD2950">
        <w:rPr>
          <w:rFonts w:ascii="Times" w:hAnsi="Times" w:cs="Arial"/>
          <w:sz w:val="20"/>
          <w:szCs w:val="20"/>
        </w:rPr>
        <w:t xml:space="preserve">Surgical Site Infections Are Uncommon Following Nail Biopsies in a Single Center Case-Control </w:t>
      </w:r>
    </w:p>
    <w:p w14:paraId="7623D14D" w14:textId="75D688D4" w:rsidR="00BD2950" w:rsidRPr="00184E87" w:rsidRDefault="00B23902" w:rsidP="00BD2950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   </w:t>
      </w:r>
      <w:r w:rsidR="00BD2950" w:rsidRPr="00BD2950">
        <w:rPr>
          <w:rFonts w:ascii="Times" w:hAnsi="Times" w:cs="Arial"/>
          <w:sz w:val="20"/>
          <w:szCs w:val="20"/>
        </w:rPr>
        <w:t>Study of 502 Patients</w:t>
      </w:r>
      <w:r w:rsidR="00184E87">
        <w:rPr>
          <w:rFonts w:ascii="Times" w:hAnsi="Times" w:cs="Arial"/>
          <w:sz w:val="20"/>
          <w:szCs w:val="20"/>
        </w:rPr>
        <w:t xml:space="preserve">. </w:t>
      </w:r>
      <w:r w:rsidR="00184E87">
        <w:rPr>
          <w:rFonts w:ascii="Times" w:hAnsi="Times" w:cs="Arial"/>
          <w:i/>
          <w:iCs/>
          <w:sz w:val="20"/>
          <w:szCs w:val="20"/>
        </w:rPr>
        <w:t>Journal of the American Academy of Dermatology.</w:t>
      </w:r>
      <w:r w:rsidR="00184E87">
        <w:rPr>
          <w:rFonts w:ascii="Times" w:hAnsi="Times" w:cs="Arial"/>
          <w:sz w:val="20"/>
          <w:szCs w:val="20"/>
        </w:rPr>
        <w:t xml:space="preserve"> </w:t>
      </w:r>
      <w:hyperlink r:id="rId9" w:tgtFrame="_blank" w:tooltip="Persistent link using digital object identifier" w:history="1">
        <w:r w:rsidR="005037B1" w:rsidRPr="005037B1">
          <w:rPr>
            <w:rStyle w:val="Hyperlink"/>
            <w:rFonts w:ascii="Times" w:hAnsi="Times"/>
            <w:sz w:val="20"/>
            <w:szCs w:val="20"/>
          </w:rPr>
          <w:t>https://doi.org/10.1016/j.jaad.2024.05.017</w:t>
        </w:r>
      </w:hyperlink>
      <w:r w:rsidR="005037B1">
        <w:t xml:space="preserve"> </w:t>
      </w:r>
    </w:p>
    <w:p w14:paraId="2156F7FF" w14:textId="77777777" w:rsidR="00BD2950" w:rsidRPr="00FA50FA" w:rsidRDefault="00BD2950" w:rsidP="0054415D">
      <w:pPr>
        <w:rPr>
          <w:rFonts w:ascii="Times" w:hAnsi="Times" w:cs="Arial"/>
          <w:sz w:val="8"/>
          <w:szCs w:val="8"/>
        </w:rPr>
      </w:pPr>
    </w:p>
    <w:p w14:paraId="646458EE" w14:textId="532A85AC" w:rsidR="006B7A98" w:rsidRDefault="006B7A98" w:rsidP="0054415D">
      <w:pPr>
        <w:rPr>
          <w:rFonts w:ascii="Times" w:hAnsi="Times" w:cs="Arial"/>
          <w:i/>
          <w:iCs/>
          <w:sz w:val="20"/>
          <w:szCs w:val="20"/>
        </w:rPr>
      </w:pPr>
      <w:proofErr w:type="spellStart"/>
      <w:r>
        <w:rPr>
          <w:rFonts w:ascii="Times" w:hAnsi="Times" w:cs="Arial"/>
          <w:sz w:val="20"/>
          <w:szCs w:val="20"/>
        </w:rPr>
        <w:t>Eligulashvili</w:t>
      </w:r>
      <w:proofErr w:type="spellEnd"/>
      <w:r w:rsidR="00B5112D">
        <w:rPr>
          <w:rFonts w:ascii="Times" w:hAnsi="Times" w:cs="Arial"/>
          <w:sz w:val="20"/>
          <w:szCs w:val="20"/>
        </w:rPr>
        <w:t xml:space="preserve"> A</w:t>
      </w:r>
      <w:r w:rsidR="00357841">
        <w:rPr>
          <w:rFonts w:ascii="Times" w:hAnsi="Times" w:cs="Arial"/>
          <w:sz w:val="20"/>
          <w:szCs w:val="20"/>
        </w:rPr>
        <w:t>*</w:t>
      </w:r>
      <w:r>
        <w:rPr>
          <w:rFonts w:ascii="Times" w:hAnsi="Times" w:cs="Arial"/>
          <w:sz w:val="20"/>
          <w:szCs w:val="20"/>
        </w:rPr>
        <w:t xml:space="preserve">, </w:t>
      </w:r>
      <w:r>
        <w:rPr>
          <w:rFonts w:ascii="Times" w:hAnsi="Times" w:cs="Arial"/>
          <w:b/>
          <w:bCs/>
          <w:sz w:val="20"/>
          <w:szCs w:val="20"/>
        </w:rPr>
        <w:t>Darrell M</w:t>
      </w:r>
      <w:r w:rsidR="00357841">
        <w:rPr>
          <w:rFonts w:ascii="Times" w:hAnsi="Times" w:cs="Arial"/>
          <w:sz w:val="20"/>
          <w:szCs w:val="20"/>
        </w:rPr>
        <w:t>*</w:t>
      </w:r>
      <w:r>
        <w:rPr>
          <w:rFonts w:ascii="Times" w:hAnsi="Times" w:cs="Arial"/>
          <w:sz w:val="20"/>
          <w:szCs w:val="20"/>
        </w:rPr>
        <w:t xml:space="preserve">, Gordon M, Jerome W, </w:t>
      </w:r>
      <w:r w:rsidR="00BA6B1C">
        <w:rPr>
          <w:rFonts w:ascii="Times" w:hAnsi="Times" w:cs="Arial"/>
          <w:sz w:val="20"/>
          <w:szCs w:val="20"/>
        </w:rPr>
        <w:t>Fiori K, Congdon S, Duong T. (2024)</w:t>
      </w:r>
      <w:r w:rsidR="000548E7">
        <w:rPr>
          <w:rFonts w:ascii="Times" w:hAnsi="Times" w:cs="Arial"/>
          <w:sz w:val="20"/>
          <w:szCs w:val="20"/>
        </w:rPr>
        <w:t>.</w:t>
      </w:r>
      <w:r w:rsidR="00BA6B1C">
        <w:rPr>
          <w:rFonts w:ascii="Times" w:hAnsi="Times" w:cs="Arial"/>
          <w:sz w:val="20"/>
          <w:szCs w:val="20"/>
        </w:rPr>
        <w:tab/>
      </w:r>
      <w:r w:rsidR="00BA6B1C">
        <w:rPr>
          <w:rFonts w:ascii="Times" w:hAnsi="Times" w:cs="Arial"/>
          <w:sz w:val="20"/>
          <w:szCs w:val="20"/>
        </w:rPr>
        <w:tab/>
      </w:r>
      <w:r w:rsidR="00B5112D">
        <w:rPr>
          <w:rFonts w:ascii="Times" w:hAnsi="Times" w:cs="Arial"/>
          <w:sz w:val="20"/>
          <w:szCs w:val="20"/>
        </w:rPr>
        <w:tab/>
        <w:t xml:space="preserve">         </w:t>
      </w:r>
      <w:r w:rsidR="00EE0E4E">
        <w:rPr>
          <w:rFonts w:ascii="Times" w:hAnsi="Times" w:cs="Arial"/>
          <w:sz w:val="20"/>
          <w:szCs w:val="20"/>
        </w:rPr>
        <w:t xml:space="preserve">  </w:t>
      </w:r>
      <w:r w:rsidR="00EE0E4E">
        <w:rPr>
          <w:rFonts w:ascii="Times" w:hAnsi="Times" w:cs="Arial"/>
          <w:i/>
          <w:iCs/>
          <w:sz w:val="20"/>
          <w:szCs w:val="20"/>
        </w:rPr>
        <w:t>April</w:t>
      </w:r>
      <w:r w:rsidR="00BA6B1C">
        <w:rPr>
          <w:rFonts w:ascii="Times" w:hAnsi="Times" w:cs="Arial"/>
          <w:i/>
          <w:iCs/>
          <w:sz w:val="20"/>
          <w:szCs w:val="20"/>
        </w:rPr>
        <w:t xml:space="preserve"> 2024</w:t>
      </w:r>
    </w:p>
    <w:p w14:paraId="3EA8C812" w14:textId="48039012" w:rsidR="00BA6B1C" w:rsidRDefault="00BA6B1C" w:rsidP="0054415D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   </w:t>
      </w:r>
      <w:r w:rsidR="000548E7">
        <w:rPr>
          <w:rFonts w:ascii="Times" w:hAnsi="Times" w:cs="Arial"/>
          <w:sz w:val="20"/>
          <w:szCs w:val="20"/>
        </w:rPr>
        <w:t>P</w:t>
      </w:r>
      <w:r w:rsidR="007E6285">
        <w:rPr>
          <w:rFonts w:ascii="Times" w:hAnsi="Times" w:cs="Arial"/>
          <w:sz w:val="20"/>
          <w:szCs w:val="20"/>
        </w:rPr>
        <w:t>atients with unmet social needs are at higher risk</w:t>
      </w:r>
      <w:r w:rsidR="00BF762F">
        <w:rPr>
          <w:rFonts w:ascii="Times" w:hAnsi="Times" w:cs="Arial"/>
          <w:sz w:val="20"/>
          <w:szCs w:val="20"/>
        </w:rPr>
        <w:t>s</w:t>
      </w:r>
      <w:r w:rsidR="007E6285">
        <w:rPr>
          <w:rFonts w:ascii="Times" w:hAnsi="Times" w:cs="Arial"/>
          <w:sz w:val="20"/>
          <w:szCs w:val="20"/>
        </w:rPr>
        <w:t xml:space="preserve"> of developing severe long COVID-19 symptoms</w:t>
      </w:r>
    </w:p>
    <w:p w14:paraId="655C7CFE" w14:textId="5C784D72" w:rsidR="007E6285" w:rsidRPr="00BF762F" w:rsidRDefault="007E6285" w:rsidP="0054415D">
      <w:pPr>
        <w:rPr>
          <w:rStyle w:val="Hyperlink"/>
        </w:rPr>
      </w:pPr>
      <w:r>
        <w:rPr>
          <w:rFonts w:ascii="Times" w:hAnsi="Times" w:cs="Arial"/>
          <w:sz w:val="20"/>
          <w:szCs w:val="20"/>
        </w:rPr>
        <w:t xml:space="preserve">   and neuropsychiatric sequela. </w:t>
      </w:r>
      <w:r>
        <w:rPr>
          <w:rFonts w:ascii="Times" w:hAnsi="Times" w:cs="Arial"/>
          <w:i/>
          <w:iCs/>
          <w:sz w:val="20"/>
          <w:szCs w:val="20"/>
        </w:rPr>
        <w:t>Science Reports</w:t>
      </w:r>
      <w:r w:rsidR="00BF762F">
        <w:rPr>
          <w:rFonts w:ascii="Times" w:hAnsi="Times" w:cs="Arial"/>
          <w:i/>
          <w:iCs/>
          <w:sz w:val="20"/>
          <w:szCs w:val="20"/>
        </w:rPr>
        <w:t>, 14</w:t>
      </w:r>
      <w:r>
        <w:rPr>
          <w:rFonts w:ascii="Times" w:hAnsi="Times" w:cs="Arial"/>
          <w:sz w:val="20"/>
          <w:szCs w:val="20"/>
        </w:rPr>
        <w:t>.</w:t>
      </w:r>
      <w:r w:rsidR="00BF762F">
        <w:rPr>
          <w:rFonts w:ascii="Times" w:hAnsi="Times" w:cs="Arial"/>
          <w:sz w:val="20"/>
          <w:szCs w:val="20"/>
        </w:rPr>
        <w:t xml:space="preserve"> </w:t>
      </w:r>
      <w:hyperlink r:id="rId10" w:history="1">
        <w:r w:rsidR="00BF762F" w:rsidRPr="00BF762F">
          <w:rPr>
            <w:rStyle w:val="Hyperlink"/>
            <w:rFonts w:ascii="Times" w:hAnsi="Times" w:cs="Arial"/>
            <w:sz w:val="20"/>
            <w:szCs w:val="20"/>
          </w:rPr>
          <w:t>https://doi.org/10.1038/s41598-024-58430-y</w:t>
        </w:r>
      </w:hyperlink>
      <w:r w:rsidR="00BF762F" w:rsidRPr="00BF762F">
        <w:rPr>
          <w:rStyle w:val="Hyperlink"/>
          <w:rFonts w:ascii="Times" w:hAnsi="Times" w:cs="Arial"/>
          <w:sz w:val="20"/>
          <w:szCs w:val="20"/>
        </w:rPr>
        <w:t xml:space="preserve"> </w:t>
      </w:r>
    </w:p>
    <w:p w14:paraId="2A4BFE9A" w14:textId="77777777" w:rsidR="00357841" w:rsidRPr="005F041B" w:rsidRDefault="00357841" w:rsidP="00357841">
      <w:pPr>
        <w:pStyle w:val="Default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* </w:t>
      </w:r>
      <w:proofErr w:type="gramStart"/>
      <w:r>
        <w:rPr>
          <w:i/>
          <w:iCs/>
          <w:sz w:val="20"/>
          <w:szCs w:val="20"/>
        </w:rPr>
        <w:t>equal</w:t>
      </w:r>
      <w:proofErr w:type="gramEnd"/>
      <w:r>
        <w:rPr>
          <w:i/>
          <w:iCs/>
          <w:sz w:val="20"/>
          <w:szCs w:val="20"/>
        </w:rPr>
        <w:t xml:space="preserve"> contribution, co-first author</w:t>
      </w:r>
    </w:p>
    <w:p w14:paraId="5F8F1CEE" w14:textId="77777777" w:rsidR="007E6285" w:rsidRPr="00FA50FA" w:rsidRDefault="007E6285" w:rsidP="0054415D">
      <w:pPr>
        <w:rPr>
          <w:rFonts w:ascii="Times" w:hAnsi="Times" w:cs="Arial"/>
          <w:sz w:val="8"/>
          <w:szCs w:val="8"/>
        </w:rPr>
      </w:pPr>
    </w:p>
    <w:p w14:paraId="6365832C" w14:textId="09FDDAA2" w:rsidR="004A7866" w:rsidRPr="004A7866" w:rsidRDefault="004A7866" w:rsidP="0054415D">
      <w:pPr>
        <w:rPr>
          <w:rFonts w:ascii="Times" w:hAnsi="Times" w:cs="Arial"/>
          <w:i/>
          <w:iCs/>
          <w:sz w:val="20"/>
          <w:szCs w:val="20"/>
        </w:rPr>
      </w:pPr>
      <w:proofErr w:type="spellStart"/>
      <w:r>
        <w:rPr>
          <w:rFonts w:ascii="Times" w:hAnsi="Times" w:cs="Arial"/>
          <w:sz w:val="20"/>
          <w:szCs w:val="20"/>
        </w:rPr>
        <w:t>Eligulashvili</w:t>
      </w:r>
      <w:proofErr w:type="spellEnd"/>
      <w:r>
        <w:rPr>
          <w:rFonts w:ascii="Times" w:hAnsi="Times" w:cs="Arial"/>
          <w:sz w:val="20"/>
          <w:szCs w:val="20"/>
        </w:rPr>
        <w:t xml:space="preserve"> A</w:t>
      </w:r>
      <w:r w:rsidR="00357841">
        <w:rPr>
          <w:rFonts w:ascii="Times" w:hAnsi="Times" w:cs="Arial"/>
          <w:sz w:val="20"/>
          <w:szCs w:val="20"/>
        </w:rPr>
        <w:t>*</w:t>
      </w:r>
      <w:r>
        <w:rPr>
          <w:rFonts w:ascii="Times" w:hAnsi="Times" w:cs="Arial"/>
          <w:sz w:val="20"/>
          <w:szCs w:val="20"/>
        </w:rPr>
        <w:t xml:space="preserve">, </w:t>
      </w:r>
      <w:r>
        <w:rPr>
          <w:rFonts w:ascii="Times" w:hAnsi="Times" w:cs="Arial"/>
          <w:b/>
          <w:bCs/>
          <w:sz w:val="20"/>
          <w:szCs w:val="20"/>
        </w:rPr>
        <w:t>Darrell M</w:t>
      </w:r>
      <w:r w:rsidR="00357841">
        <w:rPr>
          <w:rFonts w:ascii="Times" w:hAnsi="Times" w:cs="Arial"/>
          <w:sz w:val="20"/>
          <w:szCs w:val="20"/>
        </w:rPr>
        <w:t>*</w:t>
      </w:r>
      <w:r>
        <w:rPr>
          <w:rFonts w:ascii="Times" w:hAnsi="Times" w:cs="Arial"/>
          <w:sz w:val="20"/>
          <w:szCs w:val="20"/>
        </w:rPr>
        <w:t xml:space="preserve">, </w:t>
      </w:r>
      <w:r w:rsidR="003525DC">
        <w:rPr>
          <w:rFonts w:ascii="Times" w:hAnsi="Times" w:cs="Arial"/>
          <w:sz w:val="20"/>
          <w:szCs w:val="20"/>
        </w:rPr>
        <w:t>Miller C, Lee J, Congdon S, Lee J, Hsu K, Yee J, Hou W, Islam M, Duong T.</w:t>
      </w:r>
      <w:r w:rsidR="000548E7">
        <w:rPr>
          <w:rFonts w:ascii="Times" w:hAnsi="Times" w:cs="Arial"/>
          <w:sz w:val="20"/>
          <w:szCs w:val="20"/>
        </w:rPr>
        <w:t xml:space="preserve"> </w:t>
      </w:r>
      <w:r>
        <w:rPr>
          <w:rFonts w:ascii="Times" w:hAnsi="Times" w:cs="Arial"/>
          <w:sz w:val="20"/>
          <w:szCs w:val="20"/>
        </w:rPr>
        <w:t>(2022).</w:t>
      </w:r>
      <w:r>
        <w:rPr>
          <w:rFonts w:ascii="Times" w:hAnsi="Times" w:cs="Arial"/>
          <w:sz w:val="20"/>
          <w:szCs w:val="20"/>
        </w:rPr>
        <w:tab/>
        <w:t xml:space="preserve">   </w:t>
      </w:r>
      <w:r>
        <w:rPr>
          <w:rFonts w:ascii="Times" w:hAnsi="Times" w:cs="Arial"/>
          <w:i/>
          <w:iCs/>
          <w:sz w:val="20"/>
          <w:szCs w:val="20"/>
        </w:rPr>
        <w:t>December 2022</w:t>
      </w:r>
    </w:p>
    <w:p w14:paraId="4A912679" w14:textId="2A29249C" w:rsidR="004A7866" w:rsidRDefault="004A7866" w:rsidP="0054415D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   COVID-19 Patients in the COVID-19 Recovery and Engagement (CORE) Clinics in the Bronx.</w:t>
      </w:r>
    </w:p>
    <w:p w14:paraId="076E302B" w14:textId="1F953048" w:rsidR="004A7866" w:rsidRPr="004A7866" w:rsidRDefault="004A7866" w:rsidP="0054415D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   </w:t>
      </w:r>
      <w:r>
        <w:rPr>
          <w:rFonts w:ascii="Times" w:hAnsi="Times" w:cs="Arial"/>
          <w:i/>
          <w:iCs/>
          <w:sz w:val="20"/>
          <w:szCs w:val="20"/>
        </w:rPr>
        <w:t xml:space="preserve">MDPI, 13 </w:t>
      </w:r>
      <w:r>
        <w:rPr>
          <w:rFonts w:ascii="Times" w:hAnsi="Times" w:cs="Arial"/>
          <w:sz w:val="20"/>
          <w:szCs w:val="20"/>
        </w:rPr>
        <w:t xml:space="preserve">(1). </w:t>
      </w:r>
      <w:hyperlink r:id="rId11" w:history="1">
        <w:r w:rsidRPr="004A7866">
          <w:rPr>
            <w:rStyle w:val="Hyperlink"/>
            <w:rFonts w:ascii="Times" w:hAnsi="Times" w:cs="Arial"/>
            <w:sz w:val="20"/>
            <w:szCs w:val="20"/>
          </w:rPr>
          <w:t>https://doi.org/10.3390/diagnostics13010119</w:t>
        </w:r>
      </w:hyperlink>
      <w:r>
        <w:t xml:space="preserve"> </w:t>
      </w:r>
    </w:p>
    <w:p w14:paraId="70C3D437" w14:textId="77777777" w:rsidR="00357841" w:rsidRPr="005F041B" w:rsidRDefault="00357841" w:rsidP="00357841">
      <w:pPr>
        <w:pStyle w:val="Default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* </w:t>
      </w:r>
      <w:proofErr w:type="gramStart"/>
      <w:r>
        <w:rPr>
          <w:i/>
          <w:iCs/>
          <w:sz w:val="20"/>
          <w:szCs w:val="20"/>
        </w:rPr>
        <w:t>equal</w:t>
      </w:r>
      <w:proofErr w:type="gramEnd"/>
      <w:r>
        <w:rPr>
          <w:i/>
          <w:iCs/>
          <w:sz w:val="20"/>
          <w:szCs w:val="20"/>
        </w:rPr>
        <w:t xml:space="preserve"> contribution, co-first author</w:t>
      </w:r>
    </w:p>
    <w:p w14:paraId="68403424" w14:textId="77777777" w:rsidR="004A7866" w:rsidRPr="00FA50FA" w:rsidRDefault="004A7866" w:rsidP="0054415D">
      <w:pPr>
        <w:rPr>
          <w:rFonts w:ascii="Times" w:hAnsi="Times" w:cs="Arial"/>
          <w:sz w:val="8"/>
          <w:szCs w:val="8"/>
        </w:rPr>
      </w:pPr>
    </w:p>
    <w:p w14:paraId="20B179A5" w14:textId="3122A674" w:rsidR="00DA16D3" w:rsidRPr="00DA16D3" w:rsidRDefault="0054415D" w:rsidP="0054415D">
      <w:pPr>
        <w:rPr>
          <w:rFonts w:ascii="Times" w:hAnsi="Times" w:cs="Arial"/>
          <w:i/>
          <w:iCs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Sheppard K, Gardin J, Sabnis G, Peer A, </w:t>
      </w:r>
      <w:r w:rsidRPr="0054415D">
        <w:rPr>
          <w:rFonts w:ascii="Times" w:hAnsi="Times" w:cs="Arial"/>
          <w:b/>
          <w:bCs/>
          <w:sz w:val="20"/>
          <w:szCs w:val="20"/>
        </w:rPr>
        <w:t>Darrell M,</w:t>
      </w:r>
      <w:r>
        <w:rPr>
          <w:rFonts w:ascii="Times" w:hAnsi="Times" w:cs="Arial"/>
          <w:sz w:val="20"/>
          <w:szCs w:val="20"/>
        </w:rPr>
        <w:t xml:space="preserve"> </w:t>
      </w:r>
      <w:r w:rsidR="005A6B4F">
        <w:rPr>
          <w:rFonts w:ascii="Times" w:hAnsi="Times" w:cs="Arial"/>
          <w:sz w:val="20"/>
          <w:szCs w:val="20"/>
        </w:rPr>
        <w:t>Deats S, Geuther B, Lutz C, Kumar V</w:t>
      </w:r>
      <w:r>
        <w:rPr>
          <w:rFonts w:ascii="Times" w:hAnsi="Times" w:cs="Arial"/>
          <w:sz w:val="20"/>
          <w:szCs w:val="20"/>
        </w:rPr>
        <w:t>.</w:t>
      </w:r>
      <w:r w:rsidR="00222461">
        <w:rPr>
          <w:rFonts w:ascii="Times" w:hAnsi="Times" w:cs="Arial"/>
          <w:sz w:val="20"/>
          <w:szCs w:val="20"/>
        </w:rPr>
        <w:t xml:space="preserve"> (2022).</w:t>
      </w:r>
      <w:r w:rsidR="00DA16D3">
        <w:rPr>
          <w:rFonts w:ascii="Times" w:hAnsi="Times" w:cs="Arial"/>
          <w:sz w:val="20"/>
          <w:szCs w:val="20"/>
        </w:rPr>
        <w:tab/>
      </w:r>
      <w:r w:rsidR="00DA16D3">
        <w:rPr>
          <w:rFonts w:ascii="Times" w:hAnsi="Times" w:cs="Arial"/>
          <w:sz w:val="20"/>
          <w:szCs w:val="20"/>
        </w:rPr>
        <w:tab/>
      </w:r>
      <w:r w:rsidR="00EF0BBE">
        <w:rPr>
          <w:rFonts w:ascii="Times" w:hAnsi="Times" w:cs="Arial"/>
          <w:sz w:val="20"/>
          <w:szCs w:val="20"/>
        </w:rPr>
        <w:t xml:space="preserve">   </w:t>
      </w:r>
      <w:r w:rsidR="00DA16D3">
        <w:rPr>
          <w:rFonts w:ascii="Times" w:hAnsi="Times" w:cs="Arial"/>
          <w:sz w:val="20"/>
          <w:szCs w:val="20"/>
        </w:rPr>
        <w:t xml:space="preserve">   </w:t>
      </w:r>
      <w:r w:rsidR="00222461">
        <w:rPr>
          <w:rFonts w:ascii="Times" w:hAnsi="Times" w:cs="Arial"/>
          <w:i/>
          <w:iCs/>
          <w:sz w:val="20"/>
          <w:szCs w:val="20"/>
        </w:rPr>
        <w:t>January 2022</w:t>
      </w:r>
    </w:p>
    <w:p w14:paraId="7BC29B9F" w14:textId="77777777" w:rsidR="00222461" w:rsidRDefault="00DA16D3" w:rsidP="00222461">
      <w:pPr>
        <w:rPr>
          <w:rFonts w:ascii="Times" w:hAnsi="Times" w:cs="Arial"/>
          <w:sz w:val="20"/>
          <w:szCs w:val="20"/>
        </w:rPr>
      </w:pPr>
      <w:r w:rsidRPr="00222461">
        <w:rPr>
          <w:rFonts w:ascii="Times" w:hAnsi="Times" w:cs="Arial"/>
          <w:sz w:val="20"/>
          <w:szCs w:val="20"/>
        </w:rPr>
        <w:t xml:space="preserve">   </w:t>
      </w:r>
      <w:r w:rsidR="00222461" w:rsidRPr="00222461">
        <w:rPr>
          <w:rFonts w:ascii="Times" w:hAnsi="Times" w:cs="Arial"/>
          <w:sz w:val="20"/>
          <w:szCs w:val="20"/>
        </w:rPr>
        <w:t xml:space="preserve">Stride-level analysis of mouse open field behavior using deep-learning-based pose estimation. </w:t>
      </w:r>
    </w:p>
    <w:p w14:paraId="55781B22" w14:textId="039FB4B5" w:rsidR="0054415D" w:rsidRPr="00222461" w:rsidRDefault="00222461" w:rsidP="001E0B07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   </w:t>
      </w:r>
      <w:r w:rsidRPr="00222461">
        <w:rPr>
          <w:rFonts w:ascii="Times" w:hAnsi="Times" w:cs="Arial"/>
          <w:i/>
          <w:iCs/>
          <w:sz w:val="20"/>
          <w:szCs w:val="20"/>
        </w:rPr>
        <w:t>Cell Reports</w:t>
      </w:r>
      <w:r w:rsidRPr="00222461">
        <w:rPr>
          <w:rFonts w:ascii="Times" w:hAnsi="Times" w:cs="Arial"/>
          <w:sz w:val="20"/>
          <w:szCs w:val="20"/>
        </w:rPr>
        <w:t>,</w:t>
      </w:r>
      <w:r>
        <w:rPr>
          <w:rFonts w:ascii="Times" w:hAnsi="Times" w:cs="Arial"/>
          <w:sz w:val="20"/>
          <w:szCs w:val="20"/>
        </w:rPr>
        <w:t xml:space="preserve"> </w:t>
      </w:r>
      <w:r>
        <w:rPr>
          <w:rFonts w:ascii="Times" w:hAnsi="Times" w:cs="Arial"/>
          <w:i/>
          <w:iCs/>
          <w:sz w:val="20"/>
          <w:szCs w:val="20"/>
        </w:rPr>
        <w:t>38</w:t>
      </w:r>
      <w:r>
        <w:rPr>
          <w:rFonts w:ascii="Times" w:hAnsi="Times" w:cs="Arial"/>
          <w:sz w:val="20"/>
          <w:szCs w:val="20"/>
        </w:rPr>
        <w:t xml:space="preserve"> (2). </w:t>
      </w:r>
      <w:hyperlink r:id="rId12" w:history="1">
        <w:r w:rsidRPr="003431A8">
          <w:rPr>
            <w:rStyle w:val="Hyperlink"/>
            <w:rFonts w:ascii="Times" w:hAnsi="Times" w:cs="Arial"/>
            <w:sz w:val="20"/>
            <w:szCs w:val="20"/>
          </w:rPr>
          <w:t>https://doi.org/10.1016/j.celrep.2021.110231</w:t>
        </w:r>
      </w:hyperlink>
      <w:r>
        <w:rPr>
          <w:rFonts w:ascii="Times" w:hAnsi="Times" w:cs="Arial"/>
          <w:sz w:val="20"/>
          <w:szCs w:val="20"/>
        </w:rPr>
        <w:t>.</w:t>
      </w:r>
    </w:p>
    <w:p w14:paraId="2451F9B2" w14:textId="77777777" w:rsidR="00DA16D3" w:rsidRDefault="00DA16D3" w:rsidP="008E2945">
      <w:pPr>
        <w:pBdr>
          <w:bottom w:val="single" w:sz="6" w:space="1" w:color="auto"/>
        </w:pBdr>
        <w:rPr>
          <w:rFonts w:ascii="Times" w:hAnsi="Times" w:cs="Arial"/>
          <w:b/>
          <w:sz w:val="20"/>
          <w:szCs w:val="20"/>
        </w:rPr>
      </w:pPr>
    </w:p>
    <w:p w14:paraId="16AF929A" w14:textId="1119E447" w:rsidR="00C47267" w:rsidRDefault="00376A64" w:rsidP="00C47267">
      <w:pPr>
        <w:pBdr>
          <w:bottom w:val="single" w:sz="6" w:space="1" w:color="auto"/>
        </w:pBdr>
        <w:rPr>
          <w:rFonts w:ascii="Times" w:hAnsi="Times" w:cs="Arial"/>
          <w:b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 xml:space="preserve">SELECTED </w:t>
      </w:r>
      <w:r w:rsidR="001E0B07" w:rsidRPr="00737EB6">
        <w:rPr>
          <w:rFonts w:ascii="Times" w:hAnsi="Times" w:cs="Arial"/>
          <w:b/>
          <w:sz w:val="20"/>
          <w:szCs w:val="20"/>
        </w:rPr>
        <w:t>PRESENTATIONS</w:t>
      </w:r>
      <w:r>
        <w:rPr>
          <w:rFonts w:ascii="Times" w:hAnsi="Times" w:cs="Arial"/>
          <w:b/>
          <w:sz w:val="20"/>
          <w:szCs w:val="20"/>
        </w:rPr>
        <w:tab/>
      </w:r>
      <w:r w:rsidR="00781633">
        <w:rPr>
          <w:rFonts w:ascii="Times" w:hAnsi="Times" w:cs="Arial"/>
          <w:b/>
          <w:sz w:val="20"/>
          <w:szCs w:val="20"/>
        </w:rPr>
        <w:t>&amp; ABSTRACTS</w:t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  <w:t xml:space="preserve">    </w:t>
      </w:r>
      <w:r w:rsidR="00003579">
        <w:rPr>
          <w:rFonts w:ascii="Times" w:hAnsi="Times" w:cs="Arial"/>
          <w:b/>
          <w:sz w:val="20"/>
          <w:szCs w:val="20"/>
        </w:rPr>
        <w:tab/>
      </w:r>
      <w:r w:rsidR="00003579">
        <w:rPr>
          <w:rFonts w:ascii="Times" w:hAnsi="Times" w:cs="Arial"/>
          <w:b/>
          <w:sz w:val="20"/>
          <w:szCs w:val="20"/>
        </w:rPr>
        <w:tab/>
      </w:r>
      <w:r w:rsidR="00003579">
        <w:rPr>
          <w:rFonts w:ascii="Times" w:hAnsi="Times" w:cs="Arial"/>
          <w:b/>
          <w:sz w:val="20"/>
          <w:szCs w:val="20"/>
        </w:rPr>
        <w:tab/>
      </w:r>
      <w:r w:rsidR="00003579">
        <w:rPr>
          <w:rFonts w:ascii="Times" w:hAnsi="Times" w:cs="Arial"/>
          <w:b/>
          <w:sz w:val="20"/>
          <w:szCs w:val="20"/>
        </w:rPr>
        <w:tab/>
      </w:r>
      <w:r w:rsidR="00003579">
        <w:rPr>
          <w:rFonts w:ascii="Times" w:hAnsi="Times" w:cs="Arial"/>
          <w:b/>
          <w:sz w:val="20"/>
          <w:szCs w:val="20"/>
        </w:rPr>
        <w:tab/>
      </w:r>
      <w:r w:rsidR="00003579"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 xml:space="preserve">   </w:t>
      </w:r>
      <w:hyperlink r:id="rId13" w:history="1">
        <w:r w:rsidR="00003579">
          <w:rPr>
            <w:rStyle w:val="Hyperlink"/>
            <w:rFonts w:ascii="Times" w:hAnsi="Times" w:cs="Arial"/>
            <w:bCs/>
            <w:i/>
            <w:iCs/>
            <w:sz w:val="20"/>
            <w:szCs w:val="20"/>
          </w:rPr>
          <w:t>Google Scholar</w:t>
        </w:r>
      </w:hyperlink>
      <w:r>
        <w:rPr>
          <w:rFonts w:ascii="Times" w:hAnsi="Times" w:cs="Arial"/>
          <w:b/>
          <w:sz w:val="20"/>
          <w:szCs w:val="20"/>
        </w:rPr>
        <w:t xml:space="preserve"> </w:t>
      </w:r>
    </w:p>
    <w:p w14:paraId="35C055C4" w14:textId="621D8EE1" w:rsidR="00BC6E30" w:rsidRDefault="00BC6E30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Zajmi U</w:t>
      </w:r>
      <w:r w:rsidRPr="00BC6E30">
        <w:rPr>
          <w:color w:val="000000"/>
          <w:sz w:val="20"/>
          <w:szCs w:val="20"/>
        </w:rPr>
        <w:t xml:space="preserve">, </w:t>
      </w:r>
      <w:r w:rsidRPr="00BC6E30">
        <w:rPr>
          <w:b/>
          <w:bCs/>
          <w:color w:val="000000"/>
          <w:sz w:val="20"/>
          <w:szCs w:val="20"/>
        </w:rPr>
        <w:t xml:space="preserve">Darrell M, </w:t>
      </w:r>
      <w:r w:rsidRPr="00BC6E30">
        <w:rPr>
          <w:color w:val="000000"/>
          <w:sz w:val="20"/>
          <w:szCs w:val="20"/>
        </w:rPr>
        <w:t xml:space="preserve">Chin A, de Jesus AA, </w:t>
      </w:r>
      <w:proofErr w:type="spellStart"/>
      <w:r w:rsidRPr="00BC6E30">
        <w:rPr>
          <w:color w:val="000000"/>
          <w:sz w:val="20"/>
          <w:szCs w:val="20"/>
        </w:rPr>
        <w:t>Brooks</w:t>
      </w:r>
      <w:proofErr w:type="spellEnd"/>
      <w:r w:rsidRPr="00BC6E30">
        <w:rPr>
          <w:color w:val="000000"/>
          <w:sz w:val="20"/>
          <w:szCs w:val="20"/>
        </w:rPr>
        <w:t xml:space="preserve"> S, Goldbach-Mansky R, Rider LG, Kim H.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</w:t>
      </w:r>
      <w:r>
        <w:rPr>
          <w:i/>
          <w:iCs/>
          <w:color w:val="000000"/>
          <w:sz w:val="20"/>
          <w:szCs w:val="20"/>
        </w:rPr>
        <w:t>November 2024</w:t>
      </w:r>
    </w:p>
    <w:p w14:paraId="10344BB5" w14:textId="77777777" w:rsidR="00BC6E30" w:rsidRDefault="00BC6E30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BC6E30">
        <w:rPr>
          <w:color w:val="000000"/>
          <w:sz w:val="20"/>
          <w:szCs w:val="20"/>
        </w:rPr>
        <w:t xml:space="preserve">Top Peripheral Blood Transcriptomic Gene Modules Reveal Functional Annotation and Correlation </w:t>
      </w:r>
    </w:p>
    <w:p w14:paraId="5566D62D" w14:textId="77777777" w:rsidR="00BC6E30" w:rsidRDefault="00BC6E30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BC6E30">
        <w:rPr>
          <w:color w:val="000000"/>
          <w:sz w:val="20"/>
          <w:szCs w:val="20"/>
        </w:rPr>
        <w:t xml:space="preserve">with Clinical Traits in Juvenile Dermatomyositis (JDM) and Myositis-Specific Autoantibody (MSA) Groups. </w:t>
      </w:r>
    </w:p>
    <w:p w14:paraId="7D4B8C4C" w14:textId="37E570A3" w:rsidR="00BC6E30" w:rsidRDefault="00BC6E30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BC6E30">
        <w:rPr>
          <w:color w:val="000000"/>
          <w:sz w:val="20"/>
          <w:szCs w:val="20"/>
        </w:rPr>
        <w:t>Poster Presentation at: American College of Rheumatology; 2024, November 18. Washington, DC.</w:t>
      </w:r>
    </w:p>
    <w:p w14:paraId="2C91FE72" w14:textId="77777777" w:rsidR="00BC6E30" w:rsidRPr="00D00BF2" w:rsidRDefault="00BC6E30" w:rsidP="00525FD3">
      <w:pPr>
        <w:rPr>
          <w:color w:val="000000"/>
          <w:sz w:val="8"/>
          <w:szCs w:val="8"/>
        </w:rPr>
      </w:pPr>
    </w:p>
    <w:p w14:paraId="211FCD05" w14:textId="565240EF" w:rsidR="00BC6E30" w:rsidRPr="00BC6E30" w:rsidRDefault="00BC6E30" w:rsidP="00525FD3">
      <w:pPr>
        <w:rPr>
          <w:i/>
          <w:iCs/>
          <w:color w:val="000000"/>
          <w:sz w:val="20"/>
          <w:szCs w:val="20"/>
        </w:rPr>
      </w:pPr>
      <w:r w:rsidRPr="00BC6E30">
        <w:rPr>
          <w:color w:val="000000"/>
          <w:sz w:val="20"/>
          <w:szCs w:val="20"/>
        </w:rPr>
        <w:t xml:space="preserve">Kaneshiro A, Chin A, </w:t>
      </w:r>
      <w:r w:rsidRPr="00BC6E30">
        <w:rPr>
          <w:b/>
          <w:bCs/>
          <w:color w:val="000000"/>
          <w:sz w:val="20"/>
          <w:szCs w:val="20"/>
        </w:rPr>
        <w:t>Darrell M,</w:t>
      </w:r>
      <w:r w:rsidRPr="00BC6E30">
        <w:rPr>
          <w:color w:val="000000"/>
          <w:sz w:val="20"/>
          <w:szCs w:val="20"/>
        </w:rPr>
        <w:t xml:space="preserve"> </w:t>
      </w:r>
      <w:proofErr w:type="spellStart"/>
      <w:r w:rsidRPr="00BC6E30">
        <w:rPr>
          <w:color w:val="000000"/>
          <w:sz w:val="20"/>
          <w:szCs w:val="20"/>
        </w:rPr>
        <w:t>Biancotto</w:t>
      </w:r>
      <w:proofErr w:type="spellEnd"/>
      <w:r w:rsidRPr="00BC6E30">
        <w:rPr>
          <w:color w:val="000000"/>
          <w:sz w:val="20"/>
          <w:szCs w:val="20"/>
        </w:rPr>
        <w:t xml:space="preserve"> A, Cheung F, Miller F, Rider L, Kim H.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</w:t>
      </w:r>
      <w:r>
        <w:rPr>
          <w:i/>
          <w:iCs/>
          <w:color w:val="000000"/>
          <w:sz w:val="20"/>
          <w:szCs w:val="20"/>
        </w:rPr>
        <w:t>November 2024</w:t>
      </w:r>
    </w:p>
    <w:p w14:paraId="3324652D" w14:textId="77777777" w:rsidR="00BC6E30" w:rsidRDefault="00BC6E30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BC6E30">
        <w:rPr>
          <w:color w:val="000000"/>
          <w:sz w:val="20"/>
          <w:szCs w:val="20"/>
        </w:rPr>
        <w:t xml:space="preserve">Broad Proteomic Analysis Reveals Top Differential Protein Modules and Functional Annotations with </w:t>
      </w:r>
    </w:p>
    <w:p w14:paraId="50568F3F" w14:textId="77777777" w:rsidR="00BC6E30" w:rsidRDefault="00BC6E30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BC6E30">
        <w:rPr>
          <w:color w:val="000000"/>
          <w:sz w:val="20"/>
          <w:szCs w:val="20"/>
        </w:rPr>
        <w:t xml:space="preserve">Clinical Traits in Juvenile Dermatomyositis (JDM) and Myositis-Specific Autoantibody (MSA) Groups. </w:t>
      </w:r>
    </w:p>
    <w:p w14:paraId="02106D06" w14:textId="7A5F182F" w:rsidR="00BC6E30" w:rsidRDefault="00BC6E30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BC6E30">
        <w:rPr>
          <w:color w:val="000000"/>
          <w:sz w:val="20"/>
          <w:szCs w:val="20"/>
        </w:rPr>
        <w:t>Poster Presentation at: American College of Rheumatology; 2024, November 18. Washington, DC.</w:t>
      </w:r>
    </w:p>
    <w:p w14:paraId="78C8F033" w14:textId="77777777" w:rsidR="003307F4" w:rsidRPr="00D00BF2" w:rsidRDefault="003307F4" w:rsidP="00371222">
      <w:pPr>
        <w:shd w:val="clear" w:color="auto" w:fill="FFFFFF"/>
        <w:rPr>
          <w:rFonts w:ascii="Times" w:hAnsi="Times" w:cs="Arial"/>
          <w:b/>
          <w:bCs/>
          <w:sz w:val="8"/>
          <w:szCs w:val="8"/>
        </w:rPr>
      </w:pPr>
    </w:p>
    <w:p w14:paraId="42E2F3CD" w14:textId="0932B150" w:rsidR="00371222" w:rsidRPr="00475E04" w:rsidRDefault="00371222" w:rsidP="00371222">
      <w:pPr>
        <w:shd w:val="clear" w:color="auto" w:fill="FFFFFF"/>
        <w:rPr>
          <w:rFonts w:ascii="Times" w:hAnsi="Times" w:cs="Arial"/>
          <w:i/>
          <w:iCs/>
          <w:sz w:val="20"/>
          <w:szCs w:val="20"/>
        </w:rPr>
      </w:pPr>
      <w:r w:rsidRPr="00475E04">
        <w:rPr>
          <w:rFonts w:ascii="Times" w:hAnsi="Times" w:cs="Arial"/>
          <w:b/>
          <w:bCs/>
          <w:sz w:val="20"/>
          <w:szCs w:val="20"/>
        </w:rPr>
        <w:t xml:space="preserve">Darrell M, </w:t>
      </w:r>
      <w:r w:rsidRPr="00475E04">
        <w:rPr>
          <w:rFonts w:ascii="Times" w:hAnsi="Times" w:cs="Arial"/>
          <w:sz w:val="20"/>
          <w:szCs w:val="20"/>
        </w:rPr>
        <w:t xml:space="preserve">Vanneau T, Cregin D, Lecaj T, Foxe J, Molholm S. </w:t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  <w:t xml:space="preserve">      </w:t>
      </w:r>
      <w:r>
        <w:rPr>
          <w:rFonts w:ascii="Times" w:hAnsi="Times" w:cs="Arial"/>
          <w:i/>
          <w:iCs/>
          <w:sz w:val="20"/>
          <w:szCs w:val="20"/>
        </w:rPr>
        <w:t>October 2024</w:t>
      </w:r>
    </w:p>
    <w:p w14:paraId="17AFCD2D" w14:textId="77777777" w:rsidR="00371222" w:rsidRDefault="00371222" w:rsidP="00371222">
      <w:pPr>
        <w:shd w:val="clear" w:color="auto" w:fill="FFFFFF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   </w:t>
      </w:r>
      <w:r w:rsidRPr="00475E04">
        <w:rPr>
          <w:rFonts w:ascii="Times" w:hAnsi="Times" w:cs="Arial"/>
          <w:sz w:val="20"/>
          <w:szCs w:val="20"/>
        </w:rPr>
        <w:t>27- &amp; 40-</w:t>
      </w:r>
      <w:r>
        <w:rPr>
          <w:rFonts w:ascii="Times" w:hAnsi="Times" w:cs="Arial"/>
          <w:sz w:val="20"/>
          <w:szCs w:val="20"/>
        </w:rPr>
        <w:t>H</w:t>
      </w:r>
      <w:r w:rsidRPr="00475E04">
        <w:rPr>
          <w:rFonts w:ascii="Times" w:hAnsi="Times" w:cs="Arial"/>
          <w:sz w:val="20"/>
          <w:szCs w:val="20"/>
        </w:rPr>
        <w:t xml:space="preserve">z </w:t>
      </w:r>
      <w:r>
        <w:rPr>
          <w:rFonts w:ascii="Times" w:hAnsi="Times" w:cs="Arial"/>
          <w:sz w:val="20"/>
          <w:szCs w:val="20"/>
        </w:rPr>
        <w:t>A</w:t>
      </w:r>
      <w:r w:rsidRPr="00475E04">
        <w:rPr>
          <w:rFonts w:ascii="Times" w:hAnsi="Times" w:cs="Arial"/>
          <w:sz w:val="20"/>
          <w:szCs w:val="20"/>
        </w:rPr>
        <w:t xml:space="preserve">uditory </w:t>
      </w:r>
      <w:r>
        <w:rPr>
          <w:rFonts w:ascii="Times" w:hAnsi="Times" w:cs="Arial"/>
          <w:sz w:val="20"/>
          <w:szCs w:val="20"/>
        </w:rPr>
        <w:t>E</w:t>
      </w:r>
      <w:r w:rsidRPr="00475E04">
        <w:rPr>
          <w:rFonts w:ascii="Times" w:hAnsi="Times" w:cs="Arial"/>
          <w:sz w:val="20"/>
          <w:szCs w:val="20"/>
        </w:rPr>
        <w:t xml:space="preserve">ntrainment </w:t>
      </w:r>
      <w:r>
        <w:rPr>
          <w:rFonts w:ascii="Times" w:hAnsi="Times" w:cs="Arial"/>
          <w:sz w:val="20"/>
          <w:szCs w:val="20"/>
        </w:rPr>
        <w:t>D</w:t>
      </w:r>
      <w:r w:rsidRPr="00475E04">
        <w:rPr>
          <w:rFonts w:ascii="Times" w:hAnsi="Times" w:cs="Arial"/>
          <w:sz w:val="20"/>
          <w:szCs w:val="20"/>
        </w:rPr>
        <w:t xml:space="preserve">elay in </w:t>
      </w:r>
      <w:r>
        <w:rPr>
          <w:rFonts w:ascii="Times" w:hAnsi="Times" w:cs="Arial"/>
          <w:sz w:val="20"/>
          <w:szCs w:val="20"/>
        </w:rPr>
        <w:t>C</w:t>
      </w:r>
      <w:r w:rsidRPr="00475E04">
        <w:rPr>
          <w:rFonts w:ascii="Times" w:hAnsi="Times" w:cs="Arial"/>
          <w:sz w:val="20"/>
          <w:szCs w:val="20"/>
        </w:rPr>
        <w:t xml:space="preserve">hildren with </w:t>
      </w:r>
      <w:r>
        <w:rPr>
          <w:rFonts w:ascii="Times" w:hAnsi="Times" w:cs="Arial"/>
          <w:sz w:val="20"/>
          <w:szCs w:val="20"/>
        </w:rPr>
        <w:t>A</w:t>
      </w:r>
      <w:r w:rsidRPr="00475E04">
        <w:rPr>
          <w:rFonts w:ascii="Times" w:hAnsi="Times" w:cs="Arial"/>
          <w:sz w:val="20"/>
          <w:szCs w:val="20"/>
        </w:rPr>
        <w:t xml:space="preserve">utism </w:t>
      </w:r>
      <w:r>
        <w:rPr>
          <w:rFonts w:ascii="Times" w:hAnsi="Times" w:cs="Arial"/>
          <w:sz w:val="20"/>
          <w:szCs w:val="20"/>
        </w:rPr>
        <w:t>S</w:t>
      </w:r>
      <w:r w:rsidRPr="00475E04">
        <w:rPr>
          <w:rFonts w:ascii="Times" w:hAnsi="Times" w:cs="Arial"/>
          <w:sz w:val="20"/>
          <w:szCs w:val="20"/>
        </w:rPr>
        <w:t xml:space="preserve">pectrum </w:t>
      </w:r>
      <w:r>
        <w:rPr>
          <w:rFonts w:ascii="Times" w:hAnsi="Times" w:cs="Arial"/>
          <w:sz w:val="20"/>
          <w:szCs w:val="20"/>
        </w:rPr>
        <w:t>D</w:t>
      </w:r>
      <w:r w:rsidRPr="00475E04">
        <w:rPr>
          <w:rFonts w:ascii="Times" w:hAnsi="Times" w:cs="Arial"/>
          <w:sz w:val="20"/>
          <w:szCs w:val="20"/>
        </w:rPr>
        <w:t xml:space="preserve">isorder. </w:t>
      </w:r>
    </w:p>
    <w:p w14:paraId="4E5EF8AF" w14:textId="77777777" w:rsidR="00371222" w:rsidRDefault="00371222" w:rsidP="00371222">
      <w:pPr>
        <w:shd w:val="clear" w:color="auto" w:fill="FFFFFF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   </w:t>
      </w:r>
      <w:r w:rsidRPr="00475E04">
        <w:rPr>
          <w:rFonts w:ascii="Times" w:hAnsi="Times" w:cs="Arial"/>
          <w:sz w:val="20"/>
          <w:szCs w:val="20"/>
        </w:rPr>
        <w:t xml:space="preserve">Poster Presentation at: </w:t>
      </w:r>
      <w:r w:rsidRPr="00AD74AC">
        <w:rPr>
          <w:rFonts w:ascii="Times" w:hAnsi="Times" w:cs="Arial"/>
          <w:sz w:val="20"/>
          <w:szCs w:val="20"/>
        </w:rPr>
        <w:t xml:space="preserve">Intellectual and Developmental Disabilities Research Center (IDDRC) Annual Leadership </w:t>
      </w:r>
      <w:proofErr w:type="gramStart"/>
      <w:r w:rsidRPr="00AD74AC">
        <w:rPr>
          <w:rFonts w:ascii="Times" w:hAnsi="Times" w:cs="Arial"/>
          <w:sz w:val="20"/>
          <w:szCs w:val="20"/>
        </w:rPr>
        <w:t>Meeting</w:t>
      </w:r>
      <w:r w:rsidRPr="00475E04">
        <w:rPr>
          <w:rFonts w:ascii="Times" w:hAnsi="Times" w:cs="Arial"/>
          <w:sz w:val="20"/>
          <w:szCs w:val="20"/>
        </w:rPr>
        <w:t>;</w:t>
      </w:r>
      <w:proofErr w:type="gramEnd"/>
      <w:r w:rsidRPr="00475E04">
        <w:rPr>
          <w:rFonts w:ascii="Times" w:hAnsi="Times" w:cs="Arial"/>
          <w:sz w:val="20"/>
          <w:szCs w:val="20"/>
        </w:rPr>
        <w:t xml:space="preserve"> </w:t>
      </w:r>
    </w:p>
    <w:p w14:paraId="2C773A67" w14:textId="77777777" w:rsidR="00371222" w:rsidRDefault="00371222" w:rsidP="00371222">
      <w:pPr>
        <w:shd w:val="clear" w:color="auto" w:fill="FFFFFF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   </w:t>
      </w:r>
      <w:r w:rsidRPr="00475E04">
        <w:rPr>
          <w:rFonts w:ascii="Times" w:hAnsi="Times" w:cs="Arial"/>
          <w:sz w:val="20"/>
          <w:szCs w:val="20"/>
        </w:rPr>
        <w:t xml:space="preserve">2024, October </w:t>
      </w:r>
      <w:r>
        <w:rPr>
          <w:rFonts w:ascii="Times" w:hAnsi="Times" w:cs="Arial"/>
          <w:sz w:val="20"/>
          <w:szCs w:val="20"/>
        </w:rPr>
        <w:t>10</w:t>
      </w:r>
      <w:r w:rsidRPr="00475E04">
        <w:rPr>
          <w:rFonts w:ascii="Times" w:hAnsi="Times" w:cs="Arial"/>
          <w:sz w:val="20"/>
          <w:szCs w:val="20"/>
        </w:rPr>
        <w:t xml:space="preserve">. </w:t>
      </w:r>
      <w:r>
        <w:rPr>
          <w:rFonts w:ascii="Times" w:hAnsi="Times" w:cs="Arial"/>
          <w:sz w:val="20"/>
          <w:szCs w:val="20"/>
        </w:rPr>
        <w:t>Madison, WI</w:t>
      </w:r>
      <w:r w:rsidRPr="00475E04">
        <w:rPr>
          <w:rFonts w:ascii="Times" w:hAnsi="Times" w:cs="Arial"/>
          <w:sz w:val="20"/>
          <w:szCs w:val="20"/>
        </w:rPr>
        <w:t>.</w:t>
      </w:r>
    </w:p>
    <w:p w14:paraId="75083950" w14:textId="77777777" w:rsidR="00371222" w:rsidRPr="00D00BF2" w:rsidRDefault="00371222" w:rsidP="00371222">
      <w:pPr>
        <w:shd w:val="clear" w:color="auto" w:fill="FFFFFF"/>
        <w:rPr>
          <w:rFonts w:ascii="Times" w:hAnsi="Times" w:cs="Arial"/>
          <w:sz w:val="8"/>
          <w:szCs w:val="8"/>
        </w:rPr>
      </w:pPr>
    </w:p>
    <w:p w14:paraId="578B9F3B" w14:textId="77777777" w:rsidR="00371222" w:rsidRPr="00475E04" w:rsidRDefault="00371222" w:rsidP="00371222">
      <w:pPr>
        <w:shd w:val="clear" w:color="auto" w:fill="FFFFFF"/>
        <w:rPr>
          <w:rFonts w:ascii="Times" w:hAnsi="Times" w:cs="Arial"/>
          <w:i/>
          <w:iCs/>
          <w:sz w:val="20"/>
          <w:szCs w:val="20"/>
        </w:rPr>
      </w:pPr>
      <w:r w:rsidRPr="00475E04">
        <w:rPr>
          <w:rFonts w:ascii="Times" w:hAnsi="Times" w:cs="Arial"/>
          <w:b/>
          <w:bCs/>
          <w:sz w:val="20"/>
          <w:szCs w:val="20"/>
        </w:rPr>
        <w:t xml:space="preserve">Darrell M, </w:t>
      </w:r>
      <w:r w:rsidRPr="00475E04">
        <w:rPr>
          <w:rFonts w:ascii="Times" w:hAnsi="Times" w:cs="Arial"/>
          <w:sz w:val="20"/>
          <w:szCs w:val="20"/>
        </w:rPr>
        <w:t xml:space="preserve">Vanneau T, Cregin D, Lecaj T, Foxe J, Molholm S. </w:t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  <w:t xml:space="preserve">      </w:t>
      </w:r>
      <w:r>
        <w:rPr>
          <w:rFonts w:ascii="Times" w:hAnsi="Times" w:cs="Arial"/>
          <w:i/>
          <w:iCs/>
          <w:sz w:val="20"/>
          <w:szCs w:val="20"/>
        </w:rPr>
        <w:t>October 2024</w:t>
      </w:r>
    </w:p>
    <w:p w14:paraId="22688D4D" w14:textId="77777777" w:rsidR="00371222" w:rsidRDefault="00371222" w:rsidP="00371222">
      <w:pPr>
        <w:shd w:val="clear" w:color="auto" w:fill="FFFFFF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   </w:t>
      </w:r>
      <w:r w:rsidRPr="00475E04">
        <w:rPr>
          <w:rFonts w:ascii="Times" w:hAnsi="Times" w:cs="Arial"/>
          <w:sz w:val="20"/>
          <w:szCs w:val="20"/>
        </w:rPr>
        <w:t>27- &amp; 40-</w:t>
      </w:r>
      <w:r>
        <w:rPr>
          <w:rFonts w:ascii="Times" w:hAnsi="Times" w:cs="Arial"/>
          <w:sz w:val="20"/>
          <w:szCs w:val="20"/>
        </w:rPr>
        <w:t>H</w:t>
      </w:r>
      <w:r w:rsidRPr="00475E04">
        <w:rPr>
          <w:rFonts w:ascii="Times" w:hAnsi="Times" w:cs="Arial"/>
          <w:sz w:val="20"/>
          <w:szCs w:val="20"/>
        </w:rPr>
        <w:t xml:space="preserve">z </w:t>
      </w:r>
      <w:r>
        <w:rPr>
          <w:rFonts w:ascii="Times" w:hAnsi="Times" w:cs="Arial"/>
          <w:sz w:val="20"/>
          <w:szCs w:val="20"/>
        </w:rPr>
        <w:t>A</w:t>
      </w:r>
      <w:r w:rsidRPr="00475E04">
        <w:rPr>
          <w:rFonts w:ascii="Times" w:hAnsi="Times" w:cs="Arial"/>
          <w:sz w:val="20"/>
          <w:szCs w:val="20"/>
        </w:rPr>
        <w:t xml:space="preserve">uditory </w:t>
      </w:r>
      <w:r>
        <w:rPr>
          <w:rFonts w:ascii="Times" w:hAnsi="Times" w:cs="Arial"/>
          <w:sz w:val="20"/>
          <w:szCs w:val="20"/>
        </w:rPr>
        <w:t>E</w:t>
      </w:r>
      <w:r w:rsidRPr="00475E04">
        <w:rPr>
          <w:rFonts w:ascii="Times" w:hAnsi="Times" w:cs="Arial"/>
          <w:sz w:val="20"/>
          <w:szCs w:val="20"/>
        </w:rPr>
        <w:t xml:space="preserve">ntrainment </w:t>
      </w:r>
      <w:r>
        <w:rPr>
          <w:rFonts w:ascii="Times" w:hAnsi="Times" w:cs="Arial"/>
          <w:sz w:val="20"/>
          <w:szCs w:val="20"/>
        </w:rPr>
        <w:t>D</w:t>
      </w:r>
      <w:r w:rsidRPr="00475E04">
        <w:rPr>
          <w:rFonts w:ascii="Times" w:hAnsi="Times" w:cs="Arial"/>
          <w:sz w:val="20"/>
          <w:szCs w:val="20"/>
        </w:rPr>
        <w:t xml:space="preserve">elay in </w:t>
      </w:r>
      <w:r>
        <w:rPr>
          <w:rFonts w:ascii="Times" w:hAnsi="Times" w:cs="Arial"/>
          <w:sz w:val="20"/>
          <w:szCs w:val="20"/>
        </w:rPr>
        <w:t>C</w:t>
      </w:r>
      <w:r w:rsidRPr="00475E04">
        <w:rPr>
          <w:rFonts w:ascii="Times" w:hAnsi="Times" w:cs="Arial"/>
          <w:sz w:val="20"/>
          <w:szCs w:val="20"/>
        </w:rPr>
        <w:t xml:space="preserve">hildren with </w:t>
      </w:r>
      <w:r>
        <w:rPr>
          <w:rFonts w:ascii="Times" w:hAnsi="Times" w:cs="Arial"/>
          <w:sz w:val="20"/>
          <w:szCs w:val="20"/>
        </w:rPr>
        <w:t>A</w:t>
      </w:r>
      <w:r w:rsidRPr="00475E04">
        <w:rPr>
          <w:rFonts w:ascii="Times" w:hAnsi="Times" w:cs="Arial"/>
          <w:sz w:val="20"/>
          <w:szCs w:val="20"/>
        </w:rPr>
        <w:t xml:space="preserve">utism </w:t>
      </w:r>
      <w:r>
        <w:rPr>
          <w:rFonts w:ascii="Times" w:hAnsi="Times" w:cs="Arial"/>
          <w:sz w:val="20"/>
          <w:szCs w:val="20"/>
        </w:rPr>
        <w:t>S</w:t>
      </w:r>
      <w:r w:rsidRPr="00475E04">
        <w:rPr>
          <w:rFonts w:ascii="Times" w:hAnsi="Times" w:cs="Arial"/>
          <w:sz w:val="20"/>
          <w:szCs w:val="20"/>
        </w:rPr>
        <w:t xml:space="preserve">pectrum </w:t>
      </w:r>
      <w:r>
        <w:rPr>
          <w:rFonts w:ascii="Times" w:hAnsi="Times" w:cs="Arial"/>
          <w:sz w:val="20"/>
          <w:szCs w:val="20"/>
        </w:rPr>
        <w:t>D</w:t>
      </w:r>
      <w:r w:rsidRPr="00475E04">
        <w:rPr>
          <w:rFonts w:ascii="Times" w:hAnsi="Times" w:cs="Arial"/>
          <w:sz w:val="20"/>
          <w:szCs w:val="20"/>
        </w:rPr>
        <w:t xml:space="preserve">isorder. </w:t>
      </w:r>
    </w:p>
    <w:p w14:paraId="200187E9" w14:textId="77777777" w:rsidR="00371222" w:rsidRPr="00475E04" w:rsidRDefault="00371222" w:rsidP="00371222">
      <w:pPr>
        <w:shd w:val="clear" w:color="auto" w:fill="FFFFFF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   </w:t>
      </w:r>
      <w:r w:rsidRPr="00475E04">
        <w:rPr>
          <w:rFonts w:ascii="Times" w:hAnsi="Times" w:cs="Arial"/>
          <w:sz w:val="20"/>
          <w:szCs w:val="20"/>
        </w:rPr>
        <w:t xml:space="preserve">Poster Presentation at: </w:t>
      </w:r>
      <w:r>
        <w:rPr>
          <w:rFonts w:ascii="Times" w:hAnsi="Times" w:cs="Arial"/>
          <w:sz w:val="20"/>
          <w:szCs w:val="20"/>
        </w:rPr>
        <w:t xml:space="preserve">Society for Neuroscience; </w:t>
      </w:r>
      <w:r w:rsidRPr="00475E04">
        <w:rPr>
          <w:rFonts w:ascii="Times" w:hAnsi="Times" w:cs="Arial"/>
          <w:sz w:val="20"/>
          <w:szCs w:val="20"/>
        </w:rPr>
        <w:t xml:space="preserve">2024, October </w:t>
      </w:r>
      <w:r>
        <w:rPr>
          <w:rFonts w:ascii="Times" w:hAnsi="Times" w:cs="Arial"/>
          <w:sz w:val="20"/>
          <w:szCs w:val="20"/>
        </w:rPr>
        <w:t>5-9</w:t>
      </w:r>
      <w:r w:rsidRPr="00475E04">
        <w:rPr>
          <w:rFonts w:ascii="Times" w:hAnsi="Times" w:cs="Arial"/>
          <w:sz w:val="20"/>
          <w:szCs w:val="20"/>
        </w:rPr>
        <w:t xml:space="preserve">. </w:t>
      </w:r>
      <w:r>
        <w:rPr>
          <w:rFonts w:ascii="Times" w:hAnsi="Times" w:cs="Arial"/>
          <w:sz w:val="20"/>
          <w:szCs w:val="20"/>
        </w:rPr>
        <w:t>Chicago, IL</w:t>
      </w:r>
      <w:r w:rsidRPr="00475E04">
        <w:rPr>
          <w:rFonts w:ascii="Times" w:hAnsi="Times" w:cs="Arial"/>
          <w:sz w:val="20"/>
          <w:szCs w:val="20"/>
        </w:rPr>
        <w:t>.</w:t>
      </w:r>
    </w:p>
    <w:p w14:paraId="3986A891" w14:textId="77777777" w:rsidR="00BC6E30" w:rsidRPr="00D00BF2" w:rsidRDefault="00BC6E30" w:rsidP="00525FD3">
      <w:pPr>
        <w:rPr>
          <w:color w:val="000000"/>
          <w:sz w:val="8"/>
          <w:szCs w:val="8"/>
        </w:rPr>
      </w:pPr>
    </w:p>
    <w:p w14:paraId="25AE7581" w14:textId="049E7D24" w:rsidR="00321A1E" w:rsidRPr="00321A1E" w:rsidRDefault="00321A1E" w:rsidP="00525FD3">
      <w:pPr>
        <w:rPr>
          <w:i/>
          <w:iCs/>
          <w:color w:val="000000"/>
          <w:sz w:val="20"/>
          <w:szCs w:val="20"/>
        </w:rPr>
      </w:pPr>
      <w:r w:rsidRPr="00321A1E">
        <w:rPr>
          <w:color w:val="000000"/>
          <w:sz w:val="20"/>
          <w:szCs w:val="20"/>
        </w:rPr>
        <w:t xml:space="preserve">You M, Dyce C, Vazquez M, </w:t>
      </w:r>
      <w:r w:rsidRPr="000D1439">
        <w:rPr>
          <w:b/>
          <w:bCs/>
          <w:color w:val="000000"/>
          <w:sz w:val="20"/>
          <w:szCs w:val="20"/>
        </w:rPr>
        <w:t>Darrell M</w:t>
      </w:r>
      <w:r w:rsidRPr="00321A1E">
        <w:rPr>
          <w:color w:val="000000"/>
          <w:sz w:val="20"/>
          <w:szCs w:val="20"/>
        </w:rPr>
        <w:t xml:space="preserve">, Etienne M. Analysis of Disparities in Racial and Ethnic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proofErr w:type="gramStart"/>
      <w:r>
        <w:rPr>
          <w:color w:val="000000"/>
          <w:sz w:val="20"/>
          <w:szCs w:val="20"/>
        </w:rPr>
        <w:tab/>
        <w:t xml:space="preserve">  </w:t>
      </w:r>
      <w:r>
        <w:rPr>
          <w:i/>
          <w:iCs/>
          <w:color w:val="000000"/>
          <w:sz w:val="20"/>
          <w:szCs w:val="20"/>
        </w:rPr>
        <w:t>September</w:t>
      </w:r>
      <w:proofErr w:type="gramEnd"/>
      <w:r>
        <w:rPr>
          <w:i/>
          <w:iCs/>
          <w:color w:val="000000"/>
          <w:sz w:val="20"/>
          <w:szCs w:val="20"/>
        </w:rPr>
        <w:t xml:space="preserve"> 2024</w:t>
      </w:r>
    </w:p>
    <w:p w14:paraId="68F4F352" w14:textId="77777777" w:rsidR="00321A1E" w:rsidRDefault="00321A1E" w:rsidP="00321A1E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321A1E">
        <w:rPr>
          <w:color w:val="000000"/>
          <w:sz w:val="20"/>
          <w:szCs w:val="20"/>
        </w:rPr>
        <w:t xml:space="preserve">Diversity in the Pipeline to Neurology Fellowships from 2012-2022. Poster Presentation at: </w:t>
      </w:r>
    </w:p>
    <w:p w14:paraId="702E285D" w14:textId="6B917BC8" w:rsidR="00321A1E" w:rsidRDefault="00321A1E" w:rsidP="00321A1E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321A1E">
        <w:rPr>
          <w:color w:val="000000"/>
          <w:sz w:val="20"/>
          <w:szCs w:val="20"/>
        </w:rPr>
        <w:t>Annual Meeting of the American Neurological Association; 2024, September 14-17. Orlando, FL.</w:t>
      </w:r>
    </w:p>
    <w:p w14:paraId="5FD39785" w14:textId="77777777" w:rsidR="00321A1E" w:rsidRPr="00D00BF2" w:rsidRDefault="00321A1E" w:rsidP="00525FD3">
      <w:pPr>
        <w:rPr>
          <w:color w:val="000000"/>
          <w:sz w:val="8"/>
          <w:szCs w:val="8"/>
        </w:rPr>
      </w:pPr>
    </w:p>
    <w:p w14:paraId="2D87FB79" w14:textId="5F53DE9E" w:rsidR="00525FD3" w:rsidRDefault="00525FD3" w:rsidP="00525FD3">
      <w:pPr>
        <w:rPr>
          <w:color w:val="000000"/>
          <w:sz w:val="20"/>
          <w:szCs w:val="20"/>
        </w:rPr>
      </w:pPr>
      <w:r w:rsidRPr="00525FD3">
        <w:rPr>
          <w:color w:val="000000"/>
          <w:sz w:val="20"/>
          <w:szCs w:val="20"/>
        </w:rPr>
        <w:t xml:space="preserve">Chao J, Parker-Fong K, Wang B, </w:t>
      </w:r>
      <w:r w:rsidRPr="008E26F3">
        <w:rPr>
          <w:b/>
          <w:bCs/>
          <w:color w:val="000000"/>
          <w:sz w:val="20"/>
          <w:szCs w:val="20"/>
        </w:rPr>
        <w:t>Darrell M,</w:t>
      </w:r>
      <w:r w:rsidRPr="00525FD3">
        <w:rPr>
          <w:color w:val="000000"/>
          <w:sz w:val="20"/>
          <w:szCs w:val="20"/>
        </w:rPr>
        <w:t xml:space="preserve"> Horan D, Kahn M, Horn W. Comparison of 1-year mortality and </w:t>
      </w:r>
      <w:r>
        <w:rPr>
          <w:color w:val="000000"/>
          <w:sz w:val="20"/>
          <w:szCs w:val="20"/>
        </w:rPr>
        <w:tab/>
        <w:t xml:space="preserve">            </w:t>
      </w:r>
      <w:r>
        <w:rPr>
          <w:i/>
          <w:iCs/>
          <w:color w:val="000000"/>
          <w:sz w:val="20"/>
          <w:szCs w:val="20"/>
        </w:rPr>
        <w:t>June 2024</w:t>
      </w:r>
    </w:p>
    <w:p w14:paraId="079F5B06" w14:textId="78DE0B77" w:rsidR="00525FD3" w:rsidRDefault="00525FD3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525FD3">
        <w:rPr>
          <w:color w:val="000000"/>
          <w:sz w:val="20"/>
          <w:szCs w:val="20"/>
        </w:rPr>
        <w:t xml:space="preserve">in-hospital ambulation rates in English and Spanish speaking geriatric patients after hip fracture surgery. Poster Presentation at: </w:t>
      </w:r>
    </w:p>
    <w:p w14:paraId="5B14C21E" w14:textId="3859CB40" w:rsidR="00525FD3" w:rsidRPr="00525FD3" w:rsidRDefault="00525FD3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525FD3">
        <w:rPr>
          <w:color w:val="000000"/>
          <w:sz w:val="20"/>
          <w:szCs w:val="20"/>
        </w:rPr>
        <w:t>American Orthopedic Association; 2024, June 18-22. St Louis, MO.</w:t>
      </w:r>
    </w:p>
    <w:p w14:paraId="28F2505F" w14:textId="77777777" w:rsidR="00525FD3" w:rsidRPr="00D00BF2" w:rsidRDefault="00525FD3" w:rsidP="004F6478">
      <w:pPr>
        <w:rPr>
          <w:color w:val="000000"/>
          <w:sz w:val="8"/>
          <w:szCs w:val="8"/>
        </w:rPr>
      </w:pPr>
    </w:p>
    <w:p w14:paraId="0F9E77F1" w14:textId="5F0A947D" w:rsidR="00525FD3" w:rsidRDefault="00525FD3" w:rsidP="00525FD3">
      <w:pPr>
        <w:rPr>
          <w:color w:val="000000"/>
          <w:sz w:val="20"/>
          <w:szCs w:val="20"/>
        </w:rPr>
      </w:pPr>
      <w:r w:rsidRPr="00525FD3">
        <w:rPr>
          <w:color w:val="000000"/>
          <w:sz w:val="20"/>
          <w:szCs w:val="20"/>
        </w:rPr>
        <w:t xml:space="preserve">Olivera J, Hashmi M, </w:t>
      </w:r>
      <w:r w:rsidRPr="008E26F3">
        <w:rPr>
          <w:b/>
          <w:bCs/>
          <w:color w:val="000000"/>
          <w:sz w:val="20"/>
          <w:szCs w:val="20"/>
        </w:rPr>
        <w:t>Darrell M,</w:t>
      </w:r>
      <w:r w:rsidRPr="00525FD3">
        <w:rPr>
          <w:color w:val="000000"/>
          <w:sz w:val="20"/>
          <w:szCs w:val="20"/>
        </w:rPr>
        <w:t xml:space="preserve"> Faith I, Colon S, Sapin A, Chopra A. Hypercoagulability in Obesity: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</w:t>
      </w:r>
      <w:r>
        <w:rPr>
          <w:i/>
          <w:iCs/>
          <w:color w:val="000000"/>
          <w:sz w:val="20"/>
          <w:szCs w:val="20"/>
        </w:rPr>
        <w:t>June 2024</w:t>
      </w:r>
    </w:p>
    <w:p w14:paraId="1689C974" w14:textId="34D13FC0" w:rsidR="00525FD3" w:rsidRDefault="00525FD3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525FD3">
        <w:rPr>
          <w:color w:val="000000"/>
          <w:sz w:val="20"/>
          <w:szCs w:val="20"/>
        </w:rPr>
        <w:t xml:space="preserve">Factor VIII Levels Improve after Weight Loss induced by </w:t>
      </w:r>
      <w:proofErr w:type="spellStart"/>
      <w:r w:rsidRPr="00525FD3">
        <w:rPr>
          <w:color w:val="000000"/>
          <w:sz w:val="20"/>
          <w:szCs w:val="20"/>
        </w:rPr>
        <w:t>Laporascopic</w:t>
      </w:r>
      <w:proofErr w:type="spellEnd"/>
      <w:r w:rsidRPr="00525FD3">
        <w:rPr>
          <w:color w:val="000000"/>
          <w:sz w:val="20"/>
          <w:szCs w:val="20"/>
        </w:rPr>
        <w:t xml:space="preserve"> Sleeve Gastrectomy. Poster Presentation at: </w:t>
      </w:r>
    </w:p>
    <w:p w14:paraId="6FB83413" w14:textId="2A205107" w:rsidR="00525FD3" w:rsidRPr="00525FD3" w:rsidRDefault="00525FD3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525FD3">
        <w:rPr>
          <w:color w:val="000000"/>
          <w:sz w:val="20"/>
          <w:szCs w:val="20"/>
        </w:rPr>
        <w:t>American Society for Metabolic and Bariatric Surgery.; 2024, June 11. San Diego, CA.</w:t>
      </w:r>
    </w:p>
    <w:p w14:paraId="62EB1602" w14:textId="77777777" w:rsidR="00525FD3" w:rsidRPr="00D00BF2" w:rsidRDefault="00525FD3" w:rsidP="004F6478">
      <w:pPr>
        <w:rPr>
          <w:color w:val="000000"/>
          <w:sz w:val="8"/>
          <w:szCs w:val="8"/>
        </w:rPr>
      </w:pPr>
    </w:p>
    <w:p w14:paraId="286F5D07" w14:textId="5DEAB34E" w:rsidR="00525FD3" w:rsidRPr="00525FD3" w:rsidRDefault="00525FD3" w:rsidP="00525FD3">
      <w:pPr>
        <w:rPr>
          <w:i/>
          <w:iCs/>
          <w:color w:val="000000"/>
          <w:sz w:val="20"/>
          <w:szCs w:val="20"/>
        </w:rPr>
      </w:pPr>
      <w:r w:rsidRPr="00525FD3">
        <w:rPr>
          <w:color w:val="000000"/>
          <w:sz w:val="20"/>
          <w:szCs w:val="20"/>
        </w:rPr>
        <w:t xml:space="preserve">Rao D, Brabant P, Chau I, </w:t>
      </w:r>
      <w:r w:rsidRPr="008E26F3">
        <w:rPr>
          <w:b/>
          <w:bCs/>
          <w:color w:val="000000"/>
          <w:sz w:val="20"/>
          <w:szCs w:val="20"/>
        </w:rPr>
        <w:t>Darrell M,</w:t>
      </w:r>
      <w:r w:rsidRPr="00525FD3">
        <w:rPr>
          <w:color w:val="000000"/>
          <w:sz w:val="20"/>
          <w:szCs w:val="20"/>
        </w:rPr>
        <w:t xml:space="preserve"> Yao C, Roth M, Pandit M, Gary M, Etienne M.  Racial Disparities Among </w:t>
      </w:r>
      <w:r>
        <w:rPr>
          <w:color w:val="000000"/>
          <w:sz w:val="20"/>
          <w:szCs w:val="20"/>
        </w:rPr>
        <w:tab/>
        <w:t xml:space="preserve">            </w:t>
      </w:r>
      <w:r>
        <w:rPr>
          <w:i/>
          <w:iCs/>
          <w:color w:val="000000"/>
          <w:sz w:val="20"/>
          <w:szCs w:val="20"/>
        </w:rPr>
        <w:t>June 2024</w:t>
      </w:r>
    </w:p>
    <w:p w14:paraId="79DFD767" w14:textId="77777777" w:rsidR="00525FD3" w:rsidRDefault="00525FD3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525FD3">
        <w:rPr>
          <w:color w:val="000000"/>
          <w:sz w:val="20"/>
          <w:szCs w:val="20"/>
        </w:rPr>
        <w:t>Triple Negative Breast Cancer Clinical Trials Enrollees Between 2010 - 2023. Poster Presentation at: American Society</w:t>
      </w:r>
    </w:p>
    <w:p w14:paraId="0257BA12" w14:textId="20E245D2" w:rsidR="00525FD3" w:rsidRPr="00525FD3" w:rsidRDefault="00525FD3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525FD3">
        <w:rPr>
          <w:color w:val="000000"/>
          <w:sz w:val="20"/>
          <w:szCs w:val="20"/>
        </w:rPr>
        <w:t>of Clinical Oncology (ASCO); 2024, June 4. Chicago, IL.</w:t>
      </w:r>
    </w:p>
    <w:p w14:paraId="727052CA" w14:textId="77777777" w:rsidR="00525FD3" w:rsidRPr="00D00BF2" w:rsidRDefault="00525FD3" w:rsidP="004F6478">
      <w:pPr>
        <w:rPr>
          <w:color w:val="000000"/>
          <w:sz w:val="8"/>
          <w:szCs w:val="8"/>
        </w:rPr>
      </w:pPr>
    </w:p>
    <w:p w14:paraId="0E671021" w14:textId="07C00065" w:rsidR="00525FD3" w:rsidRPr="00525FD3" w:rsidRDefault="00525FD3" w:rsidP="00525FD3">
      <w:pPr>
        <w:rPr>
          <w:i/>
          <w:iCs/>
          <w:color w:val="000000"/>
          <w:sz w:val="20"/>
          <w:szCs w:val="20"/>
        </w:rPr>
      </w:pPr>
      <w:r w:rsidRPr="00525FD3">
        <w:rPr>
          <w:color w:val="000000"/>
          <w:sz w:val="20"/>
          <w:szCs w:val="20"/>
        </w:rPr>
        <w:t xml:space="preserve">Olivera J, Ramesh R, Williams D, </w:t>
      </w:r>
      <w:r w:rsidRPr="008E26F3">
        <w:rPr>
          <w:b/>
          <w:bCs/>
          <w:color w:val="000000"/>
          <w:sz w:val="20"/>
          <w:szCs w:val="20"/>
        </w:rPr>
        <w:t>Darrell M,</w:t>
      </w:r>
      <w:r w:rsidRPr="00525FD3">
        <w:rPr>
          <w:color w:val="000000"/>
          <w:sz w:val="20"/>
          <w:szCs w:val="20"/>
        </w:rPr>
        <w:t xml:space="preserve"> Pura-Bryant J, Hashmi M, John D, Forest S, Bush E, Kilic A, </w:t>
      </w:r>
      <w:r>
        <w:rPr>
          <w:color w:val="000000"/>
          <w:sz w:val="20"/>
          <w:szCs w:val="20"/>
        </w:rPr>
        <w:tab/>
        <w:t xml:space="preserve">           </w:t>
      </w:r>
      <w:r>
        <w:rPr>
          <w:i/>
          <w:iCs/>
          <w:color w:val="000000"/>
          <w:sz w:val="20"/>
          <w:szCs w:val="20"/>
        </w:rPr>
        <w:t>April 2024</w:t>
      </w:r>
    </w:p>
    <w:p w14:paraId="477A5F78" w14:textId="77777777" w:rsidR="00525FD3" w:rsidRDefault="00525FD3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525FD3">
        <w:rPr>
          <w:color w:val="000000"/>
          <w:sz w:val="20"/>
          <w:szCs w:val="20"/>
        </w:rPr>
        <w:t xml:space="preserve">Etienne M. Disparities in Cardiothoracic Transplantation: A Metanalysis of Participant Demographics in </w:t>
      </w:r>
    </w:p>
    <w:p w14:paraId="2F6FF0FE" w14:textId="77777777" w:rsidR="00525FD3" w:rsidRDefault="00525FD3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525FD3">
        <w:rPr>
          <w:color w:val="000000"/>
          <w:sz w:val="20"/>
          <w:szCs w:val="20"/>
        </w:rPr>
        <w:t xml:space="preserve">US-Based Heart Transplant Clinical Trials. Poster Presentation at: Annual Meeting of the Society of Thoracic </w:t>
      </w:r>
      <w:proofErr w:type="gramStart"/>
      <w:r w:rsidRPr="00525FD3">
        <w:rPr>
          <w:color w:val="000000"/>
          <w:sz w:val="20"/>
          <w:szCs w:val="20"/>
        </w:rPr>
        <w:t>Surgeons;</w:t>
      </w:r>
      <w:proofErr w:type="gramEnd"/>
      <w:r w:rsidRPr="00525FD3">
        <w:rPr>
          <w:color w:val="000000"/>
          <w:sz w:val="20"/>
          <w:szCs w:val="20"/>
        </w:rPr>
        <w:t xml:space="preserve"> </w:t>
      </w:r>
    </w:p>
    <w:p w14:paraId="2C7891D4" w14:textId="7A170832" w:rsidR="00525FD3" w:rsidRPr="00525FD3" w:rsidRDefault="00525FD3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525FD3">
        <w:rPr>
          <w:color w:val="000000"/>
          <w:sz w:val="20"/>
          <w:szCs w:val="20"/>
        </w:rPr>
        <w:t>2024, April 27-30. Toronto, Canada.</w:t>
      </w:r>
    </w:p>
    <w:p w14:paraId="10FBF294" w14:textId="77777777" w:rsidR="00525FD3" w:rsidRPr="00D00BF2" w:rsidRDefault="00525FD3" w:rsidP="004F6478">
      <w:pPr>
        <w:rPr>
          <w:color w:val="000000"/>
          <w:sz w:val="8"/>
          <w:szCs w:val="8"/>
        </w:rPr>
      </w:pPr>
    </w:p>
    <w:p w14:paraId="50693F77" w14:textId="7BF89AA2" w:rsidR="00525FD3" w:rsidRPr="00525FD3" w:rsidRDefault="004F6478" w:rsidP="004F6478">
      <w:pPr>
        <w:rPr>
          <w:i/>
          <w:iCs/>
          <w:color w:val="000000"/>
          <w:sz w:val="20"/>
          <w:szCs w:val="20"/>
        </w:rPr>
      </w:pPr>
      <w:r w:rsidRPr="00525FD3">
        <w:rPr>
          <w:color w:val="000000"/>
          <w:sz w:val="20"/>
          <w:szCs w:val="20"/>
        </w:rPr>
        <w:t>Steinhart A, Vazquez M,</w:t>
      </w:r>
      <w:r w:rsidRPr="008E26F3">
        <w:rPr>
          <w:b/>
          <w:bCs/>
          <w:color w:val="000000"/>
          <w:sz w:val="20"/>
          <w:szCs w:val="20"/>
        </w:rPr>
        <w:t xml:space="preserve"> Darrell M, </w:t>
      </w:r>
      <w:r w:rsidRPr="00525FD3">
        <w:rPr>
          <w:color w:val="000000"/>
          <w:sz w:val="20"/>
          <w:szCs w:val="20"/>
        </w:rPr>
        <w:t xml:space="preserve">Murray K, Etienne M. An Analysis </w:t>
      </w:r>
      <w:proofErr w:type="gramStart"/>
      <w:r w:rsidRPr="00525FD3">
        <w:rPr>
          <w:color w:val="000000"/>
          <w:sz w:val="20"/>
          <w:szCs w:val="20"/>
        </w:rPr>
        <w:t>of  the</w:t>
      </w:r>
      <w:proofErr w:type="gramEnd"/>
      <w:r w:rsidRPr="00525FD3">
        <w:rPr>
          <w:color w:val="000000"/>
          <w:sz w:val="20"/>
          <w:szCs w:val="20"/>
        </w:rPr>
        <w:t xml:space="preserve"> Inverted Gender-Gap </w:t>
      </w:r>
      <w:r w:rsidR="00525FD3">
        <w:rPr>
          <w:color w:val="000000"/>
          <w:sz w:val="20"/>
          <w:szCs w:val="20"/>
        </w:rPr>
        <w:tab/>
        <w:t xml:space="preserve">                         </w:t>
      </w:r>
      <w:r w:rsidR="00525FD3">
        <w:rPr>
          <w:i/>
          <w:iCs/>
          <w:color w:val="000000"/>
          <w:sz w:val="20"/>
          <w:szCs w:val="20"/>
        </w:rPr>
        <w:t>April 2024</w:t>
      </w:r>
    </w:p>
    <w:p w14:paraId="485E88CB" w14:textId="77777777" w:rsidR="00525FD3" w:rsidRDefault="00525FD3" w:rsidP="004F647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="004F6478" w:rsidRPr="00525FD3">
        <w:rPr>
          <w:color w:val="000000"/>
          <w:sz w:val="20"/>
          <w:szCs w:val="20"/>
        </w:rPr>
        <w:t xml:space="preserve">from OBGYN resident to OBGYN Department Chair. Poster Presentation at: 2024 Diversity in Medicine </w:t>
      </w:r>
    </w:p>
    <w:p w14:paraId="483D3DA9" w14:textId="67F62E2C" w:rsidR="004F6478" w:rsidRPr="00525FD3" w:rsidRDefault="00525FD3" w:rsidP="004F647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="004F6478" w:rsidRPr="00525FD3">
        <w:rPr>
          <w:color w:val="000000"/>
          <w:sz w:val="20"/>
          <w:szCs w:val="20"/>
        </w:rPr>
        <w:t>Conference; 2024, April 27. Ann Arbor, MI.</w:t>
      </w:r>
    </w:p>
    <w:p w14:paraId="783E7B23" w14:textId="77777777" w:rsidR="00C44F82" w:rsidRPr="00D00BF2" w:rsidRDefault="00C44F82" w:rsidP="00525FD3">
      <w:pPr>
        <w:rPr>
          <w:color w:val="000000"/>
          <w:sz w:val="8"/>
          <w:szCs w:val="8"/>
        </w:rPr>
      </w:pPr>
    </w:p>
    <w:p w14:paraId="253CA3BA" w14:textId="1A638DAA" w:rsidR="00525FD3" w:rsidRPr="00525FD3" w:rsidRDefault="00525FD3" w:rsidP="00525FD3">
      <w:pPr>
        <w:rPr>
          <w:i/>
          <w:iCs/>
          <w:color w:val="000000"/>
          <w:sz w:val="20"/>
          <w:szCs w:val="20"/>
        </w:rPr>
      </w:pPr>
      <w:r w:rsidRPr="00525FD3">
        <w:rPr>
          <w:color w:val="000000"/>
          <w:sz w:val="20"/>
          <w:szCs w:val="20"/>
        </w:rPr>
        <w:t xml:space="preserve">Katz M, Barone N, Vazquez M, </w:t>
      </w:r>
      <w:r w:rsidRPr="008E26F3">
        <w:rPr>
          <w:b/>
          <w:bCs/>
          <w:color w:val="000000"/>
          <w:sz w:val="20"/>
          <w:szCs w:val="20"/>
        </w:rPr>
        <w:t>Darrell M,</w:t>
      </w:r>
      <w:r w:rsidRPr="00525FD3">
        <w:rPr>
          <w:color w:val="000000"/>
          <w:sz w:val="20"/>
          <w:szCs w:val="20"/>
        </w:rPr>
        <w:t xml:space="preserve"> Etienne M. Gender Equity in Cardiac Subspecialty </w:t>
      </w:r>
      <w:proofErr w:type="gramStart"/>
      <w:r w:rsidRPr="00525FD3">
        <w:rPr>
          <w:color w:val="000000"/>
          <w:sz w:val="20"/>
          <w:szCs w:val="20"/>
        </w:rPr>
        <w:t xml:space="preserve">Fellowships, </w:t>
      </w:r>
      <w:r>
        <w:rPr>
          <w:color w:val="000000"/>
          <w:sz w:val="20"/>
          <w:szCs w:val="20"/>
        </w:rPr>
        <w:t xml:space="preserve">  </w:t>
      </w:r>
      <w:proofErr w:type="gramEnd"/>
      <w:r>
        <w:rPr>
          <w:color w:val="000000"/>
          <w:sz w:val="20"/>
          <w:szCs w:val="20"/>
        </w:rPr>
        <w:t xml:space="preserve">     </w:t>
      </w:r>
      <w:r>
        <w:rPr>
          <w:color w:val="000000"/>
          <w:sz w:val="20"/>
          <w:szCs w:val="20"/>
        </w:rPr>
        <w:tab/>
        <w:t xml:space="preserve">           </w:t>
      </w:r>
      <w:r>
        <w:rPr>
          <w:i/>
          <w:iCs/>
          <w:color w:val="000000"/>
          <w:sz w:val="20"/>
          <w:szCs w:val="20"/>
        </w:rPr>
        <w:t>April 2024</w:t>
      </w:r>
    </w:p>
    <w:p w14:paraId="6206D150" w14:textId="51C681BB" w:rsidR="00525FD3" w:rsidRPr="00525FD3" w:rsidRDefault="00525FD3" w:rsidP="00525FD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Pr="00525FD3">
        <w:rPr>
          <w:color w:val="000000"/>
          <w:sz w:val="20"/>
          <w:szCs w:val="20"/>
        </w:rPr>
        <w:t>2012-2022. Poster Presentation at: American College of Cardiology; 2024, April 6-8. Atlanta, GA.</w:t>
      </w:r>
    </w:p>
    <w:p w14:paraId="4872F8A2" w14:textId="77777777" w:rsidR="00755A74" w:rsidRPr="00D00BF2" w:rsidRDefault="00755A74" w:rsidP="00755A74">
      <w:pPr>
        <w:shd w:val="clear" w:color="auto" w:fill="FFFFFF"/>
        <w:rPr>
          <w:rFonts w:ascii="Times" w:hAnsi="Times" w:cs="Arial"/>
          <w:b/>
          <w:bCs/>
          <w:sz w:val="8"/>
          <w:szCs w:val="8"/>
        </w:rPr>
      </w:pPr>
    </w:p>
    <w:p w14:paraId="38DB3B8B" w14:textId="79EE5D01" w:rsidR="00755A74" w:rsidRDefault="00755A74" w:rsidP="00755A74">
      <w:pPr>
        <w:shd w:val="clear" w:color="auto" w:fill="FFFFFF"/>
        <w:rPr>
          <w:rFonts w:ascii="Times" w:hAnsi="Times" w:cs="Arial"/>
          <w:sz w:val="20"/>
          <w:szCs w:val="20"/>
        </w:rPr>
      </w:pPr>
      <w:r w:rsidRPr="00C47267">
        <w:rPr>
          <w:rFonts w:ascii="Times" w:hAnsi="Times" w:cs="Arial"/>
          <w:b/>
          <w:bCs/>
          <w:sz w:val="20"/>
          <w:szCs w:val="20"/>
        </w:rPr>
        <w:t>Darrell M,</w:t>
      </w:r>
      <w:r w:rsidRPr="00C47267">
        <w:rPr>
          <w:rFonts w:ascii="Times" w:hAnsi="Times" w:cs="Arial"/>
          <w:sz w:val="20"/>
          <w:szCs w:val="20"/>
        </w:rPr>
        <w:t xml:space="preserve"> Williams D, </w:t>
      </w:r>
      <w:proofErr w:type="spellStart"/>
      <w:r w:rsidRPr="00C47267">
        <w:rPr>
          <w:rFonts w:ascii="Times" w:hAnsi="Times" w:cs="Arial"/>
          <w:sz w:val="20"/>
          <w:szCs w:val="20"/>
        </w:rPr>
        <w:t>Faasuamalie</w:t>
      </w:r>
      <w:proofErr w:type="spellEnd"/>
      <w:r w:rsidRPr="00C47267">
        <w:rPr>
          <w:rFonts w:ascii="Times" w:hAnsi="Times" w:cs="Arial"/>
          <w:sz w:val="20"/>
          <w:szCs w:val="20"/>
        </w:rPr>
        <w:t xml:space="preserve"> P, Etienne M. Gender Disparities in Graduate Medical Education </w:t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  <w:t xml:space="preserve">         </w:t>
      </w:r>
      <w:r>
        <w:rPr>
          <w:rFonts w:ascii="Times" w:hAnsi="Times" w:cs="Arial"/>
          <w:i/>
          <w:iCs/>
          <w:sz w:val="20"/>
          <w:szCs w:val="20"/>
        </w:rPr>
        <w:t>March 2024</w:t>
      </w:r>
      <w:r>
        <w:rPr>
          <w:rFonts w:ascii="Times" w:hAnsi="Times" w:cs="Arial"/>
          <w:sz w:val="20"/>
          <w:szCs w:val="20"/>
        </w:rPr>
        <w:br/>
        <w:t xml:space="preserve">   </w:t>
      </w:r>
      <w:r w:rsidRPr="00C47267">
        <w:rPr>
          <w:rFonts w:ascii="Times" w:hAnsi="Times" w:cs="Arial"/>
          <w:sz w:val="20"/>
          <w:szCs w:val="20"/>
        </w:rPr>
        <w:t xml:space="preserve">from 2012 to 2022: Patching the Holes in the Pipeline to Academic Medicine Leadership. Poster Presentation at: </w:t>
      </w:r>
    </w:p>
    <w:p w14:paraId="4D881DDC" w14:textId="77777777" w:rsidR="00755A74" w:rsidRPr="00C47267" w:rsidRDefault="00755A74" w:rsidP="00755A74">
      <w:pPr>
        <w:shd w:val="clear" w:color="auto" w:fill="FFFFFF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 xml:space="preserve">   </w:t>
      </w:r>
      <w:r w:rsidRPr="00C47267">
        <w:rPr>
          <w:rFonts w:ascii="Times" w:hAnsi="Times" w:cs="Arial"/>
          <w:sz w:val="20"/>
          <w:szCs w:val="20"/>
        </w:rPr>
        <w:t>Einstein IMPACT Day; 2024, March 21. Bronx, NY.</w:t>
      </w:r>
    </w:p>
    <w:p w14:paraId="1E099843" w14:textId="77777777" w:rsidR="00525FD3" w:rsidRPr="00D00BF2" w:rsidRDefault="00525FD3" w:rsidP="004F6478">
      <w:pPr>
        <w:rPr>
          <w:color w:val="000000"/>
          <w:sz w:val="8"/>
          <w:szCs w:val="8"/>
        </w:rPr>
      </w:pPr>
    </w:p>
    <w:p w14:paraId="01B36DB7" w14:textId="5A0D3D39" w:rsidR="00B17F71" w:rsidRPr="00B17F71" w:rsidRDefault="00B17F71" w:rsidP="000B55F9">
      <w:pPr>
        <w:shd w:val="clear" w:color="auto" w:fill="FFFFFF"/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 xml:space="preserve">Peraza C, Ogarro M, </w:t>
      </w:r>
      <w:r>
        <w:rPr>
          <w:rFonts w:ascii="Times" w:hAnsi="Times" w:cs="Arial"/>
          <w:b/>
          <w:sz w:val="20"/>
          <w:szCs w:val="20"/>
        </w:rPr>
        <w:t>Darrell M</w:t>
      </w:r>
      <w:r>
        <w:rPr>
          <w:rFonts w:ascii="Times" w:hAnsi="Times" w:cs="Arial"/>
          <w:bCs/>
          <w:sz w:val="20"/>
          <w:szCs w:val="20"/>
        </w:rPr>
        <w:t>, Agrawal S, Lartigue S, Etienne M. Dissecting Diversity Trends</w:t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  <w:t xml:space="preserve">      </w:t>
      </w:r>
      <w:r>
        <w:rPr>
          <w:rFonts w:ascii="Times" w:hAnsi="Times" w:cs="Arial"/>
          <w:bCs/>
          <w:i/>
          <w:iCs/>
          <w:sz w:val="20"/>
          <w:szCs w:val="20"/>
        </w:rPr>
        <w:t>October 2023</w:t>
      </w:r>
    </w:p>
    <w:p w14:paraId="22BF3B93" w14:textId="77777777" w:rsidR="00B17F71" w:rsidRDefault="00B17F71" w:rsidP="000B55F9">
      <w:pPr>
        <w:shd w:val="clear" w:color="auto" w:fill="FFFFFF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 xml:space="preserve">   Amongst General Surgery Residents. Poster Presentation at: </w:t>
      </w:r>
      <w:r w:rsidRPr="00B17F71">
        <w:rPr>
          <w:rFonts w:ascii="Times" w:hAnsi="Times" w:cs="Arial"/>
          <w:bCs/>
          <w:sz w:val="20"/>
          <w:szCs w:val="20"/>
        </w:rPr>
        <w:t>BNGAP National Pre-Faculty</w:t>
      </w:r>
      <w:r>
        <w:rPr>
          <w:rFonts w:ascii="Times" w:hAnsi="Times" w:cs="Arial"/>
          <w:bCs/>
          <w:sz w:val="20"/>
          <w:szCs w:val="20"/>
        </w:rPr>
        <w:t xml:space="preserve"> </w:t>
      </w:r>
      <w:r w:rsidRPr="00B17F71">
        <w:rPr>
          <w:rFonts w:ascii="Times" w:hAnsi="Times" w:cs="Arial"/>
          <w:bCs/>
          <w:sz w:val="20"/>
          <w:szCs w:val="20"/>
        </w:rPr>
        <w:t xml:space="preserve">Career Development </w:t>
      </w:r>
    </w:p>
    <w:p w14:paraId="5AE2989C" w14:textId="5F9D08A6" w:rsidR="00C44F82" w:rsidRDefault="00B17F71" w:rsidP="008E7A32">
      <w:pPr>
        <w:shd w:val="clear" w:color="auto" w:fill="FFFFFF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 xml:space="preserve">   </w:t>
      </w:r>
      <w:r w:rsidRPr="00B17F71">
        <w:rPr>
          <w:rFonts w:ascii="Times" w:hAnsi="Times" w:cs="Arial"/>
          <w:bCs/>
          <w:sz w:val="20"/>
          <w:szCs w:val="20"/>
        </w:rPr>
        <w:t>Conference</w:t>
      </w:r>
      <w:r w:rsidR="00412E68">
        <w:rPr>
          <w:rFonts w:ascii="Times" w:hAnsi="Times" w:cs="Arial"/>
          <w:bCs/>
          <w:sz w:val="20"/>
          <w:szCs w:val="20"/>
        </w:rPr>
        <w:t>;</w:t>
      </w:r>
      <w:r>
        <w:rPr>
          <w:rFonts w:ascii="Times" w:hAnsi="Times" w:cs="Arial"/>
          <w:bCs/>
          <w:sz w:val="20"/>
          <w:szCs w:val="20"/>
        </w:rPr>
        <w:t xml:space="preserve"> </w:t>
      </w:r>
      <w:r w:rsidR="00C91149">
        <w:rPr>
          <w:rFonts w:ascii="Times" w:hAnsi="Times" w:cs="Arial"/>
          <w:bCs/>
          <w:sz w:val="20"/>
          <w:szCs w:val="20"/>
        </w:rPr>
        <w:t xml:space="preserve">2023 </w:t>
      </w:r>
      <w:r>
        <w:rPr>
          <w:rFonts w:ascii="Times" w:hAnsi="Times" w:cs="Arial"/>
          <w:bCs/>
          <w:sz w:val="20"/>
          <w:szCs w:val="20"/>
        </w:rPr>
        <w:t>October 1</w:t>
      </w:r>
      <w:r w:rsidR="00C91149">
        <w:rPr>
          <w:rFonts w:ascii="Times" w:hAnsi="Times" w:cs="Arial"/>
          <w:bCs/>
          <w:sz w:val="20"/>
          <w:szCs w:val="20"/>
        </w:rPr>
        <w:t>4</w:t>
      </w:r>
      <w:r>
        <w:rPr>
          <w:rFonts w:ascii="Times" w:hAnsi="Times" w:cs="Arial"/>
          <w:bCs/>
          <w:sz w:val="20"/>
          <w:szCs w:val="20"/>
        </w:rPr>
        <w:t>. New York, New York.</w:t>
      </w:r>
    </w:p>
    <w:p w14:paraId="0FA97CA9" w14:textId="77777777" w:rsidR="00C44F82" w:rsidRPr="00D00BF2" w:rsidRDefault="00C44F82" w:rsidP="008E7A32">
      <w:pPr>
        <w:shd w:val="clear" w:color="auto" w:fill="FFFFFF"/>
        <w:rPr>
          <w:rFonts w:ascii="Times" w:hAnsi="Times" w:cs="Arial"/>
          <w:bCs/>
          <w:sz w:val="8"/>
          <w:szCs w:val="8"/>
        </w:rPr>
      </w:pPr>
    </w:p>
    <w:p w14:paraId="1AB508B2" w14:textId="32795379" w:rsidR="008E7A32" w:rsidRDefault="008E7A32" w:rsidP="000B55F9">
      <w:pPr>
        <w:shd w:val="clear" w:color="auto" w:fill="FFFFFF"/>
        <w:rPr>
          <w:rFonts w:ascii="Times" w:hAnsi="Times" w:cs="Arial"/>
          <w:bCs/>
          <w:sz w:val="20"/>
          <w:szCs w:val="20"/>
        </w:rPr>
      </w:pPr>
      <w:proofErr w:type="spellStart"/>
      <w:r>
        <w:rPr>
          <w:rFonts w:ascii="Times" w:hAnsi="Times" w:cs="Arial"/>
          <w:bCs/>
          <w:sz w:val="20"/>
          <w:szCs w:val="20"/>
        </w:rPr>
        <w:t>Rakolle</w:t>
      </w:r>
      <w:proofErr w:type="spellEnd"/>
      <w:r>
        <w:rPr>
          <w:rFonts w:ascii="Times" w:hAnsi="Times" w:cs="Arial"/>
          <w:bCs/>
          <w:sz w:val="20"/>
          <w:szCs w:val="20"/>
        </w:rPr>
        <w:t xml:space="preserve"> K, </w:t>
      </w:r>
      <w:r>
        <w:rPr>
          <w:rFonts w:ascii="Times" w:hAnsi="Times" w:cs="Arial"/>
          <w:b/>
          <w:sz w:val="20"/>
          <w:szCs w:val="20"/>
        </w:rPr>
        <w:t>Darrell M</w:t>
      </w:r>
      <w:r>
        <w:rPr>
          <w:rFonts w:ascii="Times" w:hAnsi="Times" w:cs="Arial"/>
          <w:bCs/>
          <w:sz w:val="20"/>
          <w:szCs w:val="20"/>
        </w:rPr>
        <w:t xml:space="preserve">, Etienne M. </w:t>
      </w:r>
      <w:r w:rsidRPr="008E7A32">
        <w:rPr>
          <w:rFonts w:ascii="Times" w:hAnsi="Times" w:cs="Arial"/>
          <w:bCs/>
          <w:sz w:val="20"/>
          <w:szCs w:val="20"/>
        </w:rPr>
        <w:t>From Resident to Chair: Gender Disparities in Child Neurology Pipeline</w:t>
      </w:r>
      <w:r>
        <w:rPr>
          <w:rFonts w:ascii="Times" w:hAnsi="Times" w:cs="Arial"/>
          <w:bCs/>
          <w:sz w:val="20"/>
          <w:szCs w:val="20"/>
        </w:rPr>
        <w:t xml:space="preserve">. </w:t>
      </w:r>
      <w:r>
        <w:rPr>
          <w:rFonts w:ascii="Times" w:hAnsi="Times" w:cs="Arial"/>
          <w:bCs/>
          <w:sz w:val="20"/>
          <w:szCs w:val="20"/>
        </w:rPr>
        <w:tab/>
        <w:t xml:space="preserve">  </w:t>
      </w:r>
      <w:r>
        <w:rPr>
          <w:rFonts w:ascii="Times" w:hAnsi="Times" w:cs="Arial"/>
          <w:bCs/>
          <w:i/>
          <w:iCs/>
          <w:sz w:val="20"/>
          <w:szCs w:val="20"/>
        </w:rPr>
        <w:t>September 2023</w:t>
      </w:r>
      <w:r>
        <w:rPr>
          <w:rFonts w:ascii="Times" w:hAnsi="Times" w:cs="Arial"/>
          <w:bCs/>
          <w:sz w:val="20"/>
          <w:szCs w:val="20"/>
        </w:rPr>
        <w:br/>
        <w:t xml:space="preserve">   Poster Presentation at: American Neurological Association</w:t>
      </w:r>
      <w:r w:rsidR="001D7302">
        <w:rPr>
          <w:rFonts w:ascii="Times" w:hAnsi="Times" w:cs="Arial"/>
          <w:bCs/>
          <w:sz w:val="20"/>
          <w:szCs w:val="20"/>
        </w:rPr>
        <w:t>;</w:t>
      </w:r>
      <w:r>
        <w:rPr>
          <w:rFonts w:ascii="Times" w:hAnsi="Times" w:cs="Arial"/>
          <w:bCs/>
          <w:sz w:val="20"/>
          <w:szCs w:val="20"/>
        </w:rPr>
        <w:t xml:space="preserve"> </w:t>
      </w:r>
      <w:r w:rsidR="00C91149">
        <w:rPr>
          <w:rFonts w:ascii="Times" w:hAnsi="Times" w:cs="Arial"/>
          <w:bCs/>
          <w:sz w:val="20"/>
          <w:szCs w:val="20"/>
        </w:rPr>
        <w:t xml:space="preserve">2023 </w:t>
      </w:r>
      <w:r>
        <w:rPr>
          <w:rFonts w:ascii="Times" w:hAnsi="Times" w:cs="Arial"/>
          <w:bCs/>
          <w:sz w:val="20"/>
          <w:szCs w:val="20"/>
        </w:rPr>
        <w:t>September 9-1</w:t>
      </w:r>
      <w:r w:rsidR="00C91149">
        <w:rPr>
          <w:rFonts w:ascii="Times" w:hAnsi="Times" w:cs="Arial"/>
          <w:bCs/>
          <w:sz w:val="20"/>
          <w:szCs w:val="20"/>
        </w:rPr>
        <w:t>2</w:t>
      </w:r>
      <w:r>
        <w:rPr>
          <w:rFonts w:ascii="Times" w:hAnsi="Times" w:cs="Arial"/>
          <w:bCs/>
          <w:sz w:val="20"/>
          <w:szCs w:val="20"/>
        </w:rPr>
        <w:t>. Philadelphia, PA.</w:t>
      </w:r>
    </w:p>
    <w:p w14:paraId="328DE59F" w14:textId="77777777" w:rsidR="00EF7FAE" w:rsidRPr="00D00BF2" w:rsidRDefault="00EF7FAE" w:rsidP="005A05EF">
      <w:pPr>
        <w:shd w:val="clear" w:color="auto" w:fill="FFFFFF"/>
        <w:rPr>
          <w:rFonts w:ascii="Times" w:hAnsi="Times" w:cs="Arial"/>
          <w:i/>
          <w:sz w:val="8"/>
          <w:szCs w:val="8"/>
        </w:rPr>
      </w:pPr>
    </w:p>
    <w:p w14:paraId="299A5AA3" w14:textId="77777777" w:rsidR="00055EA4" w:rsidRDefault="00055EA4" w:rsidP="00055EA4">
      <w:pPr>
        <w:shd w:val="clear" w:color="auto" w:fill="FFFFFF"/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 xml:space="preserve">Darrell M, </w:t>
      </w:r>
      <w:r>
        <w:rPr>
          <w:rFonts w:ascii="Times" w:hAnsi="Times" w:cs="Arial"/>
          <w:sz w:val="20"/>
          <w:szCs w:val="20"/>
        </w:rPr>
        <w:t>Chin A, Kim H</w:t>
      </w:r>
      <w:r w:rsidRPr="00737EB6">
        <w:rPr>
          <w:rFonts w:ascii="Times" w:hAnsi="Times" w:cs="Arial"/>
          <w:sz w:val="20"/>
          <w:szCs w:val="20"/>
        </w:rPr>
        <w:t xml:space="preserve">. </w:t>
      </w:r>
      <w:r w:rsidRPr="00E84558">
        <w:rPr>
          <w:rFonts w:ascii="Times" w:hAnsi="Times" w:cs="Arial"/>
          <w:sz w:val="20"/>
          <w:szCs w:val="20"/>
        </w:rPr>
        <w:t>Peripheral Transcriptomic Analysis to Identify</w:t>
      </w:r>
      <w:r w:rsidRPr="00E84558">
        <w:rPr>
          <w:rFonts w:ascii="Times" w:hAnsi="Times" w:cs="Arial"/>
          <w:b/>
          <w:bCs/>
          <w:sz w:val="20"/>
          <w:szCs w:val="20"/>
        </w:rPr>
        <w:t xml:space="preserve"> </w:t>
      </w:r>
      <w:r>
        <w:rPr>
          <w:rFonts w:ascii="Times" w:hAnsi="Times" w:cs="Arial"/>
          <w:b/>
          <w:bCs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 xml:space="preserve">      </w:t>
      </w:r>
      <w:r>
        <w:rPr>
          <w:rFonts w:ascii="Times" w:hAnsi="Times" w:cs="Arial"/>
          <w:sz w:val="20"/>
          <w:szCs w:val="20"/>
        </w:rPr>
        <w:tab/>
        <w:t xml:space="preserve">        </w:t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  <w:t xml:space="preserve">            </w:t>
      </w:r>
      <w:r>
        <w:rPr>
          <w:rFonts w:ascii="Times" w:hAnsi="Times" w:cs="Arial"/>
          <w:i/>
          <w:iCs/>
          <w:sz w:val="20"/>
          <w:szCs w:val="20"/>
        </w:rPr>
        <w:t>May</w:t>
      </w:r>
      <w:r w:rsidRPr="00737EB6">
        <w:rPr>
          <w:rFonts w:ascii="Times" w:hAnsi="Times" w:cs="Arial"/>
          <w:i/>
          <w:sz w:val="20"/>
          <w:szCs w:val="20"/>
        </w:rPr>
        <w:t xml:space="preserve"> 20</w:t>
      </w:r>
      <w:r>
        <w:rPr>
          <w:rFonts w:ascii="Times" w:hAnsi="Times" w:cs="Arial"/>
          <w:i/>
          <w:sz w:val="20"/>
          <w:szCs w:val="20"/>
        </w:rPr>
        <w:t>22</w:t>
      </w:r>
    </w:p>
    <w:p w14:paraId="2193E2CD" w14:textId="77777777" w:rsidR="00055EA4" w:rsidRPr="00E84558" w:rsidRDefault="00055EA4" w:rsidP="00055EA4">
      <w:pPr>
        <w:shd w:val="clear" w:color="auto" w:fill="FFFFFF"/>
        <w:rPr>
          <w:rFonts w:ascii="Times" w:hAnsi="Times" w:cs="Arial"/>
          <w:i/>
          <w:sz w:val="20"/>
          <w:szCs w:val="20"/>
        </w:rPr>
      </w:pPr>
      <w:r w:rsidRPr="00E84558">
        <w:rPr>
          <w:rFonts w:ascii="Times" w:hAnsi="Times" w:cs="Arial"/>
          <w:i/>
          <w:sz w:val="20"/>
          <w:szCs w:val="20"/>
        </w:rPr>
        <w:t xml:space="preserve">   </w:t>
      </w:r>
      <w:r w:rsidRPr="00E84558">
        <w:rPr>
          <w:rFonts w:ascii="Times" w:hAnsi="Times" w:cs="Arial"/>
          <w:sz w:val="20"/>
          <w:szCs w:val="20"/>
        </w:rPr>
        <w:t xml:space="preserve">Key Differences in Juvenile Dermatomyositis (JDM) and Myositis-Specific Autoantibody (MSA) Groups. </w:t>
      </w:r>
    </w:p>
    <w:p w14:paraId="4170A62B" w14:textId="77777777" w:rsidR="00055EA4" w:rsidRPr="008E2945" w:rsidRDefault="00055EA4" w:rsidP="00055EA4">
      <w:pPr>
        <w:shd w:val="clear" w:color="auto" w:fill="FFFFFF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i/>
          <w:sz w:val="20"/>
          <w:szCs w:val="20"/>
        </w:rPr>
        <w:t xml:space="preserve">   </w:t>
      </w:r>
      <w:r>
        <w:rPr>
          <w:rFonts w:ascii="Times" w:hAnsi="Times" w:cs="Arial"/>
          <w:sz w:val="20"/>
          <w:szCs w:val="20"/>
        </w:rPr>
        <w:t>Poster</w:t>
      </w:r>
      <w:r w:rsidRPr="00737EB6">
        <w:rPr>
          <w:rFonts w:ascii="Times" w:hAnsi="Times" w:cs="Arial"/>
          <w:sz w:val="20"/>
          <w:szCs w:val="20"/>
        </w:rPr>
        <w:t xml:space="preserve"> Presentation</w:t>
      </w:r>
      <w:r>
        <w:rPr>
          <w:rFonts w:ascii="Times" w:hAnsi="Times" w:cs="Arial"/>
          <w:sz w:val="20"/>
          <w:szCs w:val="20"/>
        </w:rPr>
        <w:t xml:space="preserve"> </w:t>
      </w:r>
      <w:r w:rsidRPr="00737EB6">
        <w:rPr>
          <w:rFonts w:ascii="Times" w:hAnsi="Times" w:cs="Arial"/>
          <w:sz w:val="20"/>
          <w:szCs w:val="20"/>
        </w:rPr>
        <w:t xml:space="preserve">at: </w:t>
      </w:r>
      <w:r>
        <w:rPr>
          <w:rFonts w:ascii="Times" w:hAnsi="Times" w:cs="Arial"/>
          <w:sz w:val="20"/>
          <w:szCs w:val="20"/>
        </w:rPr>
        <w:t>Rheumatism Society of DC Fellows Forum.</w:t>
      </w:r>
      <w:r w:rsidRPr="00737EB6">
        <w:rPr>
          <w:rFonts w:ascii="Times" w:hAnsi="Times" w:cs="Arial"/>
          <w:sz w:val="20"/>
          <w:szCs w:val="20"/>
        </w:rPr>
        <w:t xml:space="preserve"> 20</w:t>
      </w:r>
      <w:r>
        <w:rPr>
          <w:rFonts w:ascii="Times" w:hAnsi="Times" w:cs="Arial"/>
          <w:sz w:val="20"/>
          <w:szCs w:val="20"/>
        </w:rPr>
        <w:t>22</w:t>
      </w:r>
      <w:r w:rsidRPr="00737EB6">
        <w:rPr>
          <w:rFonts w:ascii="Times" w:hAnsi="Times" w:cs="Arial"/>
          <w:sz w:val="20"/>
          <w:szCs w:val="20"/>
        </w:rPr>
        <w:t xml:space="preserve"> </w:t>
      </w:r>
      <w:r>
        <w:rPr>
          <w:rFonts w:ascii="Times" w:hAnsi="Times" w:cs="Arial"/>
          <w:sz w:val="20"/>
          <w:szCs w:val="20"/>
        </w:rPr>
        <w:t>May 20</w:t>
      </w:r>
      <w:r w:rsidRPr="00737EB6">
        <w:rPr>
          <w:rFonts w:ascii="Times" w:hAnsi="Times" w:cs="Arial"/>
          <w:sz w:val="20"/>
          <w:szCs w:val="20"/>
        </w:rPr>
        <w:t xml:space="preserve">. </w:t>
      </w:r>
      <w:r>
        <w:rPr>
          <w:rFonts w:ascii="Times" w:hAnsi="Times" w:cs="Arial"/>
          <w:sz w:val="20"/>
          <w:szCs w:val="20"/>
        </w:rPr>
        <w:t>Washington, DC</w:t>
      </w:r>
      <w:r w:rsidRPr="00737EB6">
        <w:rPr>
          <w:rFonts w:ascii="Times" w:hAnsi="Times" w:cs="Arial"/>
          <w:sz w:val="20"/>
          <w:szCs w:val="20"/>
        </w:rPr>
        <w:t>.</w:t>
      </w:r>
    </w:p>
    <w:p w14:paraId="19A39557" w14:textId="77777777" w:rsidR="00055EA4" w:rsidRPr="00D00BF2" w:rsidRDefault="00055EA4" w:rsidP="00055EA4">
      <w:pPr>
        <w:shd w:val="clear" w:color="auto" w:fill="FFFFFF"/>
        <w:rPr>
          <w:rFonts w:ascii="Times" w:hAnsi="Times" w:cs="Arial"/>
          <w:b/>
          <w:sz w:val="8"/>
          <w:szCs w:val="8"/>
        </w:rPr>
      </w:pPr>
    </w:p>
    <w:p w14:paraId="33A4FCA7" w14:textId="77777777" w:rsidR="00055EA4" w:rsidRDefault="00055EA4" w:rsidP="00055EA4">
      <w:pPr>
        <w:shd w:val="clear" w:color="auto" w:fill="FFFFFF"/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 xml:space="preserve">Darrell M, </w:t>
      </w:r>
      <w:r w:rsidRPr="00737EB6">
        <w:rPr>
          <w:rFonts w:ascii="Times" w:hAnsi="Times" w:cs="Arial"/>
          <w:sz w:val="20"/>
          <w:szCs w:val="20"/>
        </w:rPr>
        <w:t>Sheppard K</w:t>
      </w:r>
      <w:r>
        <w:rPr>
          <w:rFonts w:ascii="Times" w:hAnsi="Times" w:cs="Arial"/>
          <w:sz w:val="20"/>
          <w:szCs w:val="20"/>
        </w:rPr>
        <w:t>, Kumar V</w:t>
      </w:r>
      <w:r w:rsidRPr="00737EB6">
        <w:rPr>
          <w:rFonts w:ascii="Times" w:hAnsi="Times" w:cs="Arial"/>
          <w:sz w:val="20"/>
          <w:szCs w:val="20"/>
        </w:rPr>
        <w:t xml:space="preserve">. Using a deep learning neural network to analyze mouse </w:t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  <w:t xml:space="preserve">        </w:t>
      </w:r>
      <w:r>
        <w:rPr>
          <w:rFonts w:ascii="Times" w:hAnsi="Times" w:cs="Arial"/>
          <w:sz w:val="20"/>
          <w:szCs w:val="20"/>
        </w:rPr>
        <w:tab/>
        <w:t xml:space="preserve">   </w:t>
      </w:r>
      <w:r w:rsidRPr="00737EB6">
        <w:rPr>
          <w:rFonts w:ascii="Times" w:hAnsi="Times" w:cs="Arial"/>
          <w:i/>
          <w:sz w:val="20"/>
          <w:szCs w:val="20"/>
        </w:rPr>
        <w:t>Nov</w:t>
      </w:r>
      <w:r>
        <w:rPr>
          <w:rFonts w:ascii="Times" w:hAnsi="Times" w:cs="Arial"/>
          <w:i/>
          <w:sz w:val="20"/>
          <w:szCs w:val="20"/>
        </w:rPr>
        <w:t xml:space="preserve">ember </w:t>
      </w:r>
      <w:r w:rsidRPr="00737EB6">
        <w:rPr>
          <w:rFonts w:ascii="Times" w:hAnsi="Times" w:cs="Arial"/>
          <w:i/>
          <w:sz w:val="20"/>
          <w:szCs w:val="20"/>
        </w:rPr>
        <w:t>2019</w:t>
      </w:r>
    </w:p>
    <w:p w14:paraId="5B7D6889" w14:textId="77777777" w:rsidR="00055EA4" w:rsidRDefault="00055EA4" w:rsidP="00055EA4">
      <w:pPr>
        <w:shd w:val="clear" w:color="auto" w:fill="FFFFFF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i/>
          <w:sz w:val="20"/>
          <w:szCs w:val="20"/>
        </w:rPr>
        <w:t xml:space="preserve">   </w:t>
      </w:r>
      <w:r w:rsidRPr="00737EB6">
        <w:rPr>
          <w:rFonts w:ascii="Times" w:hAnsi="Times" w:cs="Arial"/>
          <w:sz w:val="20"/>
          <w:szCs w:val="20"/>
        </w:rPr>
        <w:t xml:space="preserve">gait and levels of social interaction. </w:t>
      </w:r>
      <w:r>
        <w:rPr>
          <w:rFonts w:ascii="Times" w:hAnsi="Times" w:cs="Arial"/>
          <w:sz w:val="20"/>
          <w:szCs w:val="20"/>
        </w:rPr>
        <w:t>Oral</w:t>
      </w:r>
      <w:r w:rsidRPr="00737EB6">
        <w:rPr>
          <w:rFonts w:ascii="Times" w:hAnsi="Times" w:cs="Arial"/>
          <w:sz w:val="20"/>
          <w:szCs w:val="20"/>
        </w:rPr>
        <w:t xml:space="preserve"> Presentation at: Annual Biomedical Research </w:t>
      </w:r>
    </w:p>
    <w:p w14:paraId="6ED4CCBD" w14:textId="766369DD" w:rsidR="00055EA4" w:rsidRPr="00D00BF2" w:rsidRDefault="00055EA4" w:rsidP="00D00BF2">
      <w:pPr>
        <w:shd w:val="clear" w:color="auto" w:fill="FFFFFF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i/>
          <w:sz w:val="20"/>
          <w:szCs w:val="20"/>
        </w:rPr>
        <w:t xml:space="preserve">   </w:t>
      </w:r>
      <w:r w:rsidRPr="00737EB6">
        <w:rPr>
          <w:rFonts w:ascii="Times" w:hAnsi="Times" w:cs="Arial"/>
          <w:sz w:val="20"/>
          <w:szCs w:val="20"/>
        </w:rPr>
        <w:t>Conference for Minority Students; 2019 Nov 13-16. Anaheim, CA.</w:t>
      </w:r>
    </w:p>
    <w:p w14:paraId="1CE936D3" w14:textId="77777777" w:rsidR="008E26F3" w:rsidRPr="005A05EF" w:rsidRDefault="008E26F3" w:rsidP="005A05EF">
      <w:pPr>
        <w:shd w:val="clear" w:color="auto" w:fill="FFFFFF"/>
        <w:rPr>
          <w:rFonts w:ascii="Times" w:hAnsi="Times" w:cs="Arial"/>
          <w:i/>
          <w:sz w:val="20"/>
          <w:szCs w:val="20"/>
        </w:rPr>
      </w:pPr>
    </w:p>
    <w:p w14:paraId="40BC1A4C" w14:textId="144DC96F" w:rsidR="0011706D" w:rsidRDefault="0011706D" w:rsidP="0011706D">
      <w:pPr>
        <w:pBdr>
          <w:bottom w:val="single" w:sz="6" w:space="1" w:color="auto"/>
        </w:pBdr>
        <w:rPr>
          <w:rFonts w:ascii="Times" w:hAnsi="Times" w:cs="Arial"/>
          <w:b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COMMUNITY SERVICE</w:t>
      </w:r>
    </w:p>
    <w:p w14:paraId="33AD55CE" w14:textId="71ADF29D" w:rsidR="002A1AEE" w:rsidRDefault="007107D6" w:rsidP="0011706D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Mount Eden Children’s Academy Afterschool Program (Bronx, NY)</w:t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  <w:t xml:space="preserve">      </w:t>
      </w:r>
      <w:r>
        <w:rPr>
          <w:rFonts w:ascii="Times" w:hAnsi="Times" w:cs="Arial"/>
          <w:bCs/>
          <w:i/>
          <w:iCs/>
          <w:sz w:val="20"/>
          <w:szCs w:val="20"/>
        </w:rPr>
        <w:t>August 2023 – Present</w:t>
      </w:r>
    </w:p>
    <w:p w14:paraId="1DFB4A69" w14:textId="3B473887" w:rsidR="007107D6" w:rsidRDefault="00C825FE" w:rsidP="0011706D">
      <w:p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Bronx Soccer</w:t>
      </w:r>
      <w:r w:rsidR="00D92427">
        <w:rPr>
          <w:rFonts w:ascii="Times" w:hAnsi="Times" w:cs="Arial"/>
          <w:bCs/>
          <w:i/>
          <w:iCs/>
          <w:sz w:val="20"/>
          <w:szCs w:val="20"/>
        </w:rPr>
        <w:t xml:space="preserve"> &amp; Science</w:t>
      </w:r>
      <w:r>
        <w:rPr>
          <w:rFonts w:ascii="Times" w:hAnsi="Times" w:cs="Arial"/>
          <w:bCs/>
          <w:i/>
          <w:iCs/>
          <w:sz w:val="20"/>
          <w:szCs w:val="20"/>
        </w:rPr>
        <w:t xml:space="preserve"> Program</w:t>
      </w:r>
      <w:r w:rsidR="00C90922">
        <w:rPr>
          <w:rFonts w:ascii="Times" w:hAnsi="Times" w:cs="Arial"/>
          <w:bCs/>
          <w:i/>
          <w:iCs/>
          <w:sz w:val="20"/>
          <w:szCs w:val="20"/>
        </w:rPr>
        <w:t>, Founder &amp; Volunteer</w:t>
      </w:r>
      <w:r w:rsidR="007E3012">
        <w:rPr>
          <w:rFonts w:ascii="Times" w:hAnsi="Times" w:cs="Arial"/>
          <w:bCs/>
          <w:i/>
          <w:iCs/>
          <w:sz w:val="20"/>
          <w:szCs w:val="20"/>
        </w:rPr>
        <w:t xml:space="preserve"> Coach</w:t>
      </w:r>
    </w:p>
    <w:p w14:paraId="78823DF1" w14:textId="1B464FE7" w:rsidR="00C825FE" w:rsidRDefault="00C825FE" w:rsidP="00C825FE">
      <w:pPr>
        <w:pStyle w:val="ListParagraph"/>
        <w:numPr>
          <w:ilvl w:val="0"/>
          <w:numId w:val="8"/>
        </w:num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 xml:space="preserve">Founded </w:t>
      </w:r>
      <w:r w:rsidR="009F466C">
        <w:rPr>
          <w:rFonts w:ascii="Times" w:hAnsi="Times" w:cs="Arial"/>
          <w:bCs/>
          <w:sz w:val="20"/>
          <w:szCs w:val="20"/>
        </w:rPr>
        <w:t>a</w:t>
      </w:r>
      <w:r w:rsidR="00DF3A45">
        <w:rPr>
          <w:rFonts w:ascii="Times" w:hAnsi="Times" w:cs="Arial"/>
          <w:bCs/>
          <w:sz w:val="20"/>
          <w:szCs w:val="20"/>
        </w:rPr>
        <w:t>n afterschool program for children (grades K-5)</w:t>
      </w:r>
      <w:r w:rsidR="008D28DC">
        <w:rPr>
          <w:rFonts w:ascii="Times" w:hAnsi="Times" w:cs="Arial"/>
          <w:bCs/>
          <w:sz w:val="20"/>
          <w:szCs w:val="20"/>
        </w:rPr>
        <w:t xml:space="preserve"> to participate in structured sports</w:t>
      </w:r>
      <w:r w:rsidR="00D92427">
        <w:rPr>
          <w:rFonts w:ascii="Times" w:hAnsi="Times" w:cs="Arial"/>
          <w:bCs/>
          <w:sz w:val="20"/>
          <w:szCs w:val="20"/>
        </w:rPr>
        <w:t xml:space="preserve"> and science experiments</w:t>
      </w:r>
    </w:p>
    <w:p w14:paraId="6B7C672D" w14:textId="4C1B0D9F" w:rsidR="002A1AEE" w:rsidRPr="00D00BF2" w:rsidRDefault="008D28DC" w:rsidP="0011706D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 xml:space="preserve">Formed collaboration with the Cognitive Neurophysiology </w:t>
      </w:r>
      <w:r w:rsidR="00D92427">
        <w:rPr>
          <w:rFonts w:ascii="Times" w:hAnsi="Times" w:cs="Arial"/>
          <w:bCs/>
          <w:sz w:val="20"/>
          <w:szCs w:val="20"/>
        </w:rPr>
        <w:t>L</w:t>
      </w:r>
      <w:r>
        <w:rPr>
          <w:rFonts w:ascii="Times" w:hAnsi="Times" w:cs="Arial"/>
          <w:bCs/>
          <w:sz w:val="20"/>
          <w:szCs w:val="20"/>
        </w:rPr>
        <w:t xml:space="preserve">aboratory to </w:t>
      </w:r>
      <w:r w:rsidR="007E3012">
        <w:rPr>
          <w:rFonts w:ascii="Times" w:hAnsi="Times" w:cs="Arial"/>
          <w:bCs/>
          <w:sz w:val="20"/>
          <w:szCs w:val="20"/>
        </w:rPr>
        <w:t>involve students in scientific research</w:t>
      </w:r>
    </w:p>
    <w:p w14:paraId="31E63875" w14:textId="1BC18E4A" w:rsidR="008A7A37" w:rsidRDefault="008A7A37" w:rsidP="0011706D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NICU Development (Bronx, NY)</w:t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  <w:t xml:space="preserve">       </w:t>
      </w:r>
      <w:r>
        <w:rPr>
          <w:rFonts w:ascii="Times" w:hAnsi="Times" w:cs="Arial"/>
          <w:bCs/>
          <w:i/>
          <w:iCs/>
          <w:sz w:val="20"/>
          <w:szCs w:val="20"/>
        </w:rPr>
        <w:t>March 2023 – Present</w:t>
      </w:r>
    </w:p>
    <w:p w14:paraId="7678AB92" w14:textId="1B9E51FA" w:rsidR="008A7A37" w:rsidRDefault="008A7A37" w:rsidP="0011706D">
      <w:p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NICU Cuddling Volunteer</w:t>
      </w:r>
    </w:p>
    <w:p w14:paraId="74E1DE2B" w14:textId="7B6E6185" w:rsidR="00F91AB3" w:rsidRPr="00D00BF2" w:rsidRDefault="008A7A37" w:rsidP="00D00BF2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 xml:space="preserve">Worked directly with infants in the NICU to provide human contact essential for sensory development </w:t>
      </w:r>
    </w:p>
    <w:p w14:paraId="4C145A41" w14:textId="2DDEED38" w:rsidR="00725269" w:rsidRPr="00725269" w:rsidRDefault="00725269" w:rsidP="0011706D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Project Sunshine</w:t>
      </w:r>
      <w:r w:rsidR="007235BF">
        <w:rPr>
          <w:rFonts w:ascii="Times" w:hAnsi="Times" w:cs="Arial"/>
          <w:b/>
          <w:sz w:val="20"/>
          <w:szCs w:val="20"/>
        </w:rPr>
        <w:t xml:space="preserve"> (Washington, DC)</w:t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proofErr w:type="gramStart"/>
      <w:r>
        <w:rPr>
          <w:rFonts w:ascii="Times" w:hAnsi="Times" w:cs="Arial"/>
          <w:b/>
          <w:sz w:val="20"/>
          <w:szCs w:val="20"/>
        </w:rPr>
        <w:tab/>
        <w:t xml:space="preserve">  </w:t>
      </w:r>
      <w:r>
        <w:rPr>
          <w:rFonts w:ascii="Times" w:hAnsi="Times" w:cs="Arial"/>
          <w:bCs/>
          <w:i/>
          <w:iCs/>
          <w:sz w:val="20"/>
          <w:szCs w:val="20"/>
        </w:rPr>
        <w:t>August</w:t>
      </w:r>
      <w:proofErr w:type="gramEnd"/>
      <w:r>
        <w:rPr>
          <w:rFonts w:ascii="Times" w:hAnsi="Times" w:cs="Arial"/>
          <w:bCs/>
          <w:i/>
          <w:iCs/>
          <w:sz w:val="20"/>
          <w:szCs w:val="20"/>
        </w:rPr>
        <w:t xml:space="preserve"> 2021 – </w:t>
      </w:r>
      <w:r w:rsidR="00EF0BBE">
        <w:rPr>
          <w:rFonts w:ascii="Times" w:hAnsi="Times" w:cs="Arial"/>
          <w:bCs/>
          <w:i/>
          <w:iCs/>
          <w:sz w:val="20"/>
          <w:szCs w:val="20"/>
        </w:rPr>
        <w:t>May 2022</w:t>
      </w:r>
    </w:p>
    <w:p w14:paraId="586D8922" w14:textId="52779414" w:rsidR="00725269" w:rsidRDefault="00725269" w:rsidP="0011706D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Washington, DC Chapter Leader</w:t>
      </w:r>
    </w:p>
    <w:p w14:paraId="5078947D" w14:textId="5B38BE22" w:rsidR="00725269" w:rsidRDefault="00725269" w:rsidP="00725269">
      <w:pPr>
        <w:pStyle w:val="ListParagraph"/>
        <w:numPr>
          <w:ilvl w:val="0"/>
          <w:numId w:val="8"/>
        </w:num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Organized Teleplay sessions for pediatric patients, providing clinical service in a safe, virtual setting</w:t>
      </w:r>
    </w:p>
    <w:p w14:paraId="0D17CA05" w14:textId="4C5EB478" w:rsidR="00CD17D1" w:rsidRPr="00D00BF2" w:rsidRDefault="00725269" w:rsidP="00D00BF2">
      <w:pPr>
        <w:pStyle w:val="ListParagraph"/>
        <w:numPr>
          <w:ilvl w:val="0"/>
          <w:numId w:val="8"/>
        </w:num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Managed a large group of clinical volunteers, which includes volunteer on-boarding and leading practice sessions</w:t>
      </w:r>
    </w:p>
    <w:p w14:paraId="71630B1F" w14:textId="4613F9B0" w:rsidR="00C825FE" w:rsidRDefault="00C825FE" w:rsidP="0011706D">
      <w:pPr>
        <w:pBdr>
          <w:bottom w:val="single" w:sz="6" w:space="1" w:color="auto"/>
        </w:pBdr>
        <w:rPr>
          <w:rFonts w:ascii="Times" w:hAnsi="Times" w:cs="Arial"/>
          <w:b/>
          <w:sz w:val="20"/>
          <w:szCs w:val="20"/>
        </w:rPr>
      </w:pPr>
    </w:p>
    <w:p w14:paraId="7BA777A5" w14:textId="4F528C08" w:rsidR="006E0583" w:rsidRPr="006E0583" w:rsidRDefault="00CD17D1" w:rsidP="006E0583">
      <w:pPr>
        <w:pBdr>
          <w:bottom w:val="single" w:sz="6" w:space="1" w:color="auto"/>
        </w:pBd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TEACHING &amp; MENTORSHIP</w:t>
      </w:r>
    </w:p>
    <w:p w14:paraId="527ED8C4" w14:textId="77777777" w:rsidR="00366EF2" w:rsidRDefault="00366EF2" w:rsidP="00366EF2">
      <w:pPr>
        <w:jc w:val="both"/>
        <w:rPr>
          <w:rFonts w:ascii="Times" w:hAnsi="Times" w:cs="Arial"/>
          <w:i/>
          <w:sz w:val="20"/>
          <w:szCs w:val="20"/>
        </w:rPr>
      </w:pPr>
      <w:proofErr w:type="spellStart"/>
      <w:r>
        <w:rPr>
          <w:rFonts w:ascii="Times" w:hAnsi="Times" w:cs="Arial"/>
          <w:b/>
          <w:bCs/>
          <w:iCs/>
          <w:sz w:val="20"/>
          <w:szCs w:val="20"/>
        </w:rPr>
        <w:t>Polygence</w:t>
      </w:r>
      <w:proofErr w:type="spellEnd"/>
      <w:r>
        <w:rPr>
          <w:rFonts w:ascii="Times" w:hAnsi="Times" w:cs="Arial"/>
          <w:b/>
          <w:bCs/>
          <w:iCs/>
          <w:sz w:val="20"/>
          <w:szCs w:val="20"/>
        </w:rPr>
        <w:t xml:space="preserve"> (Menlo Park, CA)</w:t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  <w:t xml:space="preserve"> </w:t>
      </w:r>
      <w:r>
        <w:rPr>
          <w:rFonts w:ascii="Times" w:hAnsi="Times" w:cs="Arial"/>
          <w:i/>
          <w:sz w:val="20"/>
          <w:szCs w:val="20"/>
        </w:rPr>
        <w:t>September 2023 – Present</w:t>
      </w:r>
    </w:p>
    <w:p w14:paraId="674EAF8B" w14:textId="77777777" w:rsidR="00366EF2" w:rsidRDefault="00366EF2" w:rsidP="00366EF2">
      <w:pPr>
        <w:jc w:val="both"/>
        <w:rPr>
          <w:rFonts w:ascii="Times" w:hAnsi="Times" w:cs="Arial"/>
          <w:iCs/>
          <w:sz w:val="20"/>
          <w:szCs w:val="20"/>
        </w:rPr>
      </w:pPr>
      <w:r>
        <w:rPr>
          <w:rFonts w:ascii="Times" w:hAnsi="Times" w:cs="Arial"/>
          <w:i/>
          <w:sz w:val="20"/>
          <w:szCs w:val="20"/>
        </w:rPr>
        <w:t>High School Research Mentor</w:t>
      </w:r>
    </w:p>
    <w:p w14:paraId="032204C4" w14:textId="671C33F2" w:rsidR="00366EF2" w:rsidRPr="00D00BF2" w:rsidRDefault="00366EF2" w:rsidP="00D00B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hAnsi="Times" w:cs="Arial"/>
          <w:iCs/>
          <w:sz w:val="20"/>
          <w:szCs w:val="20"/>
        </w:rPr>
      </w:pPr>
      <w:r>
        <w:rPr>
          <w:rFonts w:ascii="Times" w:hAnsi="Times" w:cs="Arial"/>
          <w:iCs/>
          <w:sz w:val="20"/>
          <w:szCs w:val="20"/>
        </w:rPr>
        <w:t>Worked directly with high school students to facilitate and develop independent research projects as pre-college experience</w:t>
      </w:r>
    </w:p>
    <w:p w14:paraId="015A0000" w14:textId="3C49DD00" w:rsidR="00020ABA" w:rsidRDefault="00020ABA" w:rsidP="00020ABA">
      <w:pPr>
        <w:jc w:val="both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b/>
          <w:bCs/>
          <w:iCs/>
          <w:sz w:val="20"/>
          <w:szCs w:val="20"/>
        </w:rPr>
        <w:t>Albert Einstein Anatomy &amp; Physiology (Bronx, NY)</w:t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  <w:t xml:space="preserve">          </w:t>
      </w:r>
    </w:p>
    <w:p w14:paraId="74BEA89C" w14:textId="2CF95CCB" w:rsidR="00020ABA" w:rsidRDefault="00CA5268" w:rsidP="00020ABA">
      <w:pPr>
        <w:jc w:val="both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i/>
          <w:sz w:val="20"/>
          <w:szCs w:val="20"/>
        </w:rPr>
        <w:t xml:space="preserve">Chief </w:t>
      </w:r>
      <w:r w:rsidR="00020ABA">
        <w:rPr>
          <w:rFonts w:ascii="Times" w:hAnsi="Times" w:cs="Arial"/>
          <w:i/>
          <w:sz w:val="20"/>
          <w:szCs w:val="20"/>
        </w:rPr>
        <w:t>Peer Assistant</w:t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  <w:t xml:space="preserve">           July 2024 – Present </w:t>
      </w:r>
    </w:p>
    <w:p w14:paraId="39BE9845" w14:textId="70696F82" w:rsidR="00CA5268" w:rsidRDefault="00CA5268" w:rsidP="00020ABA">
      <w:pPr>
        <w:jc w:val="both"/>
        <w:rPr>
          <w:rFonts w:ascii="Times" w:hAnsi="Times" w:cs="Arial"/>
          <w:iCs/>
          <w:sz w:val="20"/>
          <w:szCs w:val="20"/>
        </w:rPr>
      </w:pPr>
      <w:r>
        <w:rPr>
          <w:rFonts w:ascii="Times" w:hAnsi="Times" w:cs="Arial"/>
          <w:i/>
          <w:sz w:val="20"/>
          <w:szCs w:val="20"/>
        </w:rPr>
        <w:t>Peer Assistant</w:t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</w:r>
      <w:r>
        <w:rPr>
          <w:rFonts w:ascii="Times" w:hAnsi="Times" w:cs="Arial"/>
          <w:i/>
          <w:sz w:val="20"/>
          <w:szCs w:val="20"/>
        </w:rPr>
        <w:tab/>
        <w:t xml:space="preserve">       May 2023 – July 2024</w:t>
      </w:r>
    </w:p>
    <w:p w14:paraId="3C90D608" w14:textId="1379741A" w:rsidR="004609B8" w:rsidRDefault="004609B8" w:rsidP="00020ABA">
      <w:pPr>
        <w:pStyle w:val="ListParagraph"/>
        <w:numPr>
          <w:ilvl w:val="0"/>
          <w:numId w:val="4"/>
        </w:numPr>
        <w:jc w:val="both"/>
        <w:rPr>
          <w:rFonts w:ascii="Times" w:hAnsi="Times" w:cs="Arial"/>
          <w:iCs/>
          <w:sz w:val="20"/>
          <w:szCs w:val="20"/>
        </w:rPr>
      </w:pPr>
      <w:r>
        <w:rPr>
          <w:rFonts w:ascii="Times" w:hAnsi="Times" w:cs="Arial"/>
          <w:iCs/>
          <w:sz w:val="20"/>
          <w:szCs w:val="20"/>
        </w:rPr>
        <w:t>Collaborate</w:t>
      </w:r>
      <w:r w:rsidR="0003560C">
        <w:rPr>
          <w:rFonts w:ascii="Times" w:hAnsi="Times" w:cs="Arial"/>
          <w:iCs/>
          <w:sz w:val="20"/>
          <w:szCs w:val="20"/>
        </w:rPr>
        <w:t>d</w:t>
      </w:r>
      <w:r>
        <w:rPr>
          <w:rFonts w:ascii="Times" w:hAnsi="Times" w:cs="Arial"/>
          <w:iCs/>
          <w:sz w:val="20"/>
          <w:szCs w:val="20"/>
        </w:rPr>
        <w:t xml:space="preserve"> with course directors to develop and lead </w:t>
      </w:r>
      <w:r w:rsidR="0003560C">
        <w:rPr>
          <w:rFonts w:ascii="Times" w:hAnsi="Times" w:cs="Arial"/>
          <w:iCs/>
          <w:sz w:val="20"/>
          <w:szCs w:val="20"/>
        </w:rPr>
        <w:t>tutoring sessions for Medical Anatomy &amp; Physiology</w:t>
      </w:r>
    </w:p>
    <w:p w14:paraId="17434662" w14:textId="233142A1" w:rsidR="00E00C2E" w:rsidRPr="00D00BF2" w:rsidRDefault="00753955" w:rsidP="00D00B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hAnsi="Times" w:cs="Arial"/>
          <w:iCs/>
          <w:sz w:val="20"/>
          <w:szCs w:val="20"/>
        </w:rPr>
      </w:pPr>
      <w:r>
        <w:rPr>
          <w:rFonts w:ascii="Times" w:hAnsi="Times" w:cs="Arial"/>
          <w:iCs/>
          <w:sz w:val="20"/>
          <w:szCs w:val="20"/>
        </w:rPr>
        <w:t>Directed and facilitated</w:t>
      </w:r>
      <w:r w:rsidR="00726D28">
        <w:rPr>
          <w:rFonts w:ascii="Times" w:hAnsi="Times" w:cs="Arial"/>
          <w:iCs/>
          <w:sz w:val="20"/>
          <w:szCs w:val="20"/>
        </w:rPr>
        <w:t xml:space="preserve"> weekly</w:t>
      </w:r>
      <w:r>
        <w:rPr>
          <w:rFonts w:ascii="Times" w:hAnsi="Times" w:cs="Arial"/>
          <w:iCs/>
          <w:sz w:val="20"/>
          <w:szCs w:val="20"/>
        </w:rPr>
        <w:t xml:space="preserve"> small-group sessions to </w:t>
      </w:r>
      <w:r w:rsidR="0003560C">
        <w:rPr>
          <w:rFonts w:ascii="Times" w:hAnsi="Times" w:cs="Arial"/>
          <w:iCs/>
          <w:sz w:val="20"/>
          <w:szCs w:val="20"/>
        </w:rPr>
        <w:t>tutor</w:t>
      </w:r>
      <w:r>
        <w:rPr>
          <w:rFonts w:ascii="Times" w:hAnsi="Times" w:cs="Arial"/>
          <w:iCs/>
          <w:sz w:val="20"/>
          <w:szCs w:val="20"/>
        </w:rPr>
        <w:t xml:space="preserve"> first-year MSTP</w:t>
      </w:r>
      <w:r w:rsidR="004609B8">
        <w:rPr>
          <w:rFonts w:ascii="Times" w:hAnsi="Times" w:cs="Arial"/>
          <w:iCs/>
          <w:sz w:val="20"/>
          <w:szCs w:val="20"/>
        </w:rPr>
        <w:t xml:space="preserve"> and MD</w:t>
      </w:r>
      <w:r>
        <w:rPr>
          <w:rFonts w:ascii="Times" w:hAnsi="Times" w:cs="Arial"/>
          <w:iCs/>
          <w:sz w:val="20"/>
          <w:szCs w:val="20"/>
        </w:rPr>
        <w:t xml:space="preserve"> students </w:t>
      </w:r>
    </w:p>
    <w:p w14:paraId="62A5FE6F" w14:textId="03C979F0" w:rsidR="006E0583" w:rsidRDefault="006E0583" w:rsidP="006E0583">
      <w:pPr>
        <w:jc w:val="both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b/>
          <w:bCs/>
          <w:iCs/>
          <w:sz w:val="20"/>
          <w:szCs w:val="20"/>
        </w:rPr>
        <w:t>Albert Einstein Anatomy &amp; Physiology (Bronx, NY)</w:t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  <w:t xml:space="preserve"> </w:t>
      </w:r>
      <w:r w:rsidR="00DA275E">
        <w:rPr>
          <w:rFonts w:ascii="Times" w:hAnsi="Times" w:cs="Arial"/>
          <w:i/>
          <w:sz w:val="20"/>
          <w:szCs w:val="20"/>
        </w:rPr>
        <w:t xml:space="preserve">November </w:t>
      </w:r>
      <w:r>
        <w:rPr>
          <w:rFonts w:ascii="Times" w:hAnsi="Times" w:cs="Arial"/>
          <w:i/>
          <w:sz w:val="20"/>
          <w:szCs w:val="20"/>
        </w:rPr>
        <w:t>202</w:t>
      </w:r>
      <w:r w:rsidR="00DA275E">
        <w:rPr>
          <w:rFonts w:ascii="Times" w:hAnsi="Times" w:cs="Arial"/>
          <w:i/>
          <w:sz w:val="20"/>
          <w:szCs w:val="20"/>
        </w:rPr>
        <w:t>2</w:t>
      </w:r>
      <w:r>
        <w:rPr>
          <w:rFonts w:ascii="Times" w:hAnsi="Times" w:cs="Arial"/>
          <w:i/>
          <w:sz w:val="20"/>
          <w:szCs w:val="20"/>
        </w:rPr>
        <w:t xml:space="preserve"> – Present </w:t>
      </w:r>
    </w:p>
    <w:p w14:paraId="151ECE28" w14:textId="6A5EF186" w:rsidR="006E0583" w:rsidRDefault="00DA275E" w:rsidP="006E0583">
      <w:pPr>
        <w:jc w:val="both"/>
        <w:rPr>
          <w:rFonts w:ascii="Times" w:hAnsi="Times" w:cs="Arial"/>
          <w:iCs/>
          <w:sz w:val="20"/>
          <w:szCs w:val="20"/>
        </w:rPr>
      </w:pPr>
      <w:r>
        <w:rPr>
          <w:rFonts w:ascii="Times" w:hAnsi="Times" w:cs="Arial"/>
          <w:i/>
          <w:sz w:val="20"/>
          <w:szCs w:val="20"/>
        </w:rPr>
        <w:t>Teaching and Laboratory Assistant</w:t>
      </w:r>
    </w:p>
    <w:p w14:paraId="71CF0E64" w14:textId="77D80172" w:rsidR="00236D30" w:rsidRPr="00D00BF2" w:rsidRDefault="00DA275E" w:rsidP="00D00B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hAnsi="Times" w:cs="Arial"/>
          <w:iCs/>
          <w:sz w:val="20"/>
          <w:szCs w:val="20"/>
        </w:rPr>
      </w:pPr>
      <w:r>
        <w:rPr>
          <w:rFonts w:ascii="Times" w:hAnsi="Times" w:cs="Arial"/>
          <w:iCs/>
          <w:sz w:val="20"/>
          <w:szCs w:val="20"/>
        </w:rPr>
        <w:t xml:space="preserve">Collaborated with curriculum directors to </w:t>
      </w:r>
      <w:r w:rsidR="00A412D4">
        <w:rPr>
          <w:rFonts w:ascii="Times" w:hAnsi="Times" w:cs="Arial"/>
          <w:iCs/>
          <w:sz w:val="20"/>
          <w:szCs w:val="20"/>
        </w:rPr>
        <w:t>teach anatomy to</w:t>
      </w:r>
      <w:r w:rsidR="001C6F28">
        <w:rPr>
          <w:rFonts w:ascii="Times" w:hAnsi="Times" w:cs="Arial"/>
          <w:iCs/>
          <w:sz w:val="20"/>
          <w:szCs w:val="20"/>
        </w:rPr>
        <w:t xml:space="preserve"> first-year medical students</w:t>
      </w:r>
      <w:r w:rsidR="00A412D4">
        <w:rPr>
          <w:rFonts w:ascii="Times" w:hAnsi="Times" w:cs="Arial"/>
          <w:iCs/>
          <w:sz w:val="20"/>
          <w:szCs w:val="20"/>
        </w:rPr>
        <w:t xml:space="preserve"> in human cadaver laboratories</w:t>
      </w:r>
    </w:p>
    <w:p w14:paraId="7AC30104" w14:textId="34A70D79" w:rsidR="00B8657C" w:rsidRDefault="00B8657C" w:rsidP="00B8657C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Prince George County Biomedical Mentorship Program (Washington, DC)</w:t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  <w:t xml:space="preserve">            </w:t>
      </w:r>
      <w:r w:rsidR="001C6F28">
        <w:rPr>
          <w:rFonts w:ascii="Times" w:hAnsi="Times" w:cs="Arial"/>
          <w:bCs/>
          <w:sz w:val="20"/>
          <w:szCs w:val="20"/>
        </w:rPr>
        <w:t xml:space="preserve">  </w:t>
      </w:r>
      <w:r>
        <w:rPr>
          <w:rFonts w:ascii="Times" w:hAnsi="Times" w:cs="Arial"/>
          <w:bCs/>
          <w:sz w:val="20"/>
          <w:szCs w:val="20"/>
        </w:rPr>
        <w:t xml:space="preserve"> </w:t>
      </w:r>
      <w:r>
        <w:rPr>
          <w:rFonts w:ascii="Times" w:hAnsi="Times" w:cs="Arial"/>
          <w:bCs/>
          <w:i/>
          <w:iCs/>
          <w:sz w:val="20"/>
          <w:szCs w:val="20"/>
        </w:rPr>
        <w:t>October 2020 – May 2022</w:t>
      </w:r>
    </w:p>
    <w:p w14:paraId="260AEB6B" w14:textId="77777777" w:rsidR="00B8657C" w:rsidRDefault="00B8657C" w:rsidP="00B8657C">
      <w:p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Biomedical Mentor</w:t>
      </w:r>
    </w:p>
    <w:p w14:paraId="7EA3130C" w14:textId="6299D9ED" w:rsidR="00B8657C" w:rsidRPr="00846576" w:rsidRDefault="003E6620" w:rsidP="00E856F9">
      <w:pPr>
        <w:pStyle w:val="ListParagraph"/>
        <w:numPr>
          <w:ilvl w:val="0"/>
          <w:numId w:val="8"/>
        </w:numPr>
        <w:spacing w:line="360" w:lineRule="auto"/>
        <w:rPr>
          <w:rFonts w:ascii="Times" w:hAnsi="Times" w:cs="Arial"/>
          <w:bCs/>
          <w:sz w:val="20"/>
          <w:szCs w:val="20"/>
        </w:rPr>
      </w:pPr>
      <w:r w:rsidRPr="00846576">
        <w:rPr>
          <w:rFonts w:ascii="Times" w:hAnsi="Times" w:cs="Arial"/>
          <w:bCs/>
          <w:sz w:val="20"/>
          <w:szCs w:val="20"/>
        </w:rPr>
        <w:t>Mentored</w:t>
      </w:r>
      <w:r w:rsidR="00B8657C" w:rsidRPr="00846576">
        <w:rPr>
          <w:rFonts w:ascii="Times" w:hAnsi="Times" w:cs="Arial"/>
          <w:bCs/>
          <w:sz w:val="20"/>
          <w:szCs w:val="20"/>
        </w:rPr>
        <w:t xml:space="preserve"> two high school students pursuing a career in </w:t>
      </w:r>
      <w:proofErr w:type="gramStart"/>
      <w:r w:rsidR="00B8657C" w:rsidRPr="00846576">
        <w:rPr>
          <w:rFonts w:ascii="Times" w:hAnsi="Times" w:cs="Arial"/>
          <w:bCs/>
          <w:sz w:val="20"/>
          <w:szCs w:val="20"/>
        </w:rPr>
        <w:t>STEM</w:t>
      </w:r>
      <w:r w:rsidR="00C10227" w:rsidRPr="00846576">
        <w:rPr>
          <w:rFonts w:ascii="Times" w:hAnsi="Times" w:cs="Arial"/>
          <w:bCs/>
          <w:sz w:val="20"/>
          <w:szCs w:val="20"/>
        </w:rPr>
        <w:t>;</w:t>
      </w:r>
      <w:proofErr w:type="gramEnd"/>
      <w:r w:rsidR="00C10227" w:rsidRPr="00846576">
        <w:rPr>
          <w:rFonts w:ascii="Times" w:hAnsi="Times" w:cs="Arial"/>
          <w:bCs/>
          <w:sz w:val="20"/>
          <w:szCs w:val="20"/>
        </w:rPr>
        <w:t xml:space="preserve"> </w:t>
      </w:r>
      <w:r w:rsidR="00B8657C" w:rsidRPr="00846576">
        <w:rPr>
          <w:rFonts w:ascii="Times" w:hAnsi="Times" w:cs="Arial"/>
          <w:bCs/>
          <w:sz w:val="20"/>
          <w:szCs w:val="20"/>
        </w:rPr>
        <w:t xml:space="preserve">planned group sessions </w:t>
      </w:r>
      <w:r w:rsidR="00846576" w:rsidRPr="00846576">
        <w:rPr>
          <w:rFonts w:ascii="Times" w:hAnsi="Times" w:cs="Arial"/>
          <w:bCs/>
          <w:sz w:val="20"/>
          <w:szCs w:val="20"/>
        </w:rPr>
        <w:t>for college application advising</w:t>
      </w:r>
    </w:p>
    <w:p w14:paraId="492E9DDB" w14:textId="4851AD94" w:rsidR="00E32C1F" w:rsidRPr="00737EB6" w:rsidRDefault="00E32C1F" w:rsidP="00E32C1F">
      <w:pPr>
        <w:jc w:val="both"/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Wheaton College Varsity Women’s Soccer</w:t>
      </w:r>
      <w:r w:rsidR="007235BF">
        <w:rPr>
          <w:rFonts w:ascii="Times" w:hAnsi="Times" w:cs="Arial"/>
          <w:b/>
          <w:sz w:val="20"/>
          <w:szCs w:val="20"/>
        </w:rPr>
        <w:t xml:space="preserve"> (Norton, MA)</w:t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  <w:t xml:space="preserve">            </w:t>
      </w:r>
      <w:r>
        <w:rPr>
          <w:rFonts w:ascii="Times" w:hAnsi="Times" w:cs="Arial"/>
          <w:i/>
          <w:sz w:val="20"/>
          <w:szCs w:val="20"/>
        </w:rPr>
        <w:t xml:space="preserve">December </w:t>
      </w:r>
      <w:r w:rsidRPr="00737EB6">
        <w:rPr>
          <w:rFonts w:ascii="Times" w:hAnsi="Times" w:cs="Arial"/>
          <w:i/>
          <w:sz w:val="20"/>
          <w:szCs w:val="20"/>
        </w:rPr>
        <w:t>201</w:t>
      </w:r>
      <w:r>
        <w:rPr>
          <w:rFonts w:ascii="Times" w:hAnsi="Times" w:cs="Arial"/>
          <w:i/>
          <w:sz w:val="20"/>
          <w:szCs w:val="20"/>
        </w:rPr>
        <w:t>8</w:t>
      </w:r>
      <w:r w:rsidRPr="00737EB6">
        <w:rPr>
          <w:rFonts w:ascii="Times" w:hAnsi="Times" w:cs="Arial"/>
          <w:i/>
          <w:sz w:val="20"/>
          <w:szCs w:val="20"/>
        </w:rPr>
        <w:t xml:space="preserve"> – </w:t>
      </w:r>
      <w:r>
        <w:rPr>
          <w:rFonts w:ascii="Times" w:hAnsi="Times" w:cs="Arial"/>
          <w:i/>
          <w:sz w:val="20"/>
          <w:szCs w:val="20"/>
        </w:rPr>
        <w:t>May 2020</w:t>
      </w:r>
      <w:r w:rsidRPr="00737EB6">
        <w:rPr>
          <w:rFonts w:ascii="Times" w:hAnsi="Times" w:cs="Arial"/>
          <w:i/>
          <w:sz w:val="20"/>
          <w:szCs w:val="20"/>
        </w:rPr>
        <w:t xml:space="preserve"> </w:t>
      </w:r>
    </w:p>
    <w:p w14:paraId="1C6AA796" w14:textId="77777777" w:rsidR="00E32C1F" w:rsidRDefault="00E32C1F" w:rsidP="00E32C1F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i/>
          <w:sz w:val="20"/>
          <w:szCs w:val="20"/>
        </w:rPr>
        <w:t>Team</w:t>
      </w:r>
      <w:r>
        <w:rPr>
          <w:rFonts w:ascii="Times" w:hAnsi="Times" w:cs="Arial"/>
          <w:i/>
          <w:sz w:val="20"/>
          <w:szCs w:val="20"/>
        </w:rPr>
        <w:t xml:space="preserve"> Peer Advisor</w:t>
      </w:r>
    </w:p>
    <w:p w14:paraId="5BE3B1F3" w14:textId="13D54FA4" w:rsidR="00E32C1F" w:rsidRPr="00D00BF2" w:rsidRDefault="00E32C1F" w:rsidP="00D00BF2">
      <w:pPr>
        <w:pStyle w:val="ListParagraph"/>
        <w:numPr>
          <w:ilvl w:val="0"/>
          <w:numId w:val="4"/>
        </w:numPr>
        <w:spacing w:line="360" w:lineRule="auto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Mentored and</w:t>
      </w:r>
      <w:r w:rsidRPr="00737EB6">
        <w:rPr>
          <w:rFonts w:ascii="Times" w:hAnsi="Times" w:cs="Arial"/>
          <w:sz w:val="20"/>
          <w:szCs w:val="20"/>
        </w:rPr>
        <w:t xml:space="preserve"> academically advis</w:t>
      </w:r>
      <w:r>
        <w:rPr>
          <w:rFonts w:ascii="Times" w:hAnsi="Times" w:cs="Arial"/>
          <w:sz w:val="20"/>
          <w:szCs w:val="20"/>
        </w:rPr>
        <w:t xml:space="preserve">ed teammates </w:t>
      </w:r>
      <w:r w:rsidRPr="00737EB6">
        <w:rPr>
          <w:rFonts w:ascii="Times" w:hAnsi="Times" w:cs="Arial"/>
          <w:sz w:val="20"/>
          <w:szCs w:val="20"/>
        </w:rPr>
        <w:t xml:space="preserve">through tutoring sessions and </w:t>
      </w:r>
      <w:r>
        <w:rPr>
          <w:rFonts w:ascii="Times" w:hAnsi="Times" w:cs="Arial"/>
          <w:sz w:val="20"/>
          <w:szCs w:val="20"/>
        </w:rPr>
        <w:t>management of class</w:t>
      </w:r>
      <w:r w:rsidRPr="00737EB6">
        <w:rPr>
          <w:rFonts w:ascii="Times" w:hAnsi="Times" w:cs="Arial"/>
          <w:sz w:val="20"/>
          <w:szCs w:val="20"/>
        </w:rPr>
        <w:t xml:space="preserve"> schedules</w:t>
      </w:r>
    </w:p>
    <w:p w14:paraId="229364C9" w14:textId="77777777" w:rsidR="00B8657C" w:rsidRPr="008E54CA" w:rsidRDefault="00B8657C" w:rsidP="00B8657C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YMCA Reach and Rise Program (Attleboro, MA)</w:t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  <w:t xml:space="preserve">         </w:t>
      </w:r>
      <w:r>
        <w:rPr>
          <w:rFonts w:ascii="Times" w:hAnsi="Times" w:cs="Arial"/>
          <w:bCs/>
          <w:i/>
          <w:iCs/>
          <w:sz w:val="20"/>
          <w:szCs w:val="20"/>
        </w:rPr>
        <w:t xml:space="preserve">November 2019 – April 2020 </w:t>
      </w:r>
    </w:p>
    <w:p w14:paraId="0B8E31D0" w14:textId="77777777" w:rsidR="00B8657C" w:rsidRDefault="00B8657C" w:rsidP="00B8657C">
      <w:p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Youth Mentor</w:t>
      </w:r>
    </w:p>
    <w:p w14:paraId="7E459B28" w14:textId="77777777" w:rsidR="00D00BF2" w:rsidRDefault="00B8657C" w:rsidP="00B8657C">
      <w:pPr>
        <w:pStyle w:val="ListParagraph"/>
        <w:numPr>
          <w:ilvl w:val="0"/>
          <w:numId w:val="9"/>
        </w:num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Served as a mentor to children within 5</w:t>
      </w:r>
      <w:r w:rsidRPr="00E8592B">
        <w:rPr>
          <w:rFonts w:ascii="Times" w:hAnsi="Times" w:cs="Arial"/>
          <w:bCs/>
          <w:sz w:val="20"/>
          <w:szCs w:val="20"/>
          <w:vertAlign w:val="superscript"/>
        </w:rPr>
        <w:t>th</w:t>
      </w:r>
      <w:r>
        <w:rPr>
          <w:rFonts w:ascii="Times" w:hAnsi="Times" w:cs="Arial"/>
          <w:bCs/>
          <w:sz w:val="20"/>
          <w:szCs w:val="20"/>
        </w:rPr>
        <w:t xml:space="preserve"> – 8</w:t>
      </w:r>
      <w:r w:rsidRPr="00E8592B">
        <w:rPr>
          <w:rFonts w:ascii="Times" w:hAnsi="Times" w:cs="Arial"/>
          <w:bCs/>
          <w:sz w:val="20"/>
          <w:szCs w:val="20"/>
          <w:vertAlign w:val="superscript"/>
        </w:rPr>
        <w:t>th</w:t>
      </w:r>
      <w:r>
        <w:rPr>
          <w:rFonts w:ascii="Times" w:hAnsi="Times" w:cs="Arial"/>
          <w:bCs/>
          <w:sz w:val="20"/>
          <w:szCs w:val="20"/>
        </w:rPr>
        <w:t xml:space="preserve"> grade in a therapeutic afterschool program that supports students suffering</w:t>
      </w:r>
    </w:p>
    <w:p w14:paraId="751C9C99" w14:textId="2C36174E" w:rsidR="00B8657C" w:rsidRPr="00D00BF2" w:rsidRDefault="00B8657C" w:rsidP="00D00BF2">
      <w:pPr>
        <w:pStyle w:val="ListParagraph"/>
        <w:spacing w:line="360" w:lineRule="auto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from PTSD and trauma related to adverse childhood experiences</w:t>
      </w:r>
    </w:p>
    <w:p w14:paraId="35ECD409" w14:textId="791D5396" w:rsidR="00B8657C" w:rsidRPr="00737EB6" w:rsidRDefault="00B8657C" w:rsidP="00B8657C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Elizabeth Amen Nursery School (Norton, MA)</w:t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  <w:t xml:space="preserve">          </w:t>
      </w:r>
      <w:r>
        <w:rPr>
          <w:rFonts w:ascii="Times" w:hAnsi="Times" w:cs="Arial"/>
          <w:sz w:val="20"/>
          <w:szCs w:val="20"/>
        </w:rPr>
        <w:t xml:space="preserve"> </w:t>
      </w:r>
      <w:r w:rsidRPr="00737EB6">
        <w:rPr>
          <w:rFonts w:ascii="Times" w:hAnsi="Times" w:cs="Arial"/>
          <w:i/>
          <w:sz w:val="20"/>
          <w:szCs w:val="20"/>
        </w:rPr>
        <w:t>Jan</w:t>
      </w:r>
      <w:r>
        <w:rPr>
          <w:rFonts w:ascii="Times" w:hAnsi="Times" w:cs="Arial"/>
          <w:i/>
          <w:sz w:val="20"/>
          <w:szCs w:val="20"/>
        </w:rPr>
        <w:t>uary</w:t>
      </w:r>
      <w:r w:rsidRPr="00737EB6">
        <w:rPr>
          <w:rFonts w:ascii="Times" w:hAnsi="Times" w:cs="Arial"/>
          <w:i/>
          <w:sz w:val="20"/>
          <w:szCs w:val="20"/>
        </w:rPr>
        <w:t xml:space="preserve"> 2018 – </w:t>
      </w:r>
      <w:r>
        <w:rPr>
          <w:rFonts w:ascii="Times" w:hAnsi="Times" w:cs="Arial"/>
          <w:i/>
          <w:sz w:val="20"/>
          <w:szCs w:val="20"/>
        </w:rPr>
        <w:t>March 2020</w:t>
      </w:r>
    </w:p>
    <w:p w14:paraId="598F32D6" w14:textId="77777777" w:rsidR="00B8657C" w:rsidRPr="00737EB6" w:rsidRDefault="00B8657C" w:rsidP="00B8657C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i/>
          <w:sz w:val="20"/>
          <w:szCs w:val="20"/>
        </w:rPr>
        <w:t>Teaching Assistant</w:t>
      </w:r>
    </w:p>
    <w:p w14:paraId="659E2637" w14:textId="279CB9ED" w:rsidR="00B8657C" w:rsidRPr="00737EB6" w:rsidRDefault="00B8657C" w:rsidP="00B8657C">
      <w:pPr>
        <w:pStyle w:val="ListParagraph"/>
        <w:numPr>
          <w:ilvl w:val="0"/>
          <w:numId w:val="6"/>
        </w:numP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 xml:space="preserve">Worked as a personal aide to a child with </w:t>
      </w:r>
      <w:r>
        <w:rPr>
          <w:rFonts w:ascii="Times" w:hAnsi="Times" w:cs="Arial"/>
          <w:sz w:val="20"/>
          <w:szCs w:val="20"/>
        </w:rPr>
        <w:t>behavioral challenges</w:t>
      </w:r>
      <w:r w:rsidRPr="00737EB6">
        <w:rPr>
          <w:rFonts w:ascii="Times" w:hAnsi="Times" w:cs="Arial"/>
          <w:sz w:val="20"/>
          <w:szCs w:val="20"/>
        </w:rPr>
        <w:t>, monitoring safety and increasing his interpersonal skills</w:t>
      </w:r>
      <w:r w:rsidRPr="00613A5B">
        <w:rPr>
          <w:rFonts w:ascii="Times" w:hAnsi="Times" w:cs="Arial"/>
          <w:sz w:val="20"/>
          <w:szCs w:val="20"/>
        </w:rPr>
        <w:t xml:space="preserve"> </w:t>
      </w:r>
    </w:p>
    <w:p w14:paraId="0AC00E26" w14:textId="2EBEC09B" w:rsidR="00366EF2" w:rsidRPr="00D00BF2" w:rsidRDefault="00B8657C" w:rsidP="00D00BF2">
      <w:pPr>
        <w:pStyle w:val="ListParagraph"/>
        <w:numPr>
          <w:ilvl w:val="0"/>
          <w:numId w:val="6"/>
        </w:numPr>
        <w:spacing w:line="360" w:lineRule="auto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Interacted</w:t>
      </w:r>
      <w:r w:rsidRPr="00737EB6">
        <w:rPr>
          <w:rFonts w:ascii="Times" w:hAnsi="Times" w:cs="Arial"/>
          <w:sz w:val="20"/>
          <w:szCs w:val="20"/>
        </w:rPr>
        <w:t xml:space="preserve"> with</w:t>
      </w:r>
      <w:r>
        <w:rPr>
          <w:rFonts w:ascii="Times" w:hAnsi="Times" w:cs="Arial"/>
          <w:sz w:val="20"/>
          <w:szCs w:val="20"/>
        </w:rPr>
        <w:t xml:space="preserve"> and taught st</w:t>
      </w:r>
      <w:r w:rsidRPr="00737EB6">
        <w:rPr>
          <w:rFonts w:ascii="Times" w:hAnsi="Times" w:cs="Arial"/>
          <w:sz w:val="20"/>
          <w:szCs w:val="20"/>
        </w:rPr>
        <w:t>udents, while also monitoring safety and maintaining order</w:t>
      </w:r>
      <w:r w:rsidRPr="00613A5B">
        <w:rPr>
          <w:rFonts w:ascii="Times" w:hAnsi="Times" w:cs="Arial"/>
          <w:sz w:val="20"/>
          <w:szCs w:val="20"/>
        </w:rPr>
        <w:t xml:space="preserve"> </w:t>
      </w:r>
      <w:r w:rsidRPr="00737EB6">
        <w:rPr>
          <w:rFonts w:ascii="Times" w:hAnsi="Times" w:cs="Arial"/>
          <w:sz w:val="20"/>
          <w:szCs w:val="20"/>
        </w:rPr>
        <w:t xml:space="preserve">in a </w:t>
      </w:r>
      <w:proofErr w:type="gramStart"/>
      <w:r w:rsidRPr="00737EB6">
        <w:rPr>
          <w:rFonts w:ascii="Times" w:hAnsi="Times" w:cs="Arial"/>
          <w:sz w:val="20"/>
          <w:szCs w:val="20"/>
        </w:rPr>
        <w:t>4-5 year old</w:t>
      </w:r>
      <w:proofErr w:type="gramEnd"/>
      <w:r w:rsidRPr="00737EB6">
        <w:rPr>
          <w:rFonts w:ascii="Times" w:hAnsi="Times" w:cs="Arial"/>
          <w:sz w:val="20"/>
          <w:szCs w:val="20"/>
        </w:rPr>
        <w:t xml:space="preserve"> classroom</w:t>
      </w:r>
    </w:p>
    <w:p w14:paraId="7C60ACF8" w14:textId="5373563C" w:rsidR="00E32C1F" w:rsidRPr="00737EB6" w:rsidRDefault="00E32C1F" w:rsidP="00E32C1F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Wheaton College Chemistry Department</w:t>
      </w:r>
      <w:r>
        <w:rPr>
          <w:rFonts w:ascii="Times" w:hAnsi="Times" w:cs="Arial"/>
          <w:b/>
          <w:sz w:val="20"/>
          <w:szCs w:val="20"/>
        </w:rPr>
        <w:t xml:space="preserve"> (Norton, MA)</w:t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  <w:t xml:space="preserve">                  </w:t>
      </w:r>
      <w:r>
        <w:rPr>
          <w:rFonts w:ascii="Times" w:hAnsi="Times" w:cs="Arial"/>
          <w:b/>
          <w:sz w:val="20"/>
          <w:szCs w:val="20"/>
        </w:rPr>
        <w:t xml:space="preserve">     </w:t>
      </w:r>
      <w:r w:rsidRPr="00737EB6">
        <w:rPr>
          <w:rFonts w:ascii="Times" w:hAnsi="Times" w:cs="Arial"/>
          <w:i/>
          <w:sz w:val="20"/>
          <w:szCs w:val="20"/>
        </w:rPr>
        <w:t>Aug</w:t>
      </w:r>
      <w:r>
        <w:rPr>
          <w:rFonts w:ascii="Times" w:hAnsi="Times" w:cs="Arial"/>
          <w:i/>
          <w:sz w:val="20"/>
          <w:szCs w:val="20"/>
        </w:rPr>
        <w:t>ust</w:t>
      </w:r>
      <w:r w:rsidRPr="00737EB6">
        <w:rPr>
          <w:rFonts w:ascii="Times" w:hAnsi="Times" w:cs="Arial"/>
          <w:i/>
          <w:sz w:val="20"/>
          <w:szCs w:val="20"/>
        </w:rPr>
        <w:t xml:space="preserve"> 2018 – </w:t>
      </w:r>
      <w:r>
        <w:rPr>
          <w:rFonts w:ascii="Times" w:hAnsi="Times" w:cs="Arial"/>
          <w:i/>
          <w:sz w:val="20"/>
          <w:szCs w:val="20"/>
        </w:rPr>
        <w:t>January 2020</w:t>
      </w:r>
      <w:r w:rsidRPr="00737EB6">
        <w:rPr>
          <w:rFonts w:ascii="Times" w:hAnsi="Times" w:cs="Arial"/>
          <w:i/>
          <w:sz w:val="20"/>
          <w:szCs w:val="20"/>
        </w:rPr>
        <w:t xml:space="preserve"> </w:t>
      </w:r>
    </w:p>
    <w:p w14:paraId="23D895D0" w14:textId="77777777" w:rsidR="00E32C1F" w:rsidRPr="00737EB6" w:rsidRDefault="00E32C1F" w:rsidP="00E32C1F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i/>
          <w:sz w:val="20"/>
          <w:szCs w:val="20"/>
        </w:rPr>
        <w:t>General Chemistry and Organic Chemistry Laboratory Assistant</w:t>
      </w:r>
    </w:p>
    <w:p w14:paraId="46F81FCF" w14:textId="77777777" w:rsidR="00E32C1F" w:rsidRPr="00737EB6" w:rsidRDefault="00E32C1F" w:rsidP="00E32C1F">
      <w:pPr>
        <w:pStyle w:val="ListParagraph"/>
        <w:numPr>
          <w:ilvl w:val="0"/>
          <w:numId w:val="7"/>
        </w:num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Collaborated with</w:t>
      </w:r>
      <w:r w:rsidRPr="00737EB6">
        <w:rPr>
          <w:rFonts w:ascii="Times" w:hAnsi="Times" w:cs="Arial"/>
          <w:sz w:val="20"/>
          <w:szCs w:val="20"/>
        </w:rPr>
        <w:t xml:space="preserve"> both general chemistry and organic chemistry professors to </w:t>
      </w:r>
      <w:r>
        <w:rPr>
          <w:rFonts w:ascii="Times" w:hAnsi="Times" w:cs="Arial"/>
          <w:sz w:val="20"/>
          <w:szCs w:val="20"/>
        </w:rPr>
        <w:t>teach</w:t>
      </w:r>
      <w:r w:rsidRPr="00737EB6">
        <w:rPr>
          <w:rFonts w:ascii="Times" w:hAnsi="Times" w:cs="Arial"/>
          <w:sz w:val="20"/>
          <w:szCs w:val="20"/>
        </w:rPr>
        <w:t xml:space="preserve"> </w:t>
      </w:r>
      <w:r>
        <w:rPr>
          <w:rFonts w:ascii="Times" w:hAnsi="Times" w:cs="Arial"/>
          <w:sz w:val="20"/>
          <w:szCs w:val="20"/>
        </w:rPr>
        <w:t>students laboratory techniques</w:t>
      </w:r>
    </w:p>
    <w:p w14:paraId="75782675" w14:textId="46C95C4B" w:rsidR="00D00BF2" w:rsidRPr="00D00BF2" w:rsidRDefault="00E32C1F" w:rsidP="00D00BF2">
      <w:pPr>
        <w:pStyle w:val="ListParagraph"/>
        <w:numPr>
          <w:ilvl w:val="0"/>
          <w:numId w:val="7"/>
        </w:numPr>
        <w:spacing w:line="360" w:lineRule="auto"/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Managed</w:t>
      </w:r>
      <w:r w:rsidRPr="00737EB6">
        <w:rPr>
          <w:rFonts w:ascii="Times" w:hAnsi="Times" w:cs="Arial"/>
          <w:sz w:val="20"/>
          <w:szCs w:val="20"/>
        </w:rPr>
        <w:t xml:space="preserve"> set-up and clean-up, in addition to </w:t>
      </w:r>
      <w:r>
        <w:rPr>
          <w:rFonts w:ascii="Times" w:hAnsi="Times" w:cs="Arial"/>
          <w:sz w:val="20"/>
          <w:szCs w:val="20"/>
        </w:rPr>
        <w:t>training</w:t>
      </w:r>
      <w:r w:rsidRPr="00737EB6">
        <w:rPr>
          <w:rFonts w:ascii="Times" w:hAnsi="Times" w:cs="Arial"/>
          <w:sz w:val="20"/>
          <w:szCs w:val="20"/>
        </w:rPr>
        <w:t xml:space="preserve"> students in the completion of laboratory tasks and benchwork</w:t>
      </w:r>
    </w:p>
    <w:p w14:paraId="3EB782B3" w14:textId="46662BB9" w:rsidR="00B8657C" w:rsidRPr="00737EB6" w:rsidRDefault="00B8657C" w:rsidP="00B8657C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Wheaton Tutor Outreach Program</w:t>
      </w:r>
      <w:r>
        <w:rPr>
          <w:rFonts w:ascii="Times" w:hAnsi="Times" w:cs="Arial"/>
          <w:b/>
          <w:sz w:val="20"/>
          <w:szCs w:val="20"/>
        </w:rPr>
        <w:t xml:space="preserve"> (Norton, MA)</w:t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  <w:t xml:space="preserve">          </w:t>
      </w:r>
      <w:r>
        <w:rPr>
          <w:rFonts w:ascii="Times" w:hAnsi="Times" w:cs="Arial"/>
          <w:b/>
          <w:sz w:val="20"/>
          <w:szCs w:val="20"/>
        </w:rPr>
        <w:t xml:space="preserve"> </w:t>
      </w:r>
      <w:r w:rsidRPr="00737EB6">
        <w:rPr>
          <w:rFonts w:ascii="Times" w:hAnsi="Times" w:cs="Arial"/>
          <w:i/>
          <w:sz w:val="20"/>
          <w:szCs w:val="20"/>
        </w:rPr>
        <w:t>Aug</w:t>
      </w:r>
      <w:r>
        <w:rPr>
          <w:rFonts w:ascii="Times" w:hAnsi="Times" w:cs="Arial"/>
          <w:i/>
          <w:sz w:val="20"/>
          <w:szCs w:val="20"/>
        </w:rPr>
        <w:t>ust</w:t>
      </w:r>
      <w:r w:rsidRPr="00737EB6">
        <w:rPr>
          <w:rFonts w:ascii="Times" w:hAnsi="Times" w:cs="Arial"/>
          <w:b/>
          <w:sz w:val="20"/>
          <w:szCs w:val="20"/>
        </w:rPr>
        <w:t xml:space="preserve"> </w:t>
      </w:r>
      <w:r w:rsidRPr="00737EB6">
        <w:rPr>
          <w:rFonts w:ascii="Times" w:hAnsi="Times" w:cs="Arial"/>
          <w:i/>
          <w:sz w:val="20"/>
          <w:szCs w:val="20"/>
        </w:rPr>
        <w:t>2017 – Jan</w:t>
      </w:r>
      <w:r>
        <w:rPr>
          <w:rFonts w:ascii="Times" w:hAnsi="Times" w:cs="Arial"/>
          <w:i/>
          <w:sz w:val="20"/>
          <w:szCs w:val="20"/>
        </w:rPr>
        <w:t xml:space="preserve">uary </w:t>
      </w:r>
      <w:r w:rsidRPr="00737EB6">
        <w:rPr>
          <w:rFonts w:ascii="Times" w:hAnsi="Times" w:cs="Arial"/>
          <w:i/>
          <w:sz w:val="20"/>
          <w:szCs w:val="20"/>
        </w:rPr>
        <w:t>2018</w:t>
      </w:r>
    </w:p>
    <w:p w14:paraId="211DDE1A" w14:textId="77777777" w:rsidR="00B8657C" w:rsidRPr="00737EB6" w:rsidRDefault="00B8657C" w:rsidP="00B8657C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i/>
          <w:sz w:val="20"/>
          <w:szCs w:val="20"/>
        </w:rPr>
        <w:t>Yelle Elementary School Tutor</w:t>
      </w:r>
    </w:p>
    <w:p w14:paraId="44F8FFFB" w14:textId="21C642C8" w:rsidR="008A7A37" w:rsidRPr="00D00BF2" w:rsidRDefault="00B8657C" w:rsidP="00D00BF2">
      <w:pPr>
        <w:pStyle w:val="ListParagraph"/>
        <w:numPr>
          <w:ilvl w:val="0"/>
          <w:numId w:val="4"/>
        </w:numPr>
        <w:jc w:val="both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Assisted</w:t>
      </w:r>
      <w:r w:rsidRPr="00737EB6">
        <w:rPr>
          <w:rFonts w:ascii="Times" w:hAnsi="Times" w:cs="Arial"/>
          <w:sz w:val="20"/>
          <w:szCs w:val="20"/>
        </w:rPr>
        <w:t xml:space="preserve"> 4</w:t>
      </w:r>
      <w:r w:rsidRPr="00737EB6">
        <w:rPr>
          <w:rFonts w:ascii="Times" w:hAnsi="Times" w:cs="Arial"/>
          <w:sz w:val="20"/>
          <w:szCs w:val="20"/>
          <w:vertAlign w:val="superscript"/>
        </w:rPr>
        <w:t>th</w:t>
      </w:r>
      <w:r w:rsidRPr="00737EB6">
        <w:rPr>
          <w:rFonts w:ascii="Times" w:hAnsi="Times" w:cs="Arial"/>
          <w:sz w:val="20"/>
          <w:szCs w:val="20"/>
        </w:rPr>
        <w:t xml:space="preserve"> and 5</w:t>
      </w:r>
      <w:r w:rsidRPr="00737EB6">
        <w:rPr>
          <w:rFonts w:ascii="Times" w:hAnsi="Times" w:cs="Arial"/>
          <w:sz w:val="20"/>
          <w:szCs w:val="20"/>
          <w:vertAlign w:val="superscript"/>
        </w:rPr>
        <w:t>th</w:t>
      </w:r>
      <w:r w:rsidRPr="00737EB6">
        <w:rPr>
          <w:rFonts w:ascii="Times" w:hAnsi="Times" w:cs="Arial"/>
          <w:sz w:val="20"/>
          <w:szCs w:val="20"/>
        </w:rPr>
        <w:t xml:space="preserve"> graders in an afterschool program to complete homework assignments</w:t>
      </w:r>
    </w:p>
    <w:p w14:paraId="3593F814" w14:textId="77777777" w:rsidR="008A7A37" w:rsidRDefault="008A7A37" w:rsidP="0011706D">
      <w:pPr>
        <w:pBdr>
          <w:bottom w:val="single" w:sz="6" w:space="1" w:color="auto"/>
        </w:pBdr>
        <w:rPr>
          <w:rFonts w:ascii="Times" w:hAnsi="Times" w:cs="Arial"/>
          <w:b/>
          <w:sz w:val="20"/>
          <w:szCs w:val="20"/>
        </w:rPr>
      </w:pPr>
    </w:p>
    <w:p w14:paraId="40FC2A12" w14:textId="0F25BEEE" w:rsidR="002F466A" w:rsidRDefault="00356349" w:rsidP="00922ED6">
      <w:pPr>
        <w:pBdr>
          <w:bottom w:val="single" w:sz="6" w:space="1" w:color="auto"/>
        </w:pBdr>
        <w:jc w:val="both"/>
        <w:rPr>
          <w:rFonts w:ascii="Times" w:hAnsi="Times" w:cs="Arial"/>
          <w:b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LEADERSHIP EXPERIENCE</w:t>
      </w:r>
    </w:p>
    <w:p w14:paraId="3F86E1E6" w14:textId="045F6B9E" w:rsidR="00922ED6" w:rsidRDefault="00922ED6" w:rsidP="00922ED6">
      <w:pPr>
        <w:jc w:val="both"/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MSTP Social Media &amp; Outreach (Albert Einstein COM)</w:t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  <w:t xml:space="preserve">               </w:t>
      </w:r>
      <w:r>
        <w:rPr>
          <w:rFonts w:ascii="Times" w:hAnsi="Times" w:cs="Arial"/>
          <w:bCs/>
          <w:i/>
          <w:iCs/>
          <w:sz w:val="20"/>
          <w:szCs w:val="20"/>
        </w:rPr>
        <w:t>November 2022 – Present</w:t>
      </w:r>
    </w:p>
    <w:p w14:paraId="34950D7F" w14:textId="77777777" w:rsidR="00922ED6" w:rsidRDefault="00922ED6" w:rsidP="00922ED6">
      <w:pPr>
        <w:jc w:val="both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Director</w:t>
      </w:r>
    </w:p>
    <w:p w14:paraId="24ED2609" w14:textId="6687AEED" w:rsidR="00356349" w:rsidRPr="00D00BF2" w:rsidRDefault="00922ED6" w:rsidP="00D00B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Coordinated official Instagram, Twitter, and TikTok accounts for the MSTP program at Albert Einstein</w:t>
      </w:r>
    </w:p>
    <w:p w14:paraId="38D8F532" w14:textId="59AE3B78" w:rsidR="00356349" w:rsidRDefault="00356349" w:rsidP="00356349">
      <w:pPr>
        <w:jc w:val="both"/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Artificial Intelligence in Medicine Club (Albert Einstein COM)</w:t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 xml:space="preserve">    January 2023 – Present</w:t>
      </w:r>
    </w:p>
    <w:p w14:paraId="76435567" w14:textId="77777777" w:rsidR="00356349" w:rsidRDefault="00356349" w:rsidP="00356349">
      <w:pPr>
        <w:jc w:val="both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Executive Board – Vice President of Programming</w:t>
      </w:r>
    </w:p>
    <w:p w14:paraId="06DCC2F1" w14:textId="1B48F563" w:rsidR="0024166F" w:rsidRPr="00D00BF2" w:rsidRDefault="00356349" w:rsidP="00D00B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Responsible for organizing speaker panels and leading coding workshops for students and faculty</w:t>
      </w:r>
    </w:p>
    <w:p w14:paraId="71BE6A2E" w14:textId="7415E41B" w:rsidR="0024166F" w:rsidRDefault="0024166F" w:rsidP="0024166F">
      <w:pPr>
        <w:jc w:val="both"/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MSTP Recruitment Chair (Albert Einstein COM)</w:t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  <w:t xml:space="preserve">       </w:t>
      </w:r>
    </w:p>
    <w:p w14:paraId="30FC4FFD" w14:textId="77777777" w:rsidR="0024166F" w:rsidRDefault="0024166F" w:rsidP="0024166F">
      <w:pPr>
        <w:jc w:val="both"/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Senior Recruitment Chair</w:t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  <w:t xml:space="preserve">                March 2024 – April 2025</w:t>
      </w:r>
    </w:p>
    <w:p w14:paraId="5A955854" w14:textId="77777777" w:rsidR="0024166F" w:rsidRDefault="0024166F" w:rsidP="0024166F">
      <w:pPr>
        <w:jc w:val="both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Junior Recruitment Chair</w:t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</w:r>
      <w:r>
        <w:rPr>
          <w:rFonts w:ascii="Times" w:hAnsi="Times" w:cs="Arial"/>
          <w:bCs/>
          <w:i/>
          <w:iCs/>
          <w:sz w:val="20"/>
          <w:szCs w:val="20"/>
        </w:rPr>
        <w:tab/>
        <w:t xml:space="preserve">              March 2023 – March 2024</w:t>
      </w:r>
    </w:p>
    <w:p w14:paraId="28F6510F" w14:textId="53B6EAF8" w:rsidR="00356349" w:rsidRPr="00D00BF2" w:rsidRDefault="0024166F" w:rsidP="00D00B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Organized and led recruitment events for prospective students, including interview panels and welcome events</w:t>
      </w:r>
    </w:p>
    <w:p w14:paraId="368A3D31" w14:textId="77777777" w:rsidR="00126C55" w:rsidRDefault="00126C55" w:rsidP="00126C55">
      <w:pPr>
        <w:jc w:val="both"/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Orthopedic Surgery Interest Group (Albert Einstein COM)</w:t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</w:r>
      <w:r>
        <w:rPr>
          <w:rFonts w:ascii="Times" w:hAnsi="Times" w:cs="Arial"/>
          <w:bCs/>
          <w:sz w:val="20"/>
          <w:szCs w:val="20"/>
        </w:rPr>
        <w:tab/>
        <w:t xml:space="preserve">      </w:t>
      </w:r>
      <w:r>
        <w:rPr>
          <w:rFonts w:ascii="Times" w:hAnsi="Times" w:cs="Arial"/>
          <w:bCs/>
          <w:i/>
          <w:iCs/>
          <w:sz w:val="20"/>
          <w:szCs w:val="20"/>
        </w:rPr>
        <w:t>May 2023 – May 2024</w:t>
      </w:r>
    </w:p>
    <w:p w14:paraId="705A47C1" w14:textId="77777777" w:rsidR="00126C55" w:rsidRDefault="00126C55" w:rsidP="00126C55">
      <w:pPr>
        <w:jc w:val="both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Executive Board – Research Coordinator</w:t>
      </w:r>
    </w:p>
    <w:p w14:paraId="697131A4" w14:textId="6A7CF9C3" w:rsidR="00126C55" w:rsidRPr="00D00BF2" w:rsidRDefault="00126C55" w:rsidP="00D00B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Collaborated with Montefiore faculty to identify academic opportunities and research mentorship to current medical students</w:t>
      </w:r>
    </w:p>
    <w:p w14:paraId="0C9076A2" w14:textId="55716D07" w:rsidR="00356349" w:rsidRPr="00E32C1F" w:rsidRDefault="00356349" w:rsidP="00356349">
      <w:pPr>
        <w:jc w:val="both"/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Pediatrics Interest Group (Albert Einstein COM)</w:t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0"/>
          <w:szCs w:val="20"/>
        </w:rPr>
        <w:tab/>
        <w:t xml:space="preserve">  </w:t>
      </w:r>
      <w:r w:rsidR="00922ED6">
        <w:rPr>
          <w:rFonts w:ascii="Times" w:hAnsi="Times" w:cs="Arial"/>
          <w:b/>
          <w:sz w:val="20"/>
          <w:szCs w:val="20"/>
        </w:rPr>
        <w:t xml:space="preserve">         </w:t>
      </w:r>
      <w:r>
        <w:rPr>
          <w:rFonts w:ascii="Times" w:hAnsi="Times" w:cs="Arial"/>
          <w:bCs/>
          <w:i/>
          <w:iCs/>
          <w:sz w:val="20"/>
          <w:szCs w:val="20"/>
        </w:rPr>
        <w:t xml:space="preserve">January 2023 – </w:t>
      </w:r>
      <w:r w:rsidR="00922ED6">
        <w:rPr>
          <w:rFonts w:ascii="Times" w:hAnsi="Times" w:cs="Arial"/>
          <w:bCs/>
          <w:i/>
          <w:iCs/>
          <w:sz w:val="20"/>
          <w:szCs w:val="20"/>
        </w:rPr>
        <w:t>March 2024</w:t>
      </w:r>
      <w:r>
        <w:rPr>
          <w:rFonts w:ascii="Times" w:hAnsi="Times" w:cs="Arial"/>
          <w:bCs/>
          <w:i/>
          <w:iCs/>
          <w:sz w:val="20"/>
          <w:szCs w:val="20"/>
        </w:rPr>
        <w:t xml:space="preserve"> </w:t>
      </w:r>
    </w:p>
    <w:p w14:paraId="1D23D196" w14:textId="77777777" w:rsidR="00356349" w:rsidRDefault="00356349" w:rsidP="00356349">
      <w:pPr>
        <w:jc w:val="both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Executive Board – Jacobi Kids Coordinator</w:t>
      </w:r>
    </w:p>
    <w:p w14:paraId="5F2A20BE" w14:textId="2BBFE46B" w:rsidR="00356349" w:rsidRPr="00D00BF2" w:rsidRDefault="00356349" w:rsidP="00D00B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Led outreach events for pediatric patients at Jacobi Hospital, including founding a weekly socialization and play program</w:t>
      </w:r>
    </w:p>
    <w:p w14:paraId="6E36F58F" w14:textId="77777777" w:rsidR="00356349" w:rsidRPr="00737EB6" w:rsidRDefault="00356349" w:rsidP="00356349">
      <w:pPr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NCAA Student-Athlete Advisory Committee (Wheaton College)</w:t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</w:r>
      <w:r w:rsidRPr="00737EB6">
        <w:rPr>
          <w:rFonts w:ascii="Times" w:hAnsi="Times" w:cs="Arial"/>
          <w:b/>
          <w:sz w:val="20"/>
          <w:szCs w:val="20"/>
        </w:rPr>
        <w:tab/>
        <w:t xml:space="preserve">            </w:t>
      </w:r>
      <w:r w:rsidRPr="00737EB6">
        <w:rPr>
          <w:rFonts w:ascii="Times" w:hAnsi="Times" w:cs="Arial"/>
          <w:i/>
          <w:sz w:val="20"/>
          <w:szCs w:val="20"/>
        </w:rPr>
        <w:t>Feb</w:t>
      </w:r>
      <w:r>
        <w:rPr>
          <w:rFonts w:ascii="Times" w:hAnsi="Times" w:cs="Arial"/>
          <w:i/>
          <w:sz w:val="20"/>
          <w:szCs w:val="20"/>
        </w:rPr>
        <w:t>ruary</w:t>
      </w:r>
      <w:r w:rsidRPr="00737EB6">
        <w:rPr>
          <w:rFonts w:ascii="Times" w:hAnsi="Times" w:cs="Arial"/>
          <w:i/>
          <w:sz w:val="20"/>
          <w:szCs w:val="20"/>
        </w:rPr>
        <w:t xml:space="preserve"> 201</w:t>
      </w:r>
      <w:r>
        <w:rPr>
          <w:rFonts w:ascii="Times" w:hAnsi="Times" w:cs="Arial"/>
          <w:i/>
          <w:sz w:val="20"/>
          <w:szCs w:val="20"/>
        </w:rPr>
        <w:t>9</w:t>
      </w:r>
      <w:r w:rsidRPr="00737EB6">
        <w:rPr>
          <w:rFonts w:ascii="Times" w:hAnsi="Times" w:cs="Arial"/>
          <w:i/>
          <w:sz w:val="20"/>
          <w:szCs w:val="20"/>
        </w:rPr>
        <w:t xml:space="preserve"> – </w:t>
      </w:r>
      <w:r>
        <w:rPr>
          <w:rFonts w:ascii="Times" w:hAnsi="Times" w:cs="Arial"/>
          <w:i/>
          <w:sz w:val="20"/>
          <w:szCs w:val="20"/>
        </w:rPr>
        <w:t>May 2020</w:t>
      </w:r>
      <w:r w:rsidRPr="00737EB6">
        <w:rPr>
          <w:rFonts w:ascii="Times" w:hAnsi="Times" w:cs="Arial"/>
          <w:i/>
          <w:sz w:val="20"/>
          <w:szCs w:val="20"/>
        </w:rPr>
        <w:t xml:space="preserve"> </w:t>
      </w:r>
    </w:p>
    <w:p w14:paraId="4D77554D" w14:textId="77777777" w:rsidR="00356349" w:rsidRPr="00737EB6" w:rsidRDefault="00356349" w:rsidP="00356349">
      <w:pP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i/>
          <w:sz w:val="20"/>
          <w:szCs w:val="20"/>
        </w:rPr>
        <w:t>Wheaton Athletic Mentor</w:t>
      </w:r>
      <w:r>
        <w:rPr>
          <w:rFonts w:ascii="Times" w:hAnsi="Times" w:cs="Arial"/>
          <w:i/>
          <w:sz w:val="20"/>
          <w:szCs w:val="20"/>
        </w:rPr>
        <w:t xml:space="preserve"> Executive Board</w:t>
      </w:r>
    </w:p>
    <w:p w14:paraId="69E4A8F5" w14:textId="45E38840" w:rsidR="00356349" w:rsidRDefault="00356349" w:rsidP="00D00BF2">
      <w:pPr>
        <w:pStyle w:val="ListParagraph"/>
        <w:numPr>
          <w:ilvl w:val="0"/>
          <w:numId w:val="4"/>
        </w:numPr>
        <w:spacing w:line="360" w:lineRule="auto"/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>Organized, served at, and fund</w:t>
      </w:r>
      <w:r>
        <w:rPr>
          <w:rFonts w:ascii="Times" w:hAnsi="Times" w:cs="Arial"/>
          <w:sz w:val="20"/>
          <w:szCs w:val="20"/>
        </w:rPr>
        <w:t>rais</w:t>
      </w:r>
      <w:r w:rsidRPr="00737EB6">
        <w:rPr>
          <w:rFonts w:ascii="Times" w:hAnsi="Times" w:cs="Arial"/>
          <w:sz w:val="20"/>
          <w:szCs w:val="20"/>
        </w:rPr>
        <w:t>ed for community events</w:t>
      </w:r>
      <w:r w:rsidR="00B7484D">
        <w:rPr>
          <w:rFonts w:ascii="Times" w:hAnsi="Times" w:cs="Arial"/>
          <w:sz w:val="20"/>
          <w:szCs w:val="20"/>
        </w:rPr>
        <w:t xml:space="preserve">, in addition to serving as </w:t>
      </w:r>
      <w:r>
        <w:rPr>
          <w:rFonts w:ascii="Times" w:hAnsi="Times" w:cs="Arial"/>
          <w:sz w:val="20"/>
          <w:szCs w:val="20"/>
        </w:rPr>
        <w:t xml:space="preserve">marketing and social media coordinator </w:t>
      </w:r>
    </w:p>
    <w:p w14:paraId="24CAE062" w14:textId="09BA4D5D" w:rsidR="00356349" w:rsidRPr="00591E73" w:rsidRDefault="00356349" w:rsidP="00356349">
      <w:pPr>
        <w:rPr>
          <w:rFonts w:ascii="Times" w:hAnsi="Times" w:cs="Arial"/>
          <w:i/>
          <w:iCs/>
          <w:sz w:val="20"/>
          <w:szCs w:val="20"/>
        </w:rPr>
      </w:pPr>
      <w:r>
        <w:rPr>
          <w:rFonts w:ascii="Times" w:hAnsi="Times" w:cs="Arial"/>
          <w:b/>
          <w:bCs/>
          <w:sz w:val="20"/>
          <w:szCs w:val="20"/>
        </w:rPr>
        <w:t>Wheaton College Athletics (Wheaton College)</w:t>
      </w:r>
      <w:r>
        <w:rPr>
          <w:rFonts w:ascii="Times" w:hAnsi="Times" w:cs="Arial"/>
          <w:b/>
          <w:bCs/>
          <w:sz w:val="20"/>
          <w:szCs w:val="20"/>
        </w:rPr>
        <w:tab/>
      </w:r>
      <w:r>
        <w:rPr>
          <w:rFonts w:ascii="Times" w:hAnsi="Times" w:cs="Arial"/>
          <w:b/>
          <w:bCs/>
          <w:sz w:val="20"/>
          <w:szCs w:val="20"/>
        </w:rPr>
        <w:tab/>
      </w:r>
      <w:r>
        <w:rPr>
          <w:rFonts w:ascii="Times" w:hAnsi="Times" w:cs="Arial"/>
          <w:b/>
          <w:bCs/>
          <w:sz w:val="20"/>
          <w:szCs w:val="20"/>
        </w:rPr>
        <w:tab/>
      </w:r>
      <w:r>
        <w:rPr>
          <w:rFonts w:ascii="Times" w:hAnsi="Times" w:cs="Arial"/>
          <w:b/>
          <w:bCs/>
          <w:sz w:val="20"/>
          <w:szCs w:val="20"/>
        </w:rPr>
        <w:tab/>
      </w:r>
      <w:r>
        <w:rPr>
          <w:rFonts w:ascii="Times" w:hAnsi="Times" w:cs="Arial"/>
          <w:b/>
          <w:bCs/>
          <w:sz w:val="20"/>
          <w:szCs w:val="20"/>
        </w:rPr>
        <w:tab/>
      </w:r>
      <w:r>
        <w:rPr>
          <w:rFonts w:ascii="Times" w:hAnsi="Times" w:cs="Arial"/>
          <w:b/>
          <w:bCs/>
          <w:sz w:val="20"/>
          <w:szCs w:val="20"/>
        </w:rPr>
        <w:tab/>
      </w:r>
      <w:r>
        <w:rPr>
          <w:rFonts w:ascii="Times" w:hAnsi="Times" w:cs="Arial"/>
          <w:b/>
          <w:bCs/>
          <w:sz w:val="20"/>
          <w:szCs w:val="20"/>
        </w:rPr>
        <w:tab/>
      </w:r>
      <w:r>
        <w:rPr>
          <w:rFonts w:ascii="Times" w:hAnsi="Times" w:cs="Arial"/>
          <w:b/>
          <w:bCs/>
          <w:sz w:val="20"/>
          <w:szCs w:val="20"/>
        </w:rPr>
        <w:tab/>
        <w:t xml:space="preserve">          </w:t>
      </w:r>
      <w:r>
        <w:rPr>
          <w:rFonts w:ascii="Times" w:hAnsi="Times" w:cs="Arial"/>
          <w:i/>
          <w:iCs/>
          <w:sz w:val="20"/>
          <w:szCs w:val="20"/>
        </w:rPr>
        <w:t>May 2019</w:t>
      </w:r>
    </w:p>
    <w:p w14:paraId="160ED7E9" w14:textId="77777777" w:rsidR="00356349" w:rsidRDefault="00356349" w:rsidP="00356349">
      <w:pPr>
        <w:rPr>
          <w:rFonts w:ascii="Times" w:hAnsi="Times" w:cs="Arial"/>
          <w:i/>
          <w:iCs/>
          <w:sz w:val="20"/>
          <w:szCs w:val="20"/>
        </w:rPr>
      </w:pPr>
      <w:r>
        <w:rPr>
          <w:rFonts w:ascii="Times" w:hAnsi="Times" w:cs="Arial"/>
          <w:i/>
          <w:iCs/>
          <w:sz w:val="20"/>
          <w:szCs w:val="20"/>
        </w:rPr>
        <w:t>Lyons Leadership Academy</w:t>
      </w:r>
    </w:p>
    <w:p w14:paraId="527DC3FC" w14:textId="77777777" w:rsidR="00356349" w:rsidRDefault="00356349" w:rsidP="00356349">
      <w:pPr>
        <w:pStyle w:val="ListParagraph"/>
        <w:numPr>
          <w:ilvl w:val="0"/>
          <w:numId w:val="10"/>
        </w:num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Represented women’s soccer at</w:t>
      </w:r>
      <w:r w:rsidRPr="00ED7A9D">
        <w:rPr>
          <w:rFonts w:ascii="Times" w:hAnsi="Times" w:cs="Arial"/>
          <w:sz w:val="20"/>
          <w:szCs w:val="20"/>
        </w:rPr>
        <w:t xml:space="preserve"> </w:t>
      </w:r>
      <w:r>
        <w:rPr>
          <w:rFonts w:ascii="Times" w:hAnsi="Times" w:cs="Arial"/>
          <w:sz w:val="20"/>
          <w:szCs w:val="20"/>
        </w:rPr>
        <w:t xml:space="preserve">a week-long leadership academy, which included </w:t>
      </w:r>
      <w:r w:rsidRPr="00ED7A9D">
        <w:rPr>
          <w:rFonts w:ascii="Times" w:hAnsi="Times" w:cs="Arial"/>
          <w:sz w:val="20"/>
          <w:szCs w:val="20"/>
        </w:rPr>
        <w:t>group collaboration activities to enhance</w:t>
      </w:r>
      <w:r>
        <w:rPr>
          <w:rFonts w:ascii="Times" w:hAnsi="Times" w:cs="Arial"/>
          <w:sz w:val="20"/>
          <w:szCs w:val="20"/>
        </w:rPr>
        <w:t xml:space="preserve"> peer</w:t>
      </w:r>
      <w:r w:rsidRPr="00ED7A9D">
        <w:rPr>
          <w:rFonts w:ascii="Times" w:hAnsi="Times" w:cs="Arial"/>
          <w:sz w:val="20"/>
          <w:szCs w:val="20"/>
        </w:rPr>
        <w:t xml:space="preserve"> leadership and interpersonal skills</w:t>
      </w:r>
    </w:p>
    <w:p w14:paraId="2C16FA44" w14:textId="20FB4DF4" w:rsidR="0011706D" w:rsidRPr="00737EB6" w:rsidRDefault="008E7A32" w:rsidP="0011706D">
      <w:pPr>
        <w:pBdr>
          <w:bottom w:val="single" w:sz="6" w:space="1" w:color="auto"/>
        </w:pBd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br/>
      </w:r>
      <w:r w:rsidR="0011706D">
        <w:rPr>
          <w:rFonts w:ascii="Times" w:hAnsi="Times" w:cs="Arial"/>
          <w:b/>
          <w:sz w:val="20"/>
          <w:szCs w:val="20"/>
        </w:rPr>
        <w:t>WORK</w:t>
      </w:r>
      <w:r w:rsidR="0011706D" w:rsidRPr="00737EB6">
        <w:rPr>
          <w:rFonts w:ascii="Times" w:hAnsi="Times" w:cs="Arial"/>
          <w:b/>
          <w:sz w:val="20"/>
          <w:szCs w:val="20"/>
        </w:rPr>
        <w:t xml:space="preserve"> EXPERIENCE</w:t>
      </w:r>
    </w:p>
    <w:p w14:paraId="132D9B45" w14:textId="77777777" w:rsidR="00AC048D" w:rsidRDefault="00AC048D" w:rsidP="00AC048D">
      <w:pPr>
        <w:jc w:val="both"/>
        <w:rPr>
          <w:rFonts w:ascii="Times" w:hAnsi="Times" w:cs="Arial"/>
          <w:iCs/>
          <w:sz w:val="20"/>
          <w:szCs w:val="20"/>
        </w:rPr>
      </w:pPr>
      <w:r>
        <w:rPr>
          <w:rFonts w:ascii="Times" w:hAnsi="Times" w:cs="Arial"/>
          <w:b/>
          <w:bCs/>
          <w:iCs/>
          <w:sz w:val="20"/>
          <w:szCs w:val="20"/>
        </w:rPr>
        <w:t>Falk Recreation Center (Bronx, NY)</w:t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  <w:t xml:space="preserve"> </w:t>
      </w:r>
      <w:r>
        <w:rPr>
          <w:rFonts w:ascii="Times" w:hAnsi="Times" w:cs="Arial"/>
          <w:i/>
          <w:sz w:val="20"/>
          <w:szCs w:val="20"/>
        </w:rPr>
        <w:t xml:space="preserve">September 2022 – Present </w:t>
      </w:r>
    </w:p>
    <w:p w14:paraId="57AA6B4D" w14:textId="77777777" w:rsidR="00AC048D" w:rsidRDefault="00AC048D" w:rsidP="00AC048D">
      <w:pPr>
        <w:jc w:val="both"/>
        <w:rPr>
          <w:rFonts w:ascii="Times" w:hAnsi="Times" w:cs="Arial"/>
          <w:iCs/>
          <w:sz w:val="20"/>
          <w:szCs w:val="20"/>
        </w:rPr>
      </w:pPr>
      <w:proofErr w:type="gramStart"/>
      <w:r>
        <w:rPr>
          <w:rFonts w:ascii="Times" w:hAnsi="Times" w:cs="Arial"/>
          <w:i/>
          <w:sz w:val="20"/>
          <w:szCs w:val="20"/>
        </w:rPr>
        <w:t>Intramural Assistant</w:t>
      </w:r>
      <w:proofErr w:type="gramEnd"/>
    </w:p>
    <w:p w14:paraId="0E7F175D" w14:textId="6BA40951" w:rsidR="00AC048D" w:rsidRPr="00D00BF2" w:rsidRDefault="00AC048D" w:rsidP="00D00B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hAnsi="Times" w:cs="Arial"/>
          <w:iCs/>
          <w:sz w:val="20"/>
          <w:szCs w:val="20"/>
        </w:rPr>
      </w:pPr>
      <w:r>
        <w:rPr>
          <w:rFonts w:ascii="Times" w:hAnsi="Times" w:cs="Arial"/>
          <w:iCs/>
          <w:sz w:val="20"/>
          <w:szCs w:val="20"/>
        </w:rPr>
        <w:t>Responsible for greeting and check-in at the front desk, in addition to management of weekly intramural sports</w:t>
      </w:r>
    </w:p>
    <w:p w14:paraId="0C39EAE8" w14:textId="2600F9E2" w:rsidR="00370A64" w:rsidRPr="00370A64" w:rsidRDefault="006245D2" w:rsidP="0054415D">
      <w:pPr>
        <w:jc w:val="both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b/>
          <w:bCs/>
          <w:iCs/>
          <w:sz w:val="20"/>
          <w:szCs w:val="20"/>
        </w:rPr>
        <w:t xml:space="preserve">Winged Foot </w:t>
      </w:r>
      <w:r w:rsidR="00370A64">
        <w:rPr>
          <w:rFonts w:ascii="Times" w:hAnsi="Times" w:cs="Arial"/>
          <w:b/>
          <w:bCs/>
          <w:iCs/>
          <w:sz w:val="20"/>
          <w:szCs w:val="20"/>
        </w:rPr>
        <w:t>Golf Club (Mamaroneck, NY)</w:t>
      </w:r>
      <w:r w:rsidR="00370A64">
        <w:rPr>
          <w:rFonts w:ascii="Times" w:hAnsi="Times" w:cs="Arial"/>
          <w:iCs/>
          <w:sz w:val="20"/>
          <w:szCs w:val="20"/>
        </w:rPr>
        <w:tab/>
      </w:r>
      <w:r w:rsidR="00370A64">
        <w:rPr>
          <w:rFonts w:ascii="Times" w:hAnsi="Times" w:cs="Arial"/>
          <w:iCs/>
          <w:sz w:val="20"/>
          <w:szCs w:val="20"/>
        </w:rPr>
        <w:tab/>
      </w:r>
      <w:r w:rsidR="00370A64">
        <w:rPr>
          <w:rFonts w:ascii="Times" w:hAnsi="Times" w:cs="Arial"/>
          <w:iCs/>
          <w:sz w:val="20"/>
          <w:szCs w:val="20"/>
        </w:rPr>
        <w:tab/>
      </w:r>
      <w:r w:rsidR="00370A64">
        <w:rPr>
          <w:rFonts w:ascii="Times" w:hAnsi="Times" w:cs="Arial"/>
          <w:iCs/>
          <w:sz w:val="20"/>
          <w:szCs w:val="20"/>
        </w:rPr>
        <w:tab/>
      </w:r>
      <w:r w:rsidR="00370A64">
        <w:rPr>
          <w:rFonts w:ascii="Times" w:hAnsi="Times" w:cs="Arial"/>
          <w:iCs/>
          <w:sz w:val="20"/>
          <w:szCs w:val="20"/>
        </w:rPr>
        <w:tab/>
      </w:r>
      <w:r w:rsidR="00370A64">
        <w:rPr>
          <w:rFonts w:ascii="Times" w:hAnsi="Times" w:cs="Arial"/>
          <w:iCs/>
          <w:sz w:val="20"/>
          <w:szCs w:val="20"/>
        </w:rPr>
        <w:tab/>
      </w:r>
      <w:proofErr w:type="gramStart"/>
      <w:r w:rsidR="00370A64">
        <w:rPr>
          <w:rFonts w:ascii="Times" w:hAnsi="Times" w:cs="Arial"/>
          <w:iCs/>
          <w:sz w:val="20"/>
          <w:szCs w:val="20"/>
        </w:rPr>
        <w:tab/>
        <w:t xml:space="preserve">  </w:t>
      </w:r>
      <w:r w:rsidR="00370A64">
        <w:rPr>
          <w:rFonts w:ascii="Times" w:hAnsi="Times" w:cs="Arial"/>
          <w:i/>
          <w:sz w:val="20"/>
          <w:szCs w:val="20"/>
        </w:rPr>
        <w:t>May</w:t>
      </w:r>
      <w:proofErr w:type="gramEnd"/>
      <w:r w:rsidR="00370A64">
        <w:rPr>
          <w:rFonts w:ascii="Times" w:hAnsi="Times" w:cs="Arial"/>
          <w:i/>
          <w:sz w:val="20"/>
          <w:szCs w:val="20"/>
        </w:rPr>
        <w:t xml:space="preserve"> 2024 – </w:t>
      </w:r>
      <w:r w:rsidR="002D3D06">
        <w:rPr>
          <w:rFonts w:ascii="Times" w:hAnsi="Times" w:cs="Arial"/>
          <w:i/>
          <w:sz w:val="20"/>
          <w:szCs w:val="20"/>
        </w:rPr>
        <w:t>August 2024</w:t>
      </w:r>
    </w:p>
    <w:p w14:paraId="776F831A" w14:textId="1035C054" w:rsidR="00370A64" w:rsidRDefault="00370A64" w:rsidP="0054415D">
      <w:pPr>
        <w:jc w:val="both"/>
        <w:rPr>
          <w:rFonts w:ascii="Times" w:hAnsi="Times" w:cs="Arial"/>
          <w:iCs/>
          <w:sz w:val="20"/>
          <w:szCs w:val="20"/>
        </w:rPr>
      </w:pPr>
      <w:r>
        <w:rPr>
          <w:rFonts w:ascii="Times" w:hAnsi="Times" w:cs="Arial"/>
          <w:i/>
          <w:sz w:val="20"/>
          <w:szCs w:val="20"/>
        </w:rPr>
        <w:t>Server</w:t>
      </w:r>
    </w:p>
    <w:p w14:paraId="7A86D5AF" w14:textId="77777777" w:rsidR="00D00BF2" w:rsidRDefault="00370A64" w:rsidP="00E95193">
      <w:pPr>
        <w:pStyle w:val="ListParagraph"/>
        <w:numPr>
          <w:ilvl w:val="0"/>
          <w:numId w:val="4"/>
        </w:numPr>
        <w:jc w:val="both"/>
        <w:rPr>
          <w:rFonts w:ascii="Times" w:hAnsi="Times" w:cs="Arial"/>
          <w:iCs/>
          <w:sz w:val="20"/>
          <w:szCs w:val="20"/>
        </w:rPr>
      </w:pPr>
      <w:r w:rsidRPr="00370A64">
        <w:rPr>
          <w:rFonts w:ascii="Times" w:hAnsi="Times" w:cs="Arial"/>
          <w:iCs/>
          <w:sz w:val="20"/>
          <w:szCs w:val="20"/>
        </w:rPr>
        <w:t>Delivered exceptional customer service</w:t>
      </w:r>
      <w:r>
        <w:rPr>
          <w:rFonts w:ascii="Times" w:hAnsi="Times" w:cs="Arial"/>
          <w:iCs/>
          <w:sz w:val="20"/>
          <w:szCs w:val="20"/>
        </w:rPr>
        <w:t xml:space="preserve"> to high-profile </w:t>
      </w:r>
      <w:r w:rsidR="00A0193F">
        <w:rPr>
          <w:rFonts w:ascii="Times" w:hAnsi="Times" w:cs="Arial"/>
          <w:iCs/>
          <w:sz w:val="20"/>
          <w:szCs w:val="20"/>
        </w:rPr>
        <w:t xml:space="preserve">members and guests </w:t>
      </w:r>
      <w:r w:rsidRPr="00370A64">
        <w:rPr>
          <w:rFonts w:ascii="Times" w:hAnsi="Times" w:cs="Arial"/>
          <w:iCs/>
          <w:sz w:val="20"/>
          <w:szCs w:val="20"/>
        </w:rPr>
        <w:t>by efficiently managing high-pressure</w:t>
      </w:r>
    </w:p>
    <w:p w14:paraId="2D26A705" w14:textId="38C1B699" w:rsidR="00E95193" w:rsidRPr="00D00BF2" w:rsidRDefault="00370A64" w:rsidP="00D00BF2">
      <w:pPr>
        <w:pStyle w:val="ListParagraph"/>
        <w:spacing w:line="360" w:lineRule="auto"/>
        <w:jc w:val="both"/>
        <w:rPr>
          <w:rFonts w:ascii="Times" w:hAnsi="Times" w:cs="Arial"/>
          <w:iCs/>
          <w:sz w:val="20"/>
          <w:szCs w:val="20"/>
        </w:rPr>
      </w:pPr>
      <w:r w:rsidRPr="00370A64">
        <w:rPr>
          <w:rFonts w:ascii="Times" w:hAnsi="Times" w:cs="Arial"/>
          <w:iCs/>
          <w:sz w:val="20"/>
          <w:szCs w:val="20"/>
        </w:rPr>
        <w:t>environments, demonstrating strong multitasking abilities, and ensuring meticulous attention to detail</w:t>
      </w:r>
    </w:p>
    <w:p w14:paraId="3EE230F3" w14:textId="5205726B" w:rsidR="00E95193" w:rsidRDefault="00E95193" w:rsidP="00E95193">
      <w:pPr>
        <w:jc w:val="both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b/>
          <w:bCs/>
          <w:iCs/>
          <w:sz w:val="20"/>
          <w:szCs w:val="20"/>
        </w:rPr>
        <w:t>Summer House Santa Monica (Bethesda, MD)</w:t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  <w:t xml:space="preserve">        </w:t>
      </w:r>
      <w:r w:rsidR="00F56B6F">
        <w:rPr>
          <w:rFonts w:ascii="Times" w:hAnsi="Times" w:cs="Arial"/>
          <w:iCs/>
          <w:sz w:val="20"/>
          <w:szCs w:val="20"/>
        </w:rPr>
        <w:tab/>
        <w:t xml:space="preserve">          </w:t>
      </w:r>
      <w:r w:rsidR="00F56B6F">
        <w:rPr>
          <w:rFonts w:ascii="Times" w:hAnsi="Times" w:cs="Arial"/>
          <w:i/>
          <w:sz w:val="20"/>
          <w:szCs w:val="20"/>
        </w:rPr>
        <w:t xml:space="preserve">September 2021 </w:t>
      </w:r>
      <w:r>
        <w:rPr>
          <w:rFonts w:ascii="Times" w:hAnsi="Times" w:cs="Arial"/>
          <w:i/>
          <w:sz w:val="20"/>
          <w:szCs w:val="20"/>
        </w:rPr>
        <w:t xml:space="preserve">– </w:t>
      </w:r>
      <w:r w:rsidR="00F56B6F">
        <w:rPr>
          <w:rFonts w:ascii="Times" w:hAnsi="Times" w:cs="Arial"/>
          <w:i/>
          <w:sz w:val="20"/>
          <w:szCs w:val="20"/>
        </w:rPr>
        <w:t>April 2022</w:t>
      </w:r>
    </w:p>
    <w:p w14:paraId="5D9858FC" w14:textId="77777777" w:rsidR="00F56B6F" w:rsidRDefault="00E95193" w:rsidP="00F56B6F">
      <w:pPr>
        <w:jc w:val="both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i/>
          <w:sz w:val="20"/>
          <w:szCs w:val="20"/>
        </w:rPr>
        <w:t xml:space="preserve">Server </w:t>
      </w:r>
    </w:p>
    <w:p w14:paraId="31052344" w14:textId="7EC7A256" w:rsidR="00E95193" w:rsidRPr="00D00BF2" w:rsidRDefault="00F56B6F" w:rsidP="00D00B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" w:eastAsia="Times New Roman" w:hAnsi="Times" w:cs="Arial"/>
          <w:i/>
          <w:sz w:val="20"/>
          <w:szCs w:val="20"/>
        </w:rPr>
      </w:pPr>
      <w:r w:rsidRPr="00F56B6F">
        <w:rPr>
          <w:rFonts w:ascii="Times" w:hAnsi="Times" w:cs="Arial"/>
          <w:iCs/>
          <w:sz w:val="20"/>
          <w:szCs w:val="20"/>
        </w:rPr>
        <w:t xml:space="preserve">Served at a modern California-inspired restaurant, where I worked directly with guests to ensure a positive dining experience </w:t>
      </w:r>
    </w:p>
    <w:p w14:paraId="051D4B28" w14:textId="1B922F33" w:rsidR="0054415D" w:rsidRDefault="0054415D" w:rsidP="0054415D">
      <w:pPr>
        <w:jc w:val="both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b/>
          <w:bCs/>
          <w:iCs/>
          <w:sz w:val="20"/>
          <w:szCs w:val="20"/>
        </w:rPr>
        <w:t>Lucky Lou’s Bar and Grille (Wethersfield, CT)</w:t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  <w:t xml:space="preserve">        </w:t>
      </w:r>
      <w:r>
        <w:rPr>
          <w:rFonts w:ascii="Times" w:hAnsi="Times" w:cs="Arial"/>
          <w:iCs/>
          <w:sz w:val="20"/>
          <w:szCs w:val="20"/>
        </w:rPr>
        <w:tab/>
      </w:r>
      <w:proofErr w:type="gramStart"/>
      <w:r>
        <w:rPr>
          <w:rFonts w:ascii="Times" w:hAnsi="Times" w:cs="Arial"/>
          <w:iCs/>
          <w:sz w:val="20"/>
          <w:szCs w:val="20"/>
        </w:rPr>
        <w:tab/>
        <w:t xml:space="preserve">  </w:t>
      </w:r>
      <w:r>
        <w:rPr>
          <w:rFonts w:ascii="Times" w:hAnsi="Times" w:cs="Arial"/>
          <w:i/>
          <w:sz w:val="20"/>
          <w:szCs w:val="20"/>
        </w:rPr>
        <w:t>May</w:t>
      </w:r>
      <w:proofErr w:type="gramEnd"/>
      <w:r>
        <w:rPr>
          <w:rFonts w:ascii="Times" w:hAnsi="Times" w:cs="Arial"/>
          <w:i/>
          <w:sz w:val="20"/>
          <w:szCs w:val="20"/>
        </w:rPr>
        <w:t xml:space="preserve"> 2020 – August 2020</w:t>
      </w:r>
    </w:p>
    <w:p w14:paraId="6A76EF51" w14:textId="3B01DA14" w:rsidR="0054415D" w:rsidRPr="0054415D" w:rsidRDefault="0054415D" w:rsidP="0054415D">
      <w:pPr>
        <w:jc w:val="both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i/>
          <w:sz w:val="20"/>
          <w:szCs w:val="20"/>
        </w:rPr>
        <w:t>Server and Bartender</w:t>
      </w:r>
    </w:p>
    <w:p w14:paraId="6847A961" w14:textId="0F918CA1" w:rsidR="0054415D" w:rsidRPr="000B2623" w:rsidRDefault="0054415D" w:rsidP="000B262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" w:hAnsi="Times" w:cs="Arial"/>
          <w:iCs/>
          <w:sz w:val="20"/>
          <w:szCs w:val="20"/>
        </w:rPr>
      </w:pPr>
      <w:r>
        <w:rPr>
          <w:rFonts w:ascii="Times" w:hAnsi="Times" w:cs="Arial"/>
          <w:iCs/>
          <w:sz w:val="20"/>
          <w:szCs w:val="20"/>
        </w:rPr>
        <w:t>Served 40-50 hours per week</w:t>
      </w:r>
      <w:r w:rsidR="000B2623">
        <w:rPr>
          <w:rFonts w:ascii="Times" w:hAnsi="Times" w:cs="Arial"/>
          <w:iCs/>
          <w:sz w:val="20"/>
          <w:szCs w:val="20"/>
        </w:rPr>
        <w:t>; developed conflict resolution and interpersonal skills</w:t>
      </w:r>
      <w:r>
        <w:rPr>
          <w:rFonts w:ascii="Times" w:hAnsi="Times" w:cs="Arial"/>
          <w:iCs/>
          <w:sz w:val="20"/>
          <w:szCs w:val="20"/>
        </w:rPr>
        <w:t>, enforced COVID-19</w:t>
      </w:r>
      <w:r w:rsidR="000B2623">
        <w:rPr>
          <w:rFonts w:ascii="Times" w:hAnsi="Times" w:cs="Arial"/>
          <w:iCs/>
          <w:sz w:val="20"/>
          <w:szCs w:val="20"/>
        </w:rPr>
        <w:t xml:space="preserve"> </w:t>
      </w:r>
      <w:r w:rsidRPr="000B2623">
        <w:rPr>
          <w:rFonts w:ascii="Times" w:hAnsi="Times" w:cs="Arial"/>
          <w:iCs/>
          <w:sz w:val="20"/>
          <w:szCs w:val="20"/>
        </w:rPr>
        <w:t xml:space="preserve">protocol </w:t>
      </w:r>
    </w:p>
    <w:p w14:paraId="27A855F3" w14:textId="02142783" w:rsidR="00F01EC8" w:rsidRDefault="00F01EC8" w:rsidP="0011706D">
      <w:pPr>
        <w:jc w:val="both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b/>
          <w:bCs/>
          <w:iCs/>
          <w:sz w:val="20"/>
          <w:szCs w:val="20"/>
        </w:rPr>
        <w:t>Wheaton College Admissions Ambassador</w:t>
      </w:r>
      <w:r w:rsidR="001155AF">
        <w:rPr>
          <w:rFonts w:ascii="Times" w:hAnsi="Times" w:cs="Arial"/>
          <w:b/>
          <w:bCs/>
          <w:iCs/>
          <w:sz w:val="20"/>
          <w:szCs w:val="20"/>
        </w:rPr>
        <w:t xml:space="preserve"> (Norton, MA)</w:t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  <w:t xml:space="preserve">        </w:t>
      </w:r>
      <w:r>
        <w:rPr>
          <w:rFonts w:ascii="Times" w:hAnsi="Times" w:cs="Arial"/>
          <w:i/>
          <w:sz w:val="20"/>
          <w:szCs w:val="20"/>
        </w:rPr>
        <w:t>January 2018 – January 2020</w:t>
      </w:r>
    </w:p>
    <w:p w14:paraId="2494E7DD" w14:textId="5FF94F8F" w:rsidR="0054415D" w:rsidRPr="0054415D" w:rsidRDefault="0054415D" w:rsidP="0054415D">
      <w:pPr>
        <w:jc w:val="both"/>
        <w:rPr>
          <w:rFonts w:ascii="Times" w:hAnsi="Times" w:cs="Arial"/>
          <w:i/>
          <w:sz w:val="20"/>
          <w:szCs w:val="20"/>
        </w:rPr>
      </w:pPr>
      <w:r>
        <w:rPr>
          <w:rFonts w:ascii="Times" w:hAnsi="Times" w:cs="Arial"/>
          <w:i/>
          <w:sz w:val="20"/>
          <w:szCs w:val="20"/>
        </w:rPr>
        <w:t>Tour Guide and Information Session Panelist</w:t>
      </w:r>
    </w:p>
    <w:p w14:paraId="77953C6A" w14:textId="7EBE1C97" w:rsidR="005A05EF" w:rsidRPr="00D00BF2" w:rsidRDefault="00F01EC8" w:rsidP="00D00BF2">
      <w:pPr>
        <w:pStyle w:val="ListParagraph"/>
        <w:numPr>
          <w:ilvl w:val="0"/>
          <w:numId w:val="13"/>
        </w:numPr>
        <w:jc w:val="both"/>
        <w:rPr>
          <w:rFonts w:ascii="Times" w:hAnsi="Times" w:cs="Arial"/>
          <w:iCs/>
          <w:sz w:val="20"/>
          <w:szCs w:val="20"/>
        </w:rPr>
      </w:pPr>
      <w:r>
        <w:rPr>
          <w:rFonts w:ascii="Times" w:hAnsi="Times" w:cs="Arial"/>
          <w:iCs/>
          <w:sz w:val="20"/>
          <w:szCs w:val="20"/>
        </w:rPr>
        <w:t xml:space="preserve">Provided informational sessions and tours </w:t>
      </w:r>
      <w:proofErr w:type="gramStart"/>
      <w:r>
        <w:rPr>
          <w:rFonts w:ascii="Times" w:hAnsi="Times" w:cs="Arial"/>
          <w:iCs/>
          <w:sz w:val="20"/>
          <w:szCs w:val="20"/>
        </w:rPr>
        <w:t>to</w:t>
      </w:r>
      <w:proofErr w:type="gramEnd"/>
      <w:r>
        <w:rPr>
          <w:rFonts w:ascii="Times" w:hAnsi="Times" w:cs="Arial"/>
          <w:iCs/>
          <w:sz w:val="20"/>
          <w:szCs w:val="20"/>
        </w:rPr>
        <w:t xml:space="preserve"> prospective students</w:t>
      </w:r>
    </w:p>
    <w:p w14:paraId="337D5CBD" w14:textId="77777777" w:rsidR="00101898" w:rsidRDefault="00101898" w:rsidP="00DA16D3">
      <w:pPr>
        <w:pBdr>
          <w:bottom w:val="single" w:sz="6" w:space="1" w:color="auto"/>
        </w:pBdr>
        <w:rPr>
          <w:rFonts w:ascii="Times" w:hAnsi="Times" w:cs="Arial"/>
          <w:b/>
          <w:sz w:val="20"/>
          <w:szCs w:val="20"/>
        </w:rPr>
      </w:pPr>
    </w:p>
    <w:p w14:paraId="5D3E7556" w14:textId="333BB3CE" w:rsidR="00DA16D3" w:rsidRDefault="0030531C" w:rsidP="00DA16D3">
      <w:pPr>
        <w:pBdr>
          <w:bottom w:val="single" w:sz="6" w:space="1" w:color="auto"/>
        </w:pBd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AWARDS</w:t>
      </w:r>
      <w:r w:rsidR="00C03EBD" w:rsidRPr="00737EB6">
        <w:rPr>
          <w:rFonts w:ascii="Times" w:hAnsi="Times" w:cs="Arial"/>
          <w:b/>
          <w:sz w:val="20"/>
          <w:szCs w:val="20"/>
        </w:rPr>
        <w:t xml:space="preserve"> AND ACCOLADES</w:t>
      </w:r>
    </w:p>
    <w:p w14:paraId="74C15B11" w14:textId="3A4CB9F6" w:rsidR="00BD0569" w:rsidRDefault="00BD0569" w:rsidP="0030531C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Award</w:t>
      </w:r>
      <w:r w:rsidR="00125C83">
        <w:rPr>
          <w:rFonts w:ascii="Times" w:hAnsi="Times" w:cs="Arial"/>
          <w:sz w:val="20"/>
          <w:szCs w:val="20"/>
        </w:rPr>
        <w:t xml:space="preserve"> of Excellence in Medical Education </w:t>
      </w:r>
      <w:r w:rsidR="00125C83">
        <w:rPr>
          <w:rFonts w:ascii="Times" w:hAnsi="Times" w:cs="Arial"/>
          <w:sz w:val="20"/>
          <w:szCs w:val="20"/>
        </w:rPr>
        <w:tab/>
      </w:r>
      <w:r w:rsidR="00125C83">
        <w:rPr>
          <w:rFonts w:ascii="Times" w:hAnsi="Times" w:cs="Arial"/>
          <w:sz w:val="20"/>
          <w:szCs w:val="20"/>
        </w:rPr>
        <w:tab/>
      </w:r>
      <w:r w:rsidR="00125C83">
        <w:rPr>
          <w:rFonts w:ascii="Times" w:hAnsi="Times" w:cs="Arial"/>
          <w:sz w:val="20"/>
          <w:szCs w:val="20"/>
        </w:rPr>
        <w:tab/>
      </w:r>
      <w:r w:rsidR="00125C83">
        <w:rPr>
          <w:rFonts w:ascii="Times" w:hAnsi="Times" w:cs="Arial"/>
          <w:sz w:val="20"/>
          <w:szCs w:val="20"/>
        </w:rPr>
        <w:tab/>
      </w:r>
      <w:r w:rsidR="00125C83">
        <w:rPr>
          <w:rFonts w:ascii="Times" w:hAnsi="Times" w:cs="Arial"/>
          <w:sz w:val="20"/>
          <w:szCs w:val="20"/>
        </w:rPr>
        <w:tab/>
      </w:r>
      <w:r w:rsidR="00125C83">
        <w:rPr>
          <w:rFonts w:ascii="Times" w:hAnsi="Times" w:cs="Arial"/>
          <w:sz w:val="20"/>
          <w:szCs w:val="20"/>
        </w:rPr>
        <w:tab/>
      </w:r>
      <w:r w:rsidR="00125C83">
        <w:rPr>
          <w:rFonts w:ascii="Times" w:hAnsi="Times" w:cs="Arial"/>
          <w:sz w:val="20"/>
          <w:szCs w:val="20"/>
        </w:rPr>
        <w:tab/>
      </w:r>
      <w:r w:rsidR="00125C83">
        <w:rPr>
          <w:rFonts w:ascii="Times" w:hAnsi="Times" w:cs="Arial"/>
          <w:sz w:val="20"/>
          <w:szCs w:val="20"/>
        </w:rPr>
        <w:tab/>
      </w:r>
      <w:r w:rsidR="00125C83">
        <w:rPr>
          <w:rFonts w:ascii="Times" w:hAnsi="Times" w:cs="Arial"/>
          <w:i/>
          <w:iCs/>
          <w:sz w:val="20"/>
          <w:szCs w:val="20"/>
        </w:rPr>
        <w:t xml:space="preserve">Einstein </w:t>
      </w:r>
      <w:proofErr w:type="spellStart"/>
      <w:r w:rsidR="00125C83">
        <w:rPr>
          <w:rFonts w:ascii="Times" w:hAnsi="Times" w:cs="Arial"/>
          <w:i/>
          <w:iCs/>
          <w:sz w:val="20"/>
          <w:szCs w:val="20"/>
        </w:rPr>
        <w:t>IMPact</w:t>
      </w:r>
      <w:proofErr w:type="spellEnd"/>
      <w:r w:rsidR="00125C83">
        <w:rPr>
          <w:rFonts w:ascii="Times" w:hAnsi="Times" w:cs="Arial"/>
          <w:i/>
          <w:iCs/>
          <w:sz w:val="20"/>
          <w:szCs w:val="20"/>
        </w:rPr>
        <w:t xml:space="preserve"> Day 2024</w:t>
      </w:r>
      <w:r w:rsidR="00125C83">
        <w:rPr>
          <w:rFonts w:ascii="Times" w:hAnsi="Times" w:cs="Arial"/>
          <w:sz w:val="20"/>
          <w:szCs w:val="20"/>
        </w:rPr>
        <w:tab/>
      </w:r>
    </w:p>
    <w:p w14:paraId="189EFBF2" w14:textId="297E7E55" w:rsidR="007B2AAE" w:rsidRPr="007B2AAE" w:rsidRDefault="007B2AAE" w:rsidP="0030531C">
      <w:pPr>
        <w:rPr>
          <w:rFonts w:ascii="Times" w:hAnsi="Times" w:cs="Arial"/>
          <w:i/>
          <w:iCs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Richard and Virginia Thornburgh Leadership Award</w:t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  <w:t xml:space="preserve">     </w:t>
      </w:r>
      <w:r>
        <w:rPr>
          <w:rFonts w:ascii="Times" w:hAnsi="Times" w:cs="Arial"/>
          <w:i/>
          <w:iCs/>
          <w:sz w:val="20"/>
          <w:szCs w:val="20"/>
        </w:rPr>
        <w:t>2020</w:t>
      </w:r>
    </w:p>
    <w:p w14:paraId="7A317BFE" w14:textId="696A2231" w:rsidR="00200FE6" w:rsidRPr="00200FE6" w:rsidRDefault="00200FE6" w:rsidP="0030531C">
      <w:pPr>
        <w:rPr>
          <w:rFonts w:ascii="Times" w:hAnsi="Times" w:cs="Arial"/>
          <w:i/>
          <w:iCs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Wheaton College May Fellows Honor Program</w:t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proofErr w:type="gramStart"/>
      <w:r>
        <w:rPr>
          <w:rFonts w:ascii="Times" w:hAnsi="Times" w:cs="Arial"/>
          <w:sz w:val="20"/>
          <w:szCs w:val="20"/>
        </w:rPr>
        <w:tab/>
        <w:t xml:space="preserve">  </w:t>
      </w:r>
      <w:r>
        <w:rPr>
          <w:rFonts w:ascii="Times" w:hAnsi="Times" w:cs="Arial"/>
          <w:i/>
          <w:iCs/>
          <w:sz w:val="20"/>
          <w:szCs w:val="20"/>
        </w:rPr>
        <w:t>Fall</w:t>
      </w:r>
      <w:proofErr w:type="gramEnd"/>
      <w:r>
        <w:rPr>
          <w:rFonts w:ascii="Times" w:hAnsi="Times" w:cs="Arial"/>
          <w:i/>
          <w:iCs/>
          <w:sz w:val="20"/>
          <w:szCs w:val="20"/>
        </w:rPr>
        <w:t xml:space="preserve"> 2017 – Spring 2020</w:t>
      </w:r>
    </w:p>
    <w:p w14:paraId="4A0BFBD5" w14:textId="13107A53" w:rsidR="009932AD" w:rsidRPr="009932AD" w:rsidRDefault="009932AD" w:rsidP="0030531C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 xml:space="preserve">Dean’s List </w:t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proofErr w:type="gramStart"/>
      <w:r>
        <w:rPr>
          <w:rFonts w:ascii="Times" w:hAnsi="Times" w:cs="Arial"/>
          <w:sz w:val="20"/>
          <w:szCs w:val="20"/>
        </w:rPr>
        <w:tab/>
        <w:t xml:space="preserve"> </w:t>
      </w:r>
      <w:r w:rsidR="005044D5">
        <w:rPr>
          <w:rFonts w:ascii="Times" w:hAnsi="Times" w:cs="Arial"/>
          <w:sz w:val="20"/>
          <w:szCs w:val="20"/>
        </w:rPr>
        <w:t xml:space="preserve"> </w:t>
      </w:r>
      <w:r>
        <w:rPr>
          <w:rFonts w:ascii="Times" w:hAnsi="Times" w:cs="Arial"/>
          <w:i/>
          <w:sz w:val="20"/>
          <w:szCs w:val="20"/>
        </w:rPr>
        <w:t>Fall</w:t>
      </w:r>
      <w:proofErr w:type="gramEnd"/>
      <w:r>
        <w:rPr>
          <w:rFonts w:ascii="Times" w:hAnsi="Times" w:cs="Arial"/>
          <w:i/>
          <w:sz w:val="20"/>
          <w:szCs w:val="20"/>
        </w:rPr>
        <w:t xml:space="preserve"> 2017</w:t>
      </w:r>
      <w:r w:rsidR="005044D5">
        <w:rPr>
          <w:rFonts w:ascii="Times" w:hAnsi="Times" w:cs="Arial"/>
          <w:i/>
          <w:sz w:val="20"/>
          <w:szCs w:val="20"/>
        </w:rPr>
        <w:t xml:space="preserve"> </w:t>
      </w:r>
      <w:r w:rsidR="00EF59A3">
        <w:rPr>
          <w:rFonts w:ascii="Times" w:hAnsi="Times" w:cs="Arial"/>
          <w:i/>
          <w:sz w:val="20"/>
          <w:szCs w:val="20"/>
        </w:rPr>
        <w:t>–</w:t>
      </w:r>
      <w:r w:rsidR="005044D5">
        <w:rPr>
          <w:rFonts w:ascii="Times" w:hAnsi="Times" w:cs="Arial"/>
          <w:i/>
          <w:sz w:val="20"/>
          <w:szCs w:val="20"/>
        </w:rPr>
        <w:t xml:space="preserve"> </w:t>
      </w:r>
      <w:r w:rsidR="00FB2C59">
        <w:rPr>
          <w:rFonts w:ascii="Times" w:hAnsi="Times" w:cs="Arial"/>
          <w:i/>
          <w:sz w:val="20"/>
          <w:szCs w:val="20"/>
        </w:rPr>
        <w:t>Spring</w:t>
      </w:r>
      <w:r>
        <w:rPr>
          <w:rFonts w:ascii="Times" w:hAnsi="Times" w:cs="Arial"/>
          <w:i/>
          <w:sz w:val="20"/>
          <w:szCs w:val="20"/>
        </w:rPr>
        <w:t xml:space="preserve"> 20</w:t>
      </w:r>
      <w:r w:rsidR="00FB2C59">
        <w:rPr>
          <w:rFonts w:ascii="Times" w:hAnsi="Times" w:cs="Arial"/>
          <w:i/>
          <w:sz w:val="20"/>
          <w:szCs w:val="20"/>
        </w:rPr>
        <w:t>20</w:t>
      </w:r>
    </w:p>
    <w:p w14:paraId="44485F88" w14:textId="03847D65" w:rsidR="0030531C" w:rsidRPr="00737EB6" w:rsidRDefault="0030531C" w:rsidP="0030531C">
      <w:pP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 xml:space="preserve">Candace Whiffen Dyal '76 Endowed Scholarship </w:t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8E54CA">
        <w:rPr>
          <w:rFonts w:ascii="Times" w:hAnsi="Times" w:cs="Arial"/>
          <w:sz w:val="20"/>
          <w:szCs w:val="20"/>
        </w:rPr>
        <w:tab/>
        <w:t xml:space="preserve">         </w:t>
      </w:r>
      <w:r w:rsidR="00125CF6" w:rsidRPr="009932AD">
        <w:rPr>
          <w:rFonts w:ascii="Times" w:hAnsi="Times" w:cs="Arial"/>
          <w:i/>
          <w:sz w:val="20"/>
          <w:szCs w:val="20"/>
        </w:rPr>
        <w:t>2018</w:t>
      </w:r>
      <w:r w:rsidR="008E54CA">
        <w:rPr>
          <w:rFonts w:ascii="Times" w:hAnsi="Times" w:cs="Arial"/>
          <w:i/>
          <w:sz w:val="20"/>
          <w:szCs w:val="20"/>
        </w:rPr>
        <w:t>, 2019</w:t>
      </w:r>
    </w:p>
    <w:p w14:paraId="3B43596A" w14:textId="6E6AEAA8" w:rsidR="009932AD" w:rsidRDefault="002E6A35" w:rsidP="0030531C">
      <w:pP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>NEWMAC Academic All-Conference</w:t>
      </w:r>
      <w:r w:rsidR="00125CF6" w:rsidRPr="00737EB6">
        <w:rPr>
          <w:rFonts w:ascii="Times" w:hAnsi="Times" w:cs="Arial"/>
          <w:sz w:val="20"/>
          <w:szCs w:val="20"/>
        </w:rPr>
        <w:t xml:space="preserve"> </w:t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8E54CA">
        <w:rPr>
          <w:rFonts w:ascii="Times" w:hAnsi="Times" w:cs="Arial"/>
          <w:sz w:val="20"/>
          <w:szCs w:val="20"/>
        </w:rPr>
        <w:t xml:space="preserve"> </w:t>
      </w:r>
      <w:r w:rsidR="008E54CA">
        <w:rPr>
          <w:rFonts w:ascii="Times" w:hAnsi="Times" w:cs="Arial"/>
          <w:sz w:val="20"/>
          <w:szCs w:val="20"/>
        </w:rPr>
        <w:tab/>
        <w:t xml:space="preserve">         </w:t>
      </w:r>
      <w:r w:rsidR="00125CF6" w:rsidRPr="009932AD">
        <w:rPr>
          <w:rFonts w:ascii="Times" w:hAnsi="Times" w:cs="Arial"/>
          <w:i/>
          <w:sz w:val="20"/>
          <w:szCs w:val="20"/>
        </w:rPr>
        <w:t>2018</w:t>
      </w:r>
      <w:r w:rsidR="008E54CA">
        <w:rPr>
          <w:rFonts w:ascii="Times" w:hAnsi="Times" w:cs="Arial"/>
          <w:i/>
          <w:sz w:val="20"/>
          <w:szCs w:val="20"/>
        </w:rPr>
        <w:t>, 2019</w:t>
      </w:r>
    </w:p>
    <w:p w14:paraId="77D78BFE" w14:textId="7D604A3D" w:rsidR="008E54CA" w:rsidRDefault="008E54CA" w:rsidP="0030531C">
      <w:pP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 xml:space="preserve">Charles A. Dana Scholarship </w:t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  <w:t xml:space="preserve">     </w:t>
      </w:r>
      <w:r w:rsidRPr="009932AD">
        <w:rPr>
          <w:rFonts w:ascii="Times" w:hAnsi="Times" w:cs="Arial"/>
          <w:i/>
          <w:sz w:val="20"/>
          <w:szCs w:val="20"/>
        </w:rPr>
        <w:t>2018</w:t>
      </w:r>
    </w:p>
    <w:p w14:paraId="4A8495C0" w14:textId="78369EF3" w:rsidR="0073455B" w:rsidRPr="00737EB6" w:rsidRDefault="00C717E9" w:rsidP="0030531C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Award for Excellence in Hispanic Studies</w:t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</w:r>
      <w:r w:rsidR="009932AD">
        <w:rPr>
          <w:rFonts w:ascii="Times" w:hAnsi="Times" w:cs="Arial"/>
          <w:sz w:val="20"/>
          <w:szCs w:val="20"/>
        </w:rPr>
        <w:tab/>
        <w:t xml:space="preserve">     </w:t>
      </w:r>
      <w:r w:rsidR="00125CF6" w:rsidRPr="009932AD">
        <w:rPr>
          <w:rFonts w:ascii="Times" w:hAnsi="Times" w:cs="Arial"/>
          <w:i/>
          <w:sz w:val="20"/>
          <w:szCs w:val="20"/>
        </w:rPr>
        <w:t>201</w:t>
      </w:r>
      <w:r>
        <w:rPr>
          <w:rFonts w:ascii="Times" w:hAnsi="Times" w:cs="Arial"/>
          <w:i/>
          <w:sz w:val="20"/>
          <w:szCs w:val="20"/>
        </w:rPr>
        <w:t>8</w:t>
      </w:r>
    </w:p>
    <w:p w14:paraId="31C2D185" w14:textId="77777777" w:rsidR="00101898" w:rsidRDefault="00101898" w:rsidP="00D21D45">
      <w:pPr>
        <w:pBdr>
          <w:bottom w:val="single" w:sz="6" w:space="1" w:color="auto"/>
        </w:pBdr>
        <w:rPr>
          <w:rFonts w:ascii="Times" w:hAnsi="Times" w:cs="Arial"/>
          <w:b/>
          <w:sz w:val="20"/>
          <w:szCs w:val="20"/>
        </w:rPr>
      </w:pPr>
    </w:p>
    <w:p w14:paraId="091AA38F" w14:textId="3D771A2C" w:rsidR="00C03EBD" w:rsidRPr="00737EB6" w:rsidRDefault="00C03EBD" w:rsidP="00D21D45">
      <w:pPr>
        <w:pBdr>
          <w:bottom w:val="single" w:sz="6" w:space="1" w:color="auto"/>
        </w:pBdr>
        <w:rPr>
          <w:rFonts w:ascii="Times" w:hAnsi="Times" w:cs="Arial"/>
          <w:b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GRANTS AND FELLOWSHIPS</w:t>
      </w:r>
    </w:p>
    <w:p w14:paraId="042D47FE" w14:textId="61D7738E" w:rsidR="00D21D45" w:rsidRPr="00737EB6" w:rsidRDefault="00C03EBD" w:rsidP="00C03EBD">
      <w:pP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Wheaton College</w:t>
      </w:r>
      <w:r w:rsidR="00D21D45" w:rsidRPr="00737EB6">
        <w:rPr>
          <w:rFonts w:ascii="Times" w:hAnsi="Times" w:cs="Arial"/>
          <w:sz w:val="20"/>
          <w:szCs w:val="20"/>
        </w:rPr>
        <w:tab/>
      </w:r>
      <w:r w:rsidR="00D21D45" w:rsidRPr="00737EB6">
        <w:rPr>
          <w:rFonts w:ascii="Times" w:hAnsi="Times" w:cs="Arial"/>
          <w:sz w:val="20"/>
          <w:szCs w:val="20"/>
        </w:rPr>
        <w:tab/>
      </w:r>
      <w:r w:rsidR="00D21D45" w:rsidRPr="00737EB6">
        <w:rPr>
          <w:rFonts w:ascii="Times" w:hAnsi="Times" w:cs="Arial"/>
          <w:sz w:val="20"/>
          <w:szCs w:val="20"/>
        </w:rPr>
        <w:tab/>
      </w:r>
      <w:r w:rsidR="00D21D45" w:rsidRPr="00737EB6">
        <w:rPr>
          <w:rFonts w:ascii="Times" w:hAnsi="Times" w:cs="Arial"/>
          <w:sz w:val="20"/>
          <w:szCs w:val="20"/>
        </w:rPr>
        <w:tab/>
      </w:r>
      <w:r w:rsidR="00D21D45" w:rsidRPr="00737EB6">
        <w:rPr>
          <w:rFonts w:ascii="Times" w:hAnsi="Times" w:cs="Arial"/>
          <w:sz w:val="20"/>
          <w:szCs w:val="20"/>
        </w:rPr>
        <w:tab/>
      </w:r>
      <w:r w:rsidR="00D21D45" w:rsidRPr="00737EB6">
        <w:rPr>
          <w:rFonts w:ascii="Times" w:hAnsi="Times" w:cs="Arial"/>
          <w:sz w:val="20"/>
          <w:szCs w:val="20"/>
        </w:rPr>
        <w:tab/>
      </w:r>
      <w:r w:rsidR="00D21D45" w:rsidRPr="00737EB6">
        <w:rPr>
          <w:rFonts w:ascii="Times" w:hAnsi="Times" w:cs="Arial"/>
          <w:sz w:val="20"/>
          <w:szCs w:val="20"/>
        </w:rPr>
        <w:tab/>
      </w:r>
      <w:r w:rsidR="00D21D45" w:rsidRPr="00737EB6">
        <w:rPr>
          <w:rFonts w:ascii="Times" w:hAnsi="Times" w:cs="Arial"/>
          <w:sz w:val="20"/>
          <w:szCs w:val="20"/>
        </w:rPr>
        <w:tab/>
      </w:r>
      <w:r w:rsidR="00D21D45" w:rsidRPr="00737EB6">
        <w:rPr>
          <w:rFonts w:ascii="Times" w:hAnsi="Times" w:cs="Arial"/>
          <w:sz w:val="20"/>
          <w:szCs w:val="20"/>
        </w:rPr>
        <w:tab/>
      </w:r>
      <w:r w:rsidR="00D21D45" w:rsidRPr="00737EB6">
        <w:rPr>
          <w:rFonts w:ascii="Times" w:hAnsi="Times" w:cs="Arial"/>
          <w:sz w:val="20"/>
          <w:szCs w:val="20"/>
        </w:rPr>
        <w:tab/>
      </w:r>
      <w:r w:rsidR="00D21D45" w:rsidRPr="00737EB6">
        <w:rPr>
          <w:rFonts w:ascii="Times" w:hAnsi="Times" w:cs="Arial"/>
          <w:sz w:val="20"/>
          <w:szCs w:val="20"/>
        </w:rPr>
        <w:tab/>
      </w:r>
      <w:r w:rsidR="00D21D45" w:rsidRPr="00737EB6">
        <w:rPr>
          <w:rFonts w:ascii="Times" w:hAnsi="Times" w:cs="Arial"/>
          <w:i/>
          <w:sz w:val="20"/>
          <w:szCs w:val="20"/>
        </w:rPr>
        <w:t xml:space="preserve">      </w:t>
      </w:r>
      <w:r w:rsidRPr="00737EB6">
        <w:rPr>
          <w:rFonts w:ascii="Times" w:hAnsi="Times" w:cs="Arial"/>
          <w:i/>
          <w:sz w:val="20"/>
          <w:szCs w:val="20"/>
        </w:rPr>
        <w:t xml:space="preserve"> </w:t>
      </w:r>
    </w:p>
    <w:p w14:paraId="243EC9E9" w14:textId="6B8CFD82" w:rsidR="00D21D45" w:rsidRPr="00737EB6" w:rsidRDefault="00C03EBD" w:rsidP="00C03EBD">
      <w:pP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 xml:space="preserve">Trustee Merit Scholarship </w:t>
      </w:r>
      <w:r w:rsidR="00A17DA5">
        <w:rPr>
          <w:rFonts w:ascii="Times" w:hAnsi="Times" w:cs="Arial"/>
          <w:sz w:val="20"/>
          <w:szCs w:val="20"/>
        </w:rPr>
        <w:tab/>
      </w:r>
      <w:r w:rsidR="00A17DA5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  <w:t xml:space="preserve">     </w:t>
      </w:r>
      <w:r w:rsidR="00D21D45" w:rsidRPr="00737EB6">
        <w:rPr>
          <w:rFonts w:ascii="Times" w:hAnsi="Times" w:cs="Arial"/>
          <w:sz w:val="20"/>
          <w:szCs w:val="20"/>
        </w:rPr>
        <w:tab/>
      </w:r>
      <w:r w:rsidR="00D21D45"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 xml:space="preserve">  </w:t>
      </w:r>
      <w:r w:rsidR="00D21D45" w:rsidRPr="00737EB6">
        <w:rPr>
          <w:rFonts w:ascii="Times" w:hAnsi="Times" w:cs="Arial"/>
          <w:sz w:val="20"/>
          <w:szCs w:val="20"/>
        </w:rPr>
        <w:t xml:space="preserve">    </w:t>
      </w:r>
      <w:r w:rsidR="00E36FA2">
        <w:rPr>
          <w:rFonts w:ascii="Times" w:hAnsi="Times" w:cs="Arial"/>
          <w:sz w:val="20"/>
          <w:szCs w:val="20"/>
        </w:rPr>
        <w:t xml:space="preserve"> </w:t>
      </w:r>
      <w:r w:rsidR="00D21D45" w:rsidRPr="00737EB6">
        <w:rPr>
          <w:rFonts w:ascii="Times" w:hAnsi="Times" w:cs="Arial"/>
          <w:sz w:val="20"/>
          <w:szCs w:val="20"/>
        </w:rPr>
        <w:t xml:space="preserve"> </w:t>
      </w:r>
      <w:r w:rsidR="00D21D45" w:rsidRPr="00737EB6">
        <w:rPr>
          <w:rFonts w:ascii="Times" w:hAnsi="Times" w:cs="Arial"/>
          <w:i/>
          <w:sz w:val="20"/>
          <w:szCs w:val="20"/>
        </w:rPr>
        <w:t>2017</w:t>
      </w:r>
      <w:r w:rsidR="00EF59A3">
        <w:rPr>
          <w:rFonts w:ascii="Times" w:hAnsi="Times" w:cs="Arial"/>
          <w:i/>
          <w:sz w:val="20"/>
          <w:szCs w:val="20"/>
        </w:rPr>
        <w:t xml:space="preserve"> – </w:t>
      </w:r>
      <w:r w:rsidR="00D21D45" w:rsidRPr="00737EB6">
        <w:rPr>
          <w:rFonts w:ascii="Times" w:hAnsi="Times" w:cs="Arial"/>
          <w:i/>
          <w:sz w:val="20"/>
          <w:szCs w:val="20"/>
        </w:rPr>
        <w:t>2020</w:t>
      </w:r>
      <w:r w:rsidR="00EF59A3">
        <w:rPr>
          <w:rFonts w:ascii="Times" w:hAnsi="Times" w:cs="Arial"/>
          <w:i/>
          <w:sz w:val="20"/>
          <w:szCs w:val="20"/>
        </w:rPr>
        <w:t xml:space="preserve">  </w:t>
      </w:r>
    </w:p>
    <w:p w14:paraId="4B70E134" w14:textId="7FCAE859" w:rsidR="00C03EBD" w:rsidRDefault="00C03EBD" w:rsidP="00C03EBD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 xml:space="preserve">Porter Fellowship Fund </w:t>
      </w:r>
      <w:r w:rsidR="00A17DA5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</w:r>
      <w:r w:rsidRPr="00737EB6">
        <w:rPr>
          <w:rFonts w:ascii="Times" w:hAnsi="Times" w:cs="Arial"/>
          <w:sz w:val="20"/>
          <w:szCs w:val="20"/>
        </w:rPr>
        <w:tab/>
        <w:t xml:space="preserve">   </w:t>
      </w:r>
      <w:r w:rsidR="00E36FA2">
        <w:rPr>
          <w:rFonts w:ascii="Times" w:hAnsi="Times" w:cs="Arial"/>
          <w:sz w:val="20"/>
          <w:szCs w:val="20"/>
        </w:rPr>
        <w:tab/>
        <w:t xml:space="preserve">     </w:t>
      </w:r>
      <w:r w:rsidRPr="00737EB6">
        <w:rPr>
          <w:rFonts w:ascii="Times" w:hAnsi="Times" w:cs="Arial"/>
          <w:i/>
          <w:sz w:val="20"/>
          <w:szCs w:val="20"/>
        </w:rPr>
        <w:t>2019</w:t>
      </w:r>
    </w:p>
    <w:p w14:paraId="75FD879A" w14:textId="53E3EF2C" w:rsidR="004C48B3" w:rsidRPr="00236D30" w:rsidRDefault="008E54CA" w:rsidP="00C03EBD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iCs/>
          <w:sz w:val="20"/>
          <w:szCs w:val="20"/>
        </w:rPr>
        <w:t xml:space="preserve">Wagner Professional Development Funding </w:t>
      </w:r>
      <w:r w:rsidR="00A17DA5"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</w:r>
      <w:r>
        <w:rPr>
          <w:rFonts w:ascii="Times" w:hAnsi="Times" w:cs="Arial"/>
          <w:iCs/>
          <w:sz w:val="20"/>
          <w:szCs w:val="20"/>
        </w:rPr>
        <w:tab/>
        <w:t xml:space="preserve">     </w:t>
      </w:r>
      <w:r>
        <w:rPr>
          <w:rFonts w:ascii="Times" w:hAnsi="Times" w:cs="Arial"/>
          <w:i/>
          <w:sz w:val="20"/>
          <w:szCs w:val="20"/>
        </w:rPr>
        <w:t>2019</w:t>
      </w:r>
    </w:p>
    <w:p w14:paraId="56B742BE" w14:textId="407224E0" w:rsidR="00D21D45" w:rsidRPr="00737EB6" w:rsidRDefault="00D21D45" w:rsidP="00C03EBD">
      <w:pPr>
        <w:rPr>
          <w:rFonts w:ascii="Times" w:hAnsi="Times" w:cs="Arial"/>
          <w:b/>
          <w:sz w:val="20"/>
          <w:szCs w:val="20"/>
        </w:rPr>
      </w:pPr>
      <w:r w:rsidRPr="00737EB6">
        <w:rPr>
          <w:rFonts w:ascii="Times" w:hAnsi="Times"/>
          <w:b/>
          <w:sz w:val="20"/>
          <w:szCs w:val="20"/>
        </w:rPr>
        <w:t>National Institute of Neurological Diseases and Stroke</w:t>
      </w:r>
    </w:p>
    <w:p w14:paraId="299BA849" w14:textId="350BB13E" w:rsidR="00A94136" w:rsidRPr="00236D30" w:rsidRDefault="00737EB6" w:rsidP="0030531C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sz w:val="20"/>
          <w:szCs w:val="20"/>
        </w:rPr>
        <w:t>Summer Research Experience in Neurobiology (Federal grant #</w:t>
      </w:r>
      <w:r w:rsidRPr="00737EB6">
        <w:rPr>
          <w:rFonts w:ascii="Times" w:hAnsi="Times" w:cs="Arial"/>
          <w:sz w:val="20"/>
          <w:szCs w:val="20"/>
        </w:rPr>
        <w:t>2R25NS078795-06A1</w:t>
      </w:r>
      <w:r>
        <w:rPr>
          <w:rFonts w:ascii="Times" w:hAnsi="Times" w:cs="Arial"/>
          <w:sz w:val="20"/>
          <w:szCs w:val="20"/>
        </w:rPr>
        <w:t>)</w:t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</w:r>
      <w:r>
        <w:rPr>
          <w:rFonts w:ascii="Times" w:hAnsi="Times" w:cs="Arial"/>
          <w:sz w:val="20"/>
          <w:szCs w:val="20"/>
        </w:rPr>
        <w:tab/>
        <w:t xml:space="preserve">     </w:t>
      </w:r>
      <w:r w:rsidRPr="00737EB6">
        <w:rPr>
          <w:rFonts w:ascii="Times" w:hAnsi="Times" w:cs="Arial"/>
          <w:i/>
          <w:sz w:val="20"/>
          <w:szCs w:val="20"/>
        </w:rPr>
        <w:t>2019</w:t>
      </w:r>
    </w:p>
    <w:p w14:paraId="29338E1A" w14:textId="6059C47C" w:rsidR="00101898" w:rsidRPr="00737EB6" w:rsidRDefault="00101898" w:rsidP="0030531C">
      <w:pPr>
        <w:rPr>
          <w:rFonts w:ascii="Times" w:hAnsi="Times" w:cs="Arial"/>
          <w:i/>
          <w:sz w:val="20"/>
          <w:szCs w:val="20"/>
        </w:rPr>
      </w:pPr>
    </w:p>
    <w:p w14:paraId="5393BA9B" w14:textId="09841598" w:rsidR="00A94136" w:rsidRPr="00737EB6" w:rsidRDefault="00A94136" w:rsidP="0030531C">
      <w:pPr>
        <w:pBdr>
          <w:bottom w:val="single" w:sz="6" w:space="1" w:color="auto"/>
        </w:pBdr>
        <w:rPr>
          <w:rFonts w:ascii="Times" w:hAnsi="Times" w:cs="Arial"/>
          <w:b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RELEVA</w:t>
      </w:r>
      <w:r w:rsidR="00D00BF2">
        <w:rPr>
          <w:rFonts w:ascii="Times" w:hAnsi="Times" w:cs="Arial"/>
          <w:b/>
          <w:sz w:val="20"/>
          <w:szCs w:val="20"/>
        </w:rPr>
        <w:t>N</w:t>
      </w:r>
      <w:r w:rsidRPr="00737EB6">
        <w:rPr>
          <w:rFonts w:ascii="Times" w:hAnsi="Times" w:cs="Arial"/>
          <w:b/>
          <w:sz w:val="20"/>
          <w:szCs w:val="20"/>
        </w:rPr>
        <w:t>T SKILLS</w:t>
      </w:r>
    </w:p>
    <w:p w14:paraId="6FCDE9BA" w14:textId="224CCC90" w:rsidR="00E40DCC" w:rsidRPr="008164FA" w:rsidRDefault="00FE6AFA" w:rsidP="00E40DCC">
      <w:pPr>
        <w:pStyle w:val="ListParagraph"/>
        <w:numPr>
          <w:ilvl w:val="0"/>
          <w:numId w:val="4"/>
        </w:numPr>
        <w:rPr>
          <w:rFonts w:ascii="Times" w:hAnsi="Times" w:cs="Arial"/>
          <w:b/>
          <w:sz w:val="20"/>
          <w:szCs w:val="20"/>
        </w:rPr>
      </w:pPr>
      <w:r w:rsidRPr="004B7178">
        <w:rPr>
          <w:rFonts w:ascii="Times" w:hAnsi="Times" w:cs="Arial"/>
          <w:b/>
          <w:bCs/>
          <w:sz w:val="20"/>
          <w:szCs w:val="20"/>
        </w:rPr>
        <w:t>Techniques:</w:t>
      </w:r>
      <w:r w:rsidR="00E40DCC" w:rsidRPr="00737EB6">
        <w:rPr>
          <w:rFonts w:ascii="Times" w:hAnsi="Times" w:cs="Arial"/>
          <w:sz w:val="20"/>
          <w:szCs w:val="20"/>
        </w:rPr>
        <w:t xml:space="preserve"> </w:t>
      </w:r>
      <w:r>
        <w:rPr>
          <w:rFonts w:ascii="Times" w:hAnsi="Times" w:cs="Arial"/>
          <w:sz w:val="20"/>
          <w:szCs w:val="20"/>
        </w:rPr>
        <w:t>M</w:t>
      </w:r>
      <w:r w:rsidR="0054415D">
        <w:rPr>
          <w:rFonts w:ascii="Times" w:hAnsi="Times" w:cs="Arial"/>
          <w:sz w:val="20"/>
          <w:szCs w:val="20"/>
        </w:rPr>
        <w:t xml:space="preserve">achine learning, high-performance computing, bulk and single cell RNA sequencing analysis, </w:t>
      </w:r>
      <w:r w:rsidR="008B6D01">
        <w:rPr>
          <w:rFonts w:ascii="Times" w:hAnsi="Times" w:cs="Arial"/>
          <w:sz w:val="20"/>
          <w:szCs w:val="20"/>
        </w:rPr>
        <w:t xml:space="preserve">biostatistics, </w:t>
      </w:r>
      <w:r w:rsidR="0054415D">
        <w:rPr>
          <w:rFonts w:ascii="Times" w:hAnsi="Times" w:cs="Arial"/>
          <w:sz w:val="20"/>
          <w:szCs w:val="20"/>
        </w:rPr>
        <w:t>PBMC isolation, RNA isolation, m</w:t>
      </w:r>
      <w:r w:rsidR="00E40DCC" w:rsidRPr="00737EB6">
        <w:rPr>
          <w:rFonts w:ascii="Times" w:hAnsi="Times" w:cs="Arial"/>
          <w:sz w:val="20"/>
          <w:szCs w:val="20"/>
        </w:rPr>
        <w:t xml:space="preserve">ouse handling </w:t>
      </w:r>
      <w:r w:rsidR="0054415D">
        <w:rPr>
          <w:rFonts w:ascii="Times" w:hAnsi="Times" w:cs="Arial"/>
          <w:sz w:val="20"/>
          <w:szCs w:val="20"/>
        </w:rPr>
        <w:t>(</w:t>
      </w:r>
      <w:r w:rsidR="00E40DCC" w:rsidRPr="00737EB6">
        <w:rPr>
          <w:rFonts w:ascii="Times" w:hAnsi="Times" w:cs="Arial"/>
          <w:sz w:val="20"/>
          <w:szCs w:val="20"/>
        </w:rPr>
        <w:t>restraint, sex determination, tail tip, ear notch, and CO</w:t>
      </w:r>
      <w:r w:rsidR="00E40DCC" w:rsidRPr="00737EB6">
        <w:rPr>
          <w:rFonts w:ascii="Times" w:hAnsi="Times" w:cs="Arial"/>
          <w:sz w:val="20"/>
          <w:szCs w:val="20"/>
          <w:vertAlign w:val="subscript"/>
        </w:rPr>
        <w:t>2</w:t>
      </w:r>
      <w:r w:rsidR="00E40DCC" w:rsidRPr="00737EB6">
        <w:rPr>
          <w:rFonts w:ascii="Times" w:hAnsi="Times" w:cs="Arial"/>
          <w:sz w:val="20"/>
          <w:szCs w:val="20"/>
        </w:rPr>
        <w:t xml:space="preserve"> euthanasia</w:t>
      </w:r>
      <w:r w:rsidR="0054415D">
        <w:rPr>
          <w:rFonts w:ascii="Times" w:hAnsi="Times" w:cs="Arial"/>
          <w:sz w:val="20"/>
          <w:szCs w:val="20"/>
        </w:rPr>
        <w:t>)</w:t>
      </w:r>
      <w:r>
        <w:rPr>
          <w:rFonts w:ascii="Times" w:hAnsi="Times" w:cs="Arial"/>
          <w:sz w:val="20"/>
          <w:szCs w:val="20"/>
        </w:rPr>
        <w:t xml:space="preserve">, </w:t>
      </w:r>
      <w:r w:rsidRPr="00737EB6">
        <w:rPr>
          <w:rFonts w:ascii="Times" w:hAnsi="Times" w:cs="Arial"/>
          <w:sz w:val="20"/>
          <w:szCs w:val="20"/>
        </w:rPr>
        <w:t>social media marketing, graphic design and fundraising</w:t>
      </w:r>
    </w:p>
    <w:p w14:paraId="656AAE17" w14:textId="74E09591" w:rsidR="00A94136" w:rsidRPr="00737EB6" w:rsidRDefault="00FE6AFA" w:rsidP="00A94136">
      <w:pPr>
        <w:pStyle w:val="ListParagraph"/>
        <w:numPr>
          <w:ilvl w:val="0"/>
          <w:numId w:val="4"/>
        </w:numPr>
        <w:rPr>
          <w:rFonts w:ascii="Times" w:hAnsi="Times" w:cs="Arial"/>
          <w:b/>
          <w:sz w:val="20"/>
          <w:szCs w:val="20"/>
        </w:rPr>
      </w:pPr>
      <w:r w:rsidRPr="004B7178">
        <w:rPr>
          <w:rFonts w:ascii="Times" w:hAnsi="Times" w:cs="Arial"/>
          <w:b/>
          <w:bCs/>
          <w:sz w:val="20"/>
          <w:szCs w:val="20"/>
        </w:rPr>
        <w:t xml:space="preserve">Applications: </w:t>
      </w:r>
      <w:r>
        <w:rPr>
          <w:rFonts w:ascii="Times" w:hAnsi="Times" w:cs="Arial"/>
          <w:sz w:val="20"/>
          <w:szCs w:val="20"/>
        </w:rPr>
        <w:t>Microsoft</w:t>
      </w:r>
      <w:r w:rsidR="00A94136" w:rsidRPr="00737EB6">
        <w:rPr>
          <w:rFonts w:ascii="Times" w:hAnsi="Times" w:cs="Arial"/>
          <w:sz w:val="20"/>
          <w:szCs w:val="20"/>
        </w:rPr>
        <w:t>, RStudio, Python, C++, Adobe Photoshop, GIMP</w:t>
      </w:r>
    </w:p>
    <w:p w14:paraId="712F4395" w14:textId="4877106C" w:rsidR="00DA22DA" w:rsidRPr="00D00BF2" w:rsidRDefault="00FE6AFA" w:rsidP="00D00BF2">
      <w:pPr>
        <w:pStyle w:val="ListParagraph"/>
        <w:numPr>
          <w:ilvl w:val="0"/>
          <w:numId w:val="4"/>
        </w:numPr>
        <w:rPr>
          <w:rFonts w:ascii="Times" w:hAnsi="Times" w:cs="Arial"/>
          <w:b/>
          <w:sz w:val="20"/>
          <w:szCs w:val="20"/>
        </w:rPr>
      </w:pPr>
      <w:r w:rsidRPr="004B7178">
        <w:rPr>
          <w:rFonts w:ascii="Times" w:hAnsi="Times" w:cs="Arial"/>
          <w:b/>
          <w:bCs/>
          <w:sz w:val="20"/>
          <w:szCs w:val="20"/>
        </w:rPr>
        <w:t>Foreign Languages:</w:t>
      </w:r>
      <w:r>
        <w:rPr>
          <w:rFonts w:ascii="Times" w:hAnsi="Times" w:cs="Arial"/>
          <w:sz w:val="20"/>
          <w:szCs w:val="20"/>
        </w:rPr>
        <w:t xml:space="preserve"> Co</w:t>
      </w:r>
      <w:r w:rsidR="00E40DCC">
        <w:rPr>
          <w:rFonts w:ascii="Times" w:hAnsi="Times" w:cs="Arial"/>
          <w:sz w:val="20"/>
          <w:szCs w:val="20"/>
        </w:rPr>
        <w:t xml:space="preserve">nversational </w:t>
      </w:r>
      <w:r w:rsidR="00A94136" w:rsidRPr="00737EB6">
        <w:rPr>
          <w:rFonts w:ascii="Times" w:hAnsi="Times" w:cs="Arial"/>
          <w:sz w:val="20"/>
          <w:szCs w:val="20"/>
        </w:rPr>
        <w:t>Spanish</w:t>
      </w:r>
      <w:r>
        <w:rPr>
          <w:rFonts w:ascii="Times" w:hAnsi="Times" w:cs="Arial"/>
          <w:sz w:val="20"/>
          <w:szCs w:val="20"/>
        </w:rPr>
        <w:t xml:space="preserve"> proficiency</w:t>
      </w:r>
    </w:p>
    <w:p w14:paraId="4B20F264" w14:textId="77777777" w:rsidR="008C2494" w:rsidRDefault="008C2494" w:rsidP="00F117BC">
      <w:pPr>
        <w:pBdr>
          <w:bottom w:val="single" w:sz="6" w:space="1" w:color="auto"/>
        </w:pBdr>
        <w:rPr>
          <w:rFonts w:ascii="Times" w:hAnsi="Times" w:cs="Arial"/>
          <w:b/>
          <w:sz w:val="20"/>
          <w:szCs w:val="20"/>
        </w:rPr>
      </w:pPr>
    </w:p>
    <w:p w14:paraId="3F0AFAD0" w14:textId="7570530E" w:rsidR="00F117BC" w:rsidRPr="00737EB6" w:rsidRDefault="00F117BC" w:rsidP="00F117BC">
      <w:pPr>
        <w:pBdr>
          <w:bottom w:val="single" w:sz="6" w:space="1" w:color="auto"/>
        </w:pBd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REFERENCES</w:t>
      </w:r>
    </w:p>
    <w:p w14:paraId="49F358AF" w14:textId="614E864C" w:rsidR="00F66B6F" w:rsidRDefault="00F66B6F" w:rsidP="00F66B6F">
      <w:pPr>
        <w:rPr>
          <w:rFonts w:ascii="Times" w:hAnsi="Times" w:cs="Arial"/>
          <w:b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Sophie Molholm, PhD</w:t>
      </w:r>
    </w:p>
    <w:p w14:paraId="179E1827" w14:textId="41B1E02C" w:rsidR="00F66B6F" w:rsidRDefault="004551D2" w:rsidP="00F66B6F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Professor</w:t>
      </w:r>
      <w:r w:rsidR="001F4720">
        <w:rPr>
          <w:rFonts w:ascii="Times" w:hAnsi="Times" w:cs="Arial"/>
          <w:bCs/>
          <w:i/>
          <w:iCs/>
          <w:sz w:val="20"/>
          <w:szCs w:val="20"/>
        </w:rPr>
        <w:t xml:space="preserve"> &amp; </w:t>
      </w:r>
      <w:r w:rsidR="001F4720" w:rsidRPr="001F4720">
        <w:rPr>
          <w:rFonts w:ascii="Times" w:hAnsi="Times" w:cs="Arial"/>
          <w:i/>
          <w:iCs/>
          <w:sz w:val="20"/>
          <w:szCs w:val="20"/>
        </w:rPr>
        <w:t>Co-Director</w:t>
      </w:r>
      <w:r w:rsidR="001F4720">
        <w:rPr>
          <w:rFonts w:ascii="Times" w:hAnsi="Times" w:cs="Arial"/>
          <w:i/>
          <w:iCs/>
          <w:sz w:val="20"/>
          <w:szCs w:val="20"/>
        </w:rPr>
        <w:t xml:space="preserve"> of </w:t>
      </w:r>
      <w:r w:rsidR="001F4720" w:rsidRPr="001F4720">
        <w:rPr>
          <w:rFonts w:ascii="Times" w:hAnsi="Times" w:cs="Arial"/>
          <w:bCs/>
          <w:i/>
          <w:iCs/>
          <w:sz w:val="20"/>
          <w:szCs w:val="20"/>
        </w:rPr>
        <w:t>Rose F. Kennedy Intellectual and Developmental Disabilities Research Center</w:t>
      </w:r>
    </w:p>
    <w:p w14:paraId="60311683" w14:textId="3935446F" w:rsidR="00F66B6F" w:rsidRDefault="001F4720" w:rsidP="00F66B6F">
      <w:p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Department of Neuroscience</w:t>
      </w:r>
      <w:r w:rsidR="00A24A89">
        <w:rPr>
          <w:rFonts w:ascii="Times" w:hAnsi="Times" w:cs="Arial"/>
          <w:bCs/>
          <w:sz w:val="20"/>
          <w:szCs w:val="20"/>
        </w:rPr>
        <w:t xml:space="preserve"> | </w:t>
      </w:r>
      <w:r>
        <w:rPr>
          <w:rFonts w:ascii="Times" w:hAnsi="Times" w:cs="Arial"/>
          <w:bCs/>
          <w:sz w:val="20"/>
          <w:szCs w:val="20"/>
        </w:rPr>
        <w:t>Albert Einstein College of Medicine</w:t>
      </w:r>
      <w:r w:rsidR="00EA19E9">
        <w:rPr>
          <w:rFonts w:ascii="Times" w:hAnsi="Times" w:cs="Arial"/>
          <w:bCs/>
          <w:sz w:val="20"/>
          <w:szCs w:val="20"/>
        </w:rPr>
        <w:t>, Bronx, NY</w:t>
      </w:r>
    </w:p>
    <w:p w14:paraId="56398724" w14:textId="3F3164CB" w:rsidR="00F66B6F" w:rsidRPr="00067A8C" w:rsidRDefault="00F66B6F" w:rsidP="00F66B6F">
      <w:pPr>
        <w:rPr>
          <w:rStyle w:val="Hyperlink"/>
        </w:rPr>
      </w:pPr>
      <w:r>
        <w:rPr>
          <w:rFonts w:ascii="Times" w:hAnsi="Times" w:cs="Arial"/>
          <w:bCs/>
          <w:sz w:val="20"/>
          <w:szCs w:val="20"/>
        </w:rPr>
        <w:t xml:space="preserve">Email: </w:t>
      </w:r>
      <w:r w:rsidR="00067A8C" w:rsidRPr="00067A8C">
        <w:rPr>
          <w:rStyle w:val="Hyperlink"/>
          <w:rFonts w:ascii="Times" w:hAnsi="Times" w:cs="Arial"/>
          <w:bCs/>
          <w:sz w:val="20"/>
          <w:szCs w:val="20"/>
        </w:rPr>
        <w:t>sophie.molholm@einsteinmed.edu</w:t>
      </w:r>
    </w:p>
    <w:p w14:paraId="4CE82812" w14:textId="77777777" w:rsidR="00F66B6F" w:rsidRDefault="00F66B6F" w:rsidP="001B2937">
      <w:pPr>
        <w:rPr>
          <w:rFonts w:ascii="Times" w:hAnsi="Times" w:cs="Arial"/>
          <w:b/>
          <w:sz w:val="20"/>
          <w:szCs w:val="20"/>
        </w:rPr>
      </w:pPr>
    </w:p>
    <w:p w14:paraId="525F2FDB" w14:textId="7A3135C1" w:rsidR="005969D8" w:rsidRDefault="005969D8" w:rsidP="001B2937">
      <w:pPr>
        <w:rPr>
          <w:rFonts w:ascii="Times" w:hAnsi="Times" w:cs="Arial"/>
          <w:b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>Hanna Kim, MD, MS</w:t>
      </w:r>
    </w:p>
    <w:p w14:paraId="447206F8" w14:textId="521AB853" w:rsidR="005969D8" w:rsidRDefault="005969D8" w:rsidP="001B2937">
      <w:pPr>
        <w:rPr>
          <w:rFonts w:ascii="Times" w:hAnsi="Times" w:cs="Arial"/>
          <w:bCs/>
          <w:i/>
          <w:iCs/>
          <w:sz w:val="20"/>
          <w:szCs w:val="20"/>
        </w:rPr>
      </w:pPr>
      <w:r>
        <w:rPr>
          <w:rFonts w:ascii="Times" w:hAnsi="Times" w:cs="Arial"/>
          <w:bCs/>
          <w:i/>
          <w:iCs/>
          <w:sz w:val="20"/>
          <w:szCs w:val="20"/>
        </w:rPr>
        <w:t>Assistant Clinical Investigator</w:t>
      </w:r>
    </w:p>
    <w:p w14:paraId="2F901C34" w14:textId="7BCC4DFE" w:rsidR="005969D8" w:rsidRDefault="005969D8" w:rsidP="001B2937">
      <w:p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>Juvenile Myositis Therapeutic and Translational Studies Unit</w:t>
      </w:r>
      <w:r w:rsidR="00A24A89">
        <w:rPr>
          <w:rFonts w:ascii="Times" w:hAnsi="Times" w:cs="Arial"/>
          <w:bCs/>
          <w:sz w:val="20"/>
          <w:szCs w:val="20"/>
        </w:rPr>
        <w:t xml:space="preserve"> | NIAMS</w:t>
      </w:r>
      <w:r>
        <w:rPr>
          <w:rFonts w:ascii="Times" w:hAnsi="Times" w:cs="Arial"/>
          <w:bCs/>
          <w:sz w:val="20"/>
          <w:szCs w:val="20"/>
        </w:rPr>
        <w:t>, Bethesda, MD</w:t>
      </w:r>
    </w:p>
    <w:p w14:paraId="7D2472F3" w14:textId="68DA23D0" w:rsidR="005969D8" w:rsidRPr="005969D8" w:rsidRDefault="005969D8" w:rsidP="001B2937">
      <w:pPr>
        <w:rPr>
          <w:rFonts w:ascii="Times" w:hAnsi="Times" w:cs="Arial"/>
          <w:bCs/>
          <w:sz w:val="20"/>
          <w:szCs w:val="20"/>
        </w:rPr>
      </w:pPr>
      <w:r>
        <w:rPr>
          <w:rFonts w:ascii="Times" w:hAnsi="Times" w:cs="Arial"/>
          <w:bCs/>
          <w:sz w:val="20"/>
          <w:szCs w:val="20"/>
        </w:rPr>
        <w:t xml:space="preserve">Email: </w:t>
      </w:r>
      <w:hyperlink r:id="rId14" w:history="1">
        <w:r w:rsidRPr="003F5B83">
          <w:rPr>
            <w:rStyle w:val="Hyperlink"/>
            <w:rFonts w:ascii="Times" w:hAnsi="Times" w:cs="Arial"/>
            <w:bCs/>
            <w:sz w:val="20"/>
            <w:szCs w:val="20"/>
          </w:rPr>
          <w:t>hanna.kim@nih.gov</w:t>
        </w:r>
      </w:hyperlink>
      <w:r>
        <w:rPr>
          <w:rFonts w:ascii="Times" w:hAnsi="Times" w:cs="Arial"/>
          <w:bCs/>
          <w:sz w:val="20"/>
          <w:szCs w:val="20"/>
        </w:rPr>
        <w:t xml:space="preserve"> </w:t>
      </w:r>
    </w:p>
    <w:p w14:paraId="46981450" w14:textId="77777777" w:rsidR="005969D8" w:rsidRDefault="005969D8" w:rsidP="001B2937">
      <w:pPr>
        <w:rPr>
          <w:rFonts w:ascii="Times" w:hAnsi="Times" w:cs="Arial"/>
          <w:b/>
          <w:sz w:val="20"/>
          <w:szCs w:val="20"/>
        </w:rPr>
      </w:pPr>
    </w:p>
    <w:p w14:paraId="5B426BD6" w14:textId="53500E76" w:rsidR="001B2937" w:rsidRPr="00737EB6" w:rsidRDefault="001B2937" w:rsidP="001B2937">
      <w:pPr>
        <w:rPr>
          <w:rFonts w:ascii="Times" w:hAnsi="Times" w:cs="Arial"/>
          <w:b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Vivek Kumar, PhD</w:t>
      </w:r>
    </w:p>
    <w:p w14:paraId="1E2FDDB1" w14:textId="7B6548D2" w:rsidR="001B2937" w:rsidRPr="00737EB6" w:rsidRDefault="001B2937" w:rsidP="001B2937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i/>
          <w:sz w:val="20"/>
          <w:szCs w:val="20"/>
        </w:rPr>
        <w:t>Assistant Professor</w:t>
      </w:r>
      <w:r w:rsidR="004D70C3">
        <w:rPr>
          <w:rFonts w:ascii="Times" w:hAnsi="Times" w:cs="Arial"/>
          <w:i/>
          <w:sz w:val="20"/>
          <w:szCs w:val="20"/>
        </w:rPr>
        <w:t xml:space="preserve"> &amp; </w:t>
      </w:r>
      <w:r w:rsidRPr="00737EB6">
        <w:rPr>
          <w:rFonts w:ascii="Times" w:hAnsi="Times" w:cs="Arial"/>
          <w:i/>
          <w:sz w:val="20"/>
          <w:szCs w:val="20"/>
        </w:rPr>
        <w:t>Principal Investigator</w:t>
      </w:r>
    </w:p>
    <w:p w14:paraId="2D5886D3" w14:textId="2BC3DDCD" w:rsidR="001B2937" w:rsidRPr="00737EB6" w:rsidRDefault="001B2937" w:rsidP="001B2937">
      <w:pP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>Genomics, Behavior and Addiction Research</w:t>
      </w:r>
      <w:r w:rsidR="008B3DFF">
        <w:rPr>
          <w:rFonts w:ascii="Times" w:hAnsi="Times" w:cs="Arial"/>
          <w:sz w:val="20"/>
          <w:szCs w:val="20"/>
        </w:rPr>
        <w:t xml:space="preserve"> | </w:t>
      </w:r>
      <w:r w:rsidRPr="00737EB6">
        <w:rPr>
          <w:rFonts w:ascii="Times" w:hAnsi="Times" w:cs="Arial"/>
          <w:sz w:val="20"/>
          <w:szCs w:val="20"/>
        </w:rPr>
        <w:t>The Jackson Laboratory, Bar Harbor, ME</w:t>
      </w:r>
    </w:p>
    <w:p w14:paraId="053477D4" w14:textId="01337C38" w:rsidR="001B2937" w:rsidRPr="001B2937" w:rsidRDefault="001B2937" w:rsidP="00F117BC">
      <w:pP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 xml:space="preserve">Email: </w:t>
      </w:r>
      <w:hyperlink r:id="rId15" w:history="1">
        <w:r w:rsidRPr="00737EB6">
          <w:rPr>
            <w:rStyle w:val="Hyperlink"/>
            <w:rFonts w:ascii="Times" w:hAnsi="Times" w:cs="Arial"/>
            <w:sz w:val="20"/>
            <w:szCs w:val="20"/>
          </w:rPr>
          <w:t>kumar.vivek@jax.org</w:t>
        </w:r>
      </w:hyperlink>
    </w:p>
    <w:p w14:paraId="300F6FD8" w14:textId="77777777" w:rsidR="001B2937" w:rsidRDefault="001B2937" w:rsidP="00F117BC">
      <w:pPr>
        <w:rPr>
          <w:rFonts w:ascii="Times" w:hAnsi="Times" w:cs="Arial"/>
          <w:b/>
          <w:sz w:val="20"/>
          <w:szCs w:val="20"/>
        </w:rPr>
      </w:pPr>
    </w:p>
    <w:p w14:paraId="479B7B81" w14:textId="48E5B9A3" w:rsidR="00F117BC" w:rsidRPr="00737EB6" w:rsidRDefault="00F117BC" w:rsidP="00F117BC">
      <w:pPr>
        <w:rPr>
          <w:rFonts w:ascii="Times" w:hAnsi="Times" w:cs="Arial"/>
          <w:b/>
          <w:sz w:val="20"/>
          <w:szCs w:val="20"/>
        </w:rPr>
      </w:pPr>
      <w:r w:rsidRPr="00737EB6">
        <w:rPr>
          <w:rFonts w:ascii="Times" w:hAnsi="Times" w:cs="Arial"/>
          <w:b/>
          <w:sz w:val="20"/>
          <w:szCs w:val="20"/>
        </w:rPr>
        <w:t>Mark Le</w:t>
      </w:r>
      <w:r w:rsidR="00EB16E5" w:rsidRPr="00737EB6">
        <w:rPr>
          <w:rFonts w:ascii="Times" w:hAnsi="Times" w:cs="Arial"/>
          <w:b/>
          <w:sz w:val="20"/>
          <w:szCs w:val="20"/>
        </w:rPr>
        <w:t>Bl</w:t>
      </w:r>
      <w:r w:rsidRPr="00737EB6">
        <w:rPr>
          <w:rFonts w:ascii="Times" w:hAnsi="Times" w:cs="Arial"/>
          <w:b/>
          <w:sz w:val="20"/>
          <w:szCs w:val="20"/>
        </w:rPr>
        <w:t>anc, PhD</w:t>
      </w:r>
    </w:p>
    <w:p w14:paraId="48D60042" w14:textId="0EB6B9F6" w:rsidR="00F117BC" w:rsidRPr="00737EB6" w:rsidRDefault="00F117BC" w:rsidP="00F117BC">
      <w:pPr>
        <w:rPr>
          <w:rFonts w:ascii="Times" w:hAnsi="Times" w:cs="Arial"/>
          <w:sz w:val="20"/>
          <w:szCs w:val="20"/>
        </w:rPr>
      </w:pPr>
      <w:proofErr w:type="gramStart"/>
      <w:r w:rsidRPr="00737EB6">
        <w:rPr>
          <w:rFonts w:ascii="Times" w:hAnsi="Times" w:cs="Arial"/>
          <w:i/>
          <w:sz w:val="20"/>
          <w:szCs w:val="20"/>
        </w:rPr>
        <w:t>Professor</w:t>
      </w:r>
      <w:r w:rsidR="004D70C3">
        <w:rPr>
          <w:rFonts w:ascii="Times" w:hAnsi="Times" w:cs="Arial"/>
          <w:i/>
          <w:sz w:val="20"/>
          <w:szCs w:val="20"/>
        </w:rPr>
        <w:t>&amp;</w:t>
      </w:r>
      <w:proofErr w:type="gramEnd"/>
      <w:r w:rsidR="004D70C3">
        <w:rPr>
          <w:rFonts w:ascii="Times" w:hAnsi="Times" w:cs="Arial"/>
          <w:i/>
          <w:sz w:val="20"/>
          <w:szCs w:val="20"/>
        </w:rPr>
        <w:t xml:space="preserve"> </w:t>
      </w:r>
      <w:r w:rsidRPr="00737EB6">
        <w:rPr>
          <w:rFonts w:ascii="Times" w:hAnsi="Times" w:cs="Arial"/>
          <w:i/>
          <w:sz w:val="20"/>
          <w:szCs w:val="20"/>
        </w:rPr>
        <w:t xml:space="preserve">Department </w:t>
      </w:r>
      <w:r w:rsidR="000D0E9E" w:rsidRPr="00737EB6">
        <w:rPr>
          <w:rFonts w:ascii="Times" w:hAnsi="Times" w:cs="Arial"/>
          <w:i/>
          <w:sz w:val="20"/>
          <w:szCs w:val="20"/>
        </w:rPr>
        <w:t>Chair</w:t>
      </w:r>
    </w:p>
    <w:p w14:paraId="7AE596C6" w14:textId="2D410C3F" w:rsidR="00F117BC" w:rsidRPr="00737EB6" w:rsidRDefault="00F117BC" w:rsidP="00F117BC">
      <w:pP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>Department of Computer Science</w:t>
      </w:r>
      <w:r w:rsidR="00381A5C">
        <w:rPr>
          <w:rFonts w:ascii="Times" w:hAnsi="Times" w:cs="Arial"/>
          <w:sz w:val="20"/>
          <w:szCs w:val="20"/>
        </w:rPr>
        <w:t xml:space="preserve"> | </w:t>
      </w:r>
      <w:r w:rsidR="000D0E9E" w:rsidRPr="00737EB6">
        <w:rPr>
          <w:rFonts w:ascii="Times" w:hAnsi="Times" w:cs="Arial"/>
          <w:sz w:val="20"/>
          <w:szCs w:val="20"/>
        </w:rPr>
        <w:t>Wheaton College, Norton, MA</w:t>
      </w:r>
    </w:p>
    <w:p w14:paraId="70F9AAD1" w14:textId="0CBDE9AC" w:rsidR="000D0E9E" w:rsidRPr="00737EB6" w:rsidRDefault="000D0E9E" w:rsidP="00F117BC">
      <w:pP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 xml:space="preserve">Email: </w:t>
      </w:r>
      <w:hyperlink r:id="rId16" w:history="1">
        <w:r w:rsidRPr="00737EB6">
          <w:rPr>
            <w:rStyle w:val="Hyperlink"/>
            <w:rFonts w:ascii="Times" w:hAnsi="Times" w:cs="Arial"/>
            <w:sz w:val="20"/>
            <w:szCs w:val="20"/>
          </w:rPr>
          <w:t>leblanc_mark@wheatoncollege.edu</w:t>
        </w:r>
      </w:hyperlink>
    </w:p>
    <w:p w14:paraId="031964E1" w14:textId="5985EBAE" w:rsidR="00F117BC" w:rsidRPr="00737EB6" w:rsidRDefault="00F117BC" w:rsidP="00F117BC">
      <w:pPr>
        <w:rPr>
          <w:rFonts w:ascii="Times" w:hAnsi="Times" w:cs="Arial"/>
          <w:b/>
          <w:sz w:val="20"/>
          <w:szCs w:val="20"/>
        </w:rPr>
      </w:pPr>
    </w:p>
    <w:p w14:paraId="43A147F6" w14:textId="5895FF34" w:rsidR="00F117BC" w:rsidRPr="00737EB6" w:rsidRDefault="001B2937" w:rsidP="00F117BC">
      <w:pPr>
        <w:rPr>
          <w:rFonts w:ascii="Times" w:hAnsi="Times" w:cs="Arial"/>
          <w:sz w:val="20"/>
          <w:szCs w:val="20"/>
        </w:rPr>
      </w:pPr>
      <w:r>
        <w:rPr>
          <w:rFonts w:ascii="Times" w:hAnsi="Times" w:cs="Arial"/>
          <w:b/>
          <w:sz w:val="20"/>
          <w:szCs w:val="20"/>
        </w:rPr>
        <w:t xml:space="preserve">Michael </w:t>
      </w:r>
      <w:r w:rsidR="00C530A9">
        <w:rPr>
          <w:rFonts w:ascii="Times" w:hAnsi="Times" w:cs="Arial"/>
          <w:b/>
          <w:sz w:val="20"/>
          <w:szCs w:val="20"/>
        </w:rPr>
        <w:t>Kahn</w:t>
      </w:r>
      <w:r w:rsidR="00F117BC" w:rsidRPr="00737EB6">
        <w:rPr>
          <w:rFonts w:ascii="Times" w:hAnsi="Times" w:cs="Arial"/>
          <w:b/>
          <w:sz w:val="20"/>
          <w:szCs w:val="20"/>
        </w:rPr>
        <w:t xml:space="preserve">, </w:t>
      </w:r>
      <w:r w:rsidR="00C530A9">
        <w:rPr>
          <w:rFonts w:ascii="Times" w:hAnsi="Times" w:cs="Arial"/>
          <w:b/>
          <w:sz w:val="20"/>
          <w:szCs w:val="20"/>
        </w:rPr>
        <w:t>PhD</w:t>
      </w:r>
    </w:p>
    <w:p w14:paraId="1D52861B" w14:textId="4F3694FB" w:rsidR="00F117BC" w:rsidRPr="00737EB6" w:rsidRDefault="00F117BC" w:rsidP="00F117BC">
      <w:pPr>
        <w:rPr>
          <w:rFonts w:ascii="Times" w:hAnsi="Times" w:cs="Arial"/>
          <w:i/>
          <w:sz w:val="20"/>
          <w:szCs w:val="20"/>
        </w:rPr>
      </w:pPr>
      <w:r w:rsidRPr="00737EB6">
        <w:rPr>
          <w:rFonts w:ascii="Times" w:hAnsi="Times" w:cs="Arial"/>
          <w:i/>
          <w:sz w:val="20"/>
          <w:szCs w:val="20"/>
        </w:rPr>
        <w:t>Professor</w:t>
      </w:r>
      <w:r w:rsidR="004D70C3">
        <w:rPr>
          <w:rFonts w:ascii="Times" w:hAnsi="Times" w:cs="Arial"/>
          <w:i/>
          <w:sz w:val="20"/>
          <w:szCs w:val="20"/>
        </w:rPr>
        <w:t xml:space="preserve"> &amp; </w:t>
      </w:r>
      <w:r w:rsidR="00C530A9">
        <w:rPr>
          <w:rFonts w:ascii="Times" w:hAnsi="Times" w:cs="Arial"/>
          <w:i/>
          <w:sz w:val="20"/>
          <w:szCs w:val="20"/>
        </w:rPr>
        <w:t>Department Chair</w:t>
      </w:r>
    </w:p>
    <w:p w14:paraId="01EF7634" w14:textId="3D0DCD12" w:rsidR="00F117BC" w:rsidRPr="00737EB6" w:rsidRDefault="00F117BC" w:rsidP="00F117BC">
      <w:pP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 xml:space="preserve">Department of </w:t>
      </w:r>
      <w:r w:rsidR="00C530A9">
        <w:rPr>
          <w:rFonts w:ascii="Times" w:hAnsi="Times" w:cs="Arial"/>
          <w:sz w:val="20"/>
          <w:szCs w:val="20"/>
        </w:rPr>
        <w:t>Mathematics</w:t>
      </w:r>
      <w:r w:rsidR="0061199C">
        <w:rPr>
          <w:rFonts w:ascii="Times" w:hAnsi="Times" w:cs="Arial"/>
          <w:sz w:val="20"/>
          <w:szCs w:val="20"/>
        </w:rPr>
        <w:t xml:space="preserve"> | </w:t>
      </w:r>
      <w:r w:rsidRPr="00737EB6">
        <w:rPr>
          <w:rFonts w:ascii="Times" w:hAnsi="Times" w:cs="Arial"/>
          <w:sz w:val="20"/>
          <w:szCs w:val="20"/>
        </w:rPr>
        <w:t>Wheaton College, Norton, MA</w:t>
      </w:r>
    </w:p>
    <w:p w14:paraId="3BC9AEF6" w14:textId="2EF536B4" w:rsidR="000D0E9E" w:rsidRPr="00737EB6" w:rsidRDefault="00F117BC" w:rsidP="00F117BC">
      <w:pPr>
        <w:rPr>
          <w:rFonts w:ascii="Times" w:hAnsi="Times" w:cs="Arial"/>
          <w:sz w:val="20"/>
          <w:szCs w:val="20"/>
        </w:rPr>
      </w:pPr>
      <w:r w:rsidRPr="00737EB6">
        <w:rPr>
          <w:rFonts w:ascii="Times" w:hAnsi="Times" w:cs="Arial"/>
          <w:sz w:val="20"/>
          <w:szCs w:val="20"/>
        </w:rPr>
        <w:t xml:space="preserve">Email: </w:t>
      </w:r>
      <w:hyperlink r:id="rId17" w:history="1">
        <w:r w:rsidR="00C810CE" w:rsidRPr="00145484">
          <w:rPr>
            <w:rStyle w:val="Hyperlink"/>
            <w:rFonts w:ascii="Times" w:hAnsi="Times" w:cs="Arial"/>
            <w:sz w:val="20"/>
            <w:szCs w:val="20"/>
          </w:rPr>
          <w:t>kahn_michael@wheatoncollege.edu</w:t>
        </w:r>
      </w:hyperlink>
    </w:p>
    <w:sectPr w:rsidR="000D0E9E" w:rsidRPr="00737EB6" w:rsidSect="006454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46A"/>
    <w:multiLevelType w:val="hybridMultilevel"/>
    <w:tmpl w:val="A034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237A"/>
    <w:multiLevelType w:val="hybridMultilevel"/>
    <w:tmpl w:val="3B6E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4E27"/>
    <w:multiLevelType w:val="hybridMultilevel"/>
    <w:tmpl w:val="E2E4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312F3"/>
    <w:multiLevelType w:val="hybridMultilevel"/>
    <w:tmpl w:val="2E68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011C1"/>
    <w:multiLevelType w:val="hybridMultilevel"/>
    <w:tmpl w:val="7D022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9F693F"/>
    <w:multiLevelType w:val="hybridMultilevel"/>
    <w:tmpl w:val="CBFA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92F9F"/>
    <w:multiLevelType w:val="hybridMultilevel"/>
    <w:tmpl w:val="234C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64467"/>
    <w:multiLevelType w:val="hybridMultilevel"/>
    <w:tmpl w:val="A92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814A4"/>
    <w:multiLevelType w:val="hybridMultilevel"/>
    <w:tmpl w:val="0016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959AB"/>
    <w:multiLevelType w:val="hybridMultilevel"/>
    <w:tmpl w:val="867A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B525A"/>
    <w:multiLevelType w:val="hybridMultilevel"/>
    <w:tmpl w:val="29FC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E4089"/>
    <w:multiLevelType w:val="hybridMultilevel"/>
    <w:tmpl w:val="F91A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67F8D"/>
    <w:multiLevelType w:val="multilevel"/>
    <w:tmpl w:val="173C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9D585F"/>
    <w:multiLevelType w:val="hybridMultilevel"/>
    <w:tmpl w:val="0046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92E8F"/>
    <w:multiLevelType w:val="hybridMultilevel"/>
    <w:tmpl w:val="9452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C7852"/>
    <w:multiLevelType w:val="hybridMultilevel"/>
    <w:tmpl w:val="3384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F3027"/>
    <w:multiLevelType w:val="hybridMultilevel"/>
    <w:tmpl w:val="FB28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949A9"/>
    <w:multiLevelType w:val="hybridMultilevel"/>
    <w:tmpl w:val="554CB2A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 w15:restartNumberingAfterBreak="0">
    <w:nsid w:val="7D6E315A"/>
    <w:multiLevelType w:val="hybridMultilevel"/>
    <w:tmpl w:val="0E7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84A0F"/>
    <w:multiLevelType w:val="hybridMultilevel"/>
    <w:tmpl w:val="E394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407367">
    <w:abstractNumId w:val="18"/>
  </w:num>
  <w:num w:numId="2" w16cid:durableId="1682003566">
    <w:abstractNumId w:val="15"/>
  </w:num>
  <w:num w:numId="3" w16cid:durableId="255092551">
    <w:abstractNumId w:val="2"/>
  </w:num>
  <w:num w:numId="4" w16cid:durableId="1781679761">
    <w:abstractNumId w:val="1"/>
  </w:num>
  <w:num w:numId="5" w16cid:durableId="2106605724">
    <w:abstractNumId w:val="17"/>
  </w:num>
  <w:num w:numId="6" w16cid:durableId="428742814">
    <w:abstractNumId w:val="9"/>
  </w:num>
  <w:num w:numId="7" w16cid:durableId="930744271">
    <w:abstractNumId w:val="7"/>
  </w:num>
  <w:num w:numId="8" w16cid:durableId="1357122898">
    <w:abstractNumId w:val="5"/>
  </w:num>
  <w:num w:numId="9" w16cid:durableId="1306928932">
    <w:abstractNumId w:val="10"/>
  </w:num>
  <w:num w:numId="10" w16cid:durableId="529033704">
    <w:abstractNumId w:val="14"/>
  </w:num>
  <w:num w:numId="11" w16cid:durableId="2898424">
    <w:abstractNumId w:val="6"/>
  </w:num>
  <w:num w:numId="12" w16cid:durableId="59981969">
    <w:abstractNumId w:val="19"/>
  </w:num>
  <w:num w:numId="13" w16cid:durableId="1553803775">
    <w:abstractNumId w:val="11"/>
  </w:num>
  <w:num w:numId="14" w16cid:durableId="1710371238">
    <w:abstractNumId w:val="13"/>
  </w:num>
  <w:num w:numId="15" w16cid:durableId="1480466001">
    <w:abstractNumId w:val="12"/>
  </w:num>
  <w:num w:numId="16" w16cid:durableId="1682850195">
    <w:abstractNumId w:val="16"/>
  </w:num>
  <w:num w:numId="17" w16cid:durableId="855194687">
    <w:abstractNumId w:val="0"/>
  </w:num>
  <w:num w:numId="18" w16cid:durableId="1934849509">
    <w:abstractNumId w:val="4"/>
  </w:num>
  <w:num w:numId="19" w16cid:durableId="2019847539">
    <w:abstractNumId w:val="3"/>
  </w:num>
  <w:num w:numId="20" w16cid:durableId="92053186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ophie  Molholm">
    <w15:presenceInfo w15:providerId="AD" w15:userId="S::sophie.molholm@einsteinmed.edu::1bb0ee1b-1c70-4943-be9d-fbe8ba0c90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EF"/>
    <w:rsid w:val="00003579"/>
    <w:rsid w:val="00010338"/>
    <w:rsid w:val="00020ABA"/>
    <w:rsid w:val="000336C3"/>
    <w:rsid w:val="0003560C"/>
    <w:rsid w:val="0004378C"/>
    <w:rsid w:val="000548E7"/>
    <w:rsid w:val="00055EA4"/>
    <w:rsid w:val="00063E15"/>
    <w:rsid w:val="00067A8C"/>
    <w:rsid w:val="00072494"/>
    <w:rsid w:val="00076D73"/>
    <w:rsid w:val="00083D5B"/>
    <w:rsid w:val="00087258"/>
    <w:rsid w:val="0009031A"/>
    <w:rsid w:val="000914C1"/>
    <w:rsid w:val="0009338A"/>
    <w:rsid w:val="00096EBE"/>
    <w:rsid w:val="000A6251"/>
    <w:rsid w:val="000B2623"/>
    <w:rsid w:val="000B55F9"/>
    <w:rsid w:val="000B6D2E"/>
    <w:rsid w:val="000C278E"/>
    <w:rsid w:val="000C2A2E"/>
    <w:rsid w:val="000C3E3E"/>
    <w:rsid w:val="000D0E9E"/>
    <w:rsid w:val="000D1439"/>
    <w:rsid w:val="000E0F43"/>
    <w:rsid w:val="000F5B30"/>
    <w:rsid w:val="00101898"/>
    <w:rsid w:val="00103681"/>
    <w:rsid w:val="0010525B"/>
    <w:rsid w:val="00105EC9"/>
    <w:rsid w:val="001155AF"/>
    <w:rsid w:val="00116012"/>
    <w:rsid w:val="0011706D"/>
    <w:rsid w:val="00122161"/>
    <w:rsid w:val="00125C83"/>
    <w:rsid w:val="00125CF6"/>
    <w:rsid w:val="00126C55"/>
    <w:rsid w:val="00126FD5"/>
    <w:rsid w:val="001440E0"/>
    <w:rsid w:val="0015368F"/>
    <w:rsid w:val="00184E87"/>
    <w:rsid w:val="001B2937"/>
    <w:rsid w:val="001C6F28"/>
    <w:rsid w:val="001D12DD"/>
    <w:rsid w:val="001D47C0"/>
    <w:rsid w:val="001D49DF"/>
    <w:rsid w:val="001D7302"/>
    <w:rsid w:val="001E0B07"/>
    <w:rsid w:val="001F4720"/>
    <w:rsid w:val="001F66DC"/>
    <w:rsid w:val="00200FE6"/>
    <w:rsid w:val="00204030"/>
    <w:rsid w:val="002110BD"/>
    <w:rsid w:val="00222461"/>
    <w:rsid w:val="00236D30"/>
    <w:rsid w:val="0024166F"/>
    <w:rsid w:val="00244FC1"/>
    <w:rsid w:val="002461FC"/>
    <w:rsid w:val="00265F15"/>
    <w:rsid w:val="00273BF5"/>
    <w:rsid w:val="0029155D"/>
    <w:rsid w:val="00296F64"/>
    <w:rsid w:val="002A19BB"/>
    <w:rsid w:val="002A1AEE"/>
    <w:rsid w:val="002B57C4"/>
    <w:rsid w:val="002C0BA5"/>
    <w:rsid w:val="002C0CF6"/>
    <w:rsid w:val="002C2F7F"/>
    <w:rsid w:val="002D0F23"/>
    <w:rsid w:val="002D3D06"/>
    <w:rsid w:val="002D7A20"/>
    <w:rsid w:val="002D7BDC"/>
    <w:rsid w:val="002E0B3F"/>
    <w:rsid w:val="002E24BF"/>
    <w:rsid w:val="002E4BCF"/>
    <w:rsid w:val="002E4BFD"/>
    <w:rsid w:val="002E6A35"/>
    <w:rsid w:val="002F38F5"/>
    <w:rsid w:val="002F466A"/>
    <w:rsid w:val="00300A69"/>
    <w:rsid w:val="00300C4E"/>
    <w:rsid w:val="0030531C"/>
    <w:rsid w:val="00305EA9"/>
    <w:rsid w:val="00306164"/>
    <w:rsid w:val="00306455"/>
    <w:rsid w:val="00312FDF"/>
    <w:rsid w:val="00321A1E"/>
    <w:rsid w:val="003231A4"/>
    <w:rsid w:val="00323C1A"/>
    <w:rsid w:val="003307F4"/>
    <w:rsid w:val="00332420"/>
    <w:rsid w:val="00334A14"/>
    <w:rsid w:val="00335FAA"/>
    <w:rsid w:val="003366C4"/>
    <w:rsid w:val="00341B78"/>
    <w:rsid w:val="00341DF5"/>
    <w:rsid w:val="003432C3"/>
    <w:rsid w:val="00344A45"/>
    <w:rsid w:val="00347589"/>
    <w:rsid w:val="00351AD3"/>
    <w:rsid w:val="003525DC"/>
    <w:rsid w:val="00356349"/>
    <w:rsid w:val="00357841"/>
    <w:rsid w:val="00366EF2"/>
    <w:rsid w:val="00370A64"/>
    <w:rsid w:val="00371222"/>
    <w:rsid w:val="003739F5"/>
    <w:rsid w:val="00376A64"/>
    <w:rsid w:val="00381A5C"/>
    <w:rsid w:val="00392A3E"/>
    <w:rsid w:val="003D18B0"/>
    <w:rsid w:val="003E6620"/>
    <w:rsid w:val="003E6F1C"/>
    <w:rsid w:val="003F44E5"/>
    <w:rsid w:val="004028AF"/>
    <w:rsid w:val="00412E68"/>
    <w:rsid w:val="0041548A"/>
    <w:rsid w:val="00433339"/>
    <w:rsid w:val="004551D2"/>
    <w:rsid w:val="00456AE1"/>
    <w:rsid w:val="004609B8"/>
    <w:rsid w:val="00472801"/>
    <w:rsid w:val="00475E04"/>
    <w:rsid w:val="00480703"/>
    <w:rsid w:val="004A33B9"/>
    <w:rsid w:val="004A7866"/>
    <w:rsid w:val="004B134C"/>
    <w:rsid w:val="004B7178"/>
    <w:rsid w:val="004C0B57"/>
    <w:rsid w:val="004C48B3"/>
    <w:rsid w:val="004D70C3"/>
    <w:rsid w:val="004E50B6"/>
    <w:rsid w:val="004E5A96"/>
    <w:rsid w:val="004F6478"/>
    <w:rsid w:val="005037B1"/>
    <w:rsid w:val="005044D5"/>
    <w:rsid w:val="00506609"/>
    <w:rsid w:val="005070B3"/>
    <w:rsid w:val="005112B9"/>
    <w:rsid w:val="005201D6"/>
    <w:rsid w:val="00525FD3"/>
    <w:rsid w:val="005278CF"/>
    <w:rsid w:val="00533F88"/>
    <w:rsid w:val="0054415D"/>
    <w:rsid w:val="00546F40"/>
    <w:rsid w:val="00553638"/>
    <w:rsid w:val="00561785"/>
    <w:rsid w:val="0057497A"/>
    <w:rsid w:val="00577C3F"/>
    <w:rsid w:val="00580554"/>
    <w:rsid w:val="00590657"/>
    <w:rsid w:val="00591E73"/>
    <w:rsid w:val="00594C06"/>
    <w:rsid w:val="005969D8"/>
    <w:rsid w:val="005A05EF"/>
    <w:rsid w:val="005A6B4F"/>
    <w:rsid w:val="005A7AC2"/>
    <w:rsid w:val="005B0C23"/>
    <w:rsid w:val="005B3A77"/>
    <w:rsid w:val="005B702B"/>
    <w:rsid w:val="005D1110"/>
    <w:rsid w:val="005E784E"/>
    <w:rsid w:val="005F1751"/>
    <w:rsid w:val="005F3AAD"/>
    <w:rsid w:val="005F44A6"/>
    <w:rsid w:val="0061199C"/>
    <w:rsid w:val="00613A5B"/>
    <w:rsid w:val="006245D2"/>
    <w:rsid w:val="00641267"/>
    <w:rsid w:val="00643E8F"/>
    <w:rsid w:val="006454EF"/>
    <w:rsid w:val="00650748"/>
    <w:rsid w:val="006521B6"/>
    <w:rsid w:val="00653F2F"/>
    <w:rsid w:val="00655F40"/>
    <w:rsid w:val="00681E60"/>
    <w:rsid w:val="00683689"/>
    <w:rsid w:val="00684148"/>
    <w:rsid w:val="00684FF2"/>
    <w:rsid w:val="006A7F27"/>
    <w:rsid w:val="006B6144"/>
    <w:rsid w:val="006B7A98"/>
    <w:rsid w:val="006C21DD"/>
    <w:rsid w:val="006D3EDC"/>
    <w:rsid w:val="006D52D9"/>
    <w:rsid w:val="006E0583"/>
    <w:rsid w:val="006E313D"/>
    <w:rsid w:val="006E3FB1"/>
    <w:rsid w:val="006F116B"/>
    <w:rsid w:val="006F30F3"/>
    <w:rsid w:val="007107D6"/>
    <w:rsid w:val="007110FB"/>
    <w:rsid w:val="0071574B"/>
    <w:rsid w:val="0071683C"/>
    <w:rsid w:val="007235BF"/>
    <w:rsid w:val="00725269"/>
    <w:rsid w:val="00725655"/>
    <w:rsid w:val="00726D28"/>
    <w:rsid w:val="0073455B"/>
    <w:rsid w:val="00735DEC"/>
    <w:rsid w:val="00736F85"/>
    <w:rsid w:val="00737EB6"/>
    <w:rsid w:val="007419BA"/>
    <w:rsid w:val="00742F98"/>
    <w:rsid w:val="007452AA"/>
    <w:rsid w:val="00746839"/>
    <w:rsid w:val="00753955"/>
    <w:rsid w:val="00755A74"/>
    <w:rsid w:val="00766259"/>
    <w:rsid w:val="0077216D"/>
    <w:rsid w:val="00777C69"/>
    <w:rsid w:val="00781633"/>
    <w:rsid w:val="007823E7"/>
    <w:rsid w:val="007825BB"/>
    <w:rsid w:val="00791925"/>
    <w:rsid w:val="007A05F9"/>
    <w:rsid w:val="007A4618"/>
    <w:rsid w:val="007A4B1C"/>
    <w:rsid w:val="007B15B8"/>
    <w:rsid w:val="007B2AAE"/>
    <w:rsid w:val="007D239F"/>
    <w:rsid w:val="007D3CA7"/>
    <w:rsid w:val="007E3012"/>
    <w:rsid w:val="007E6285"/>
    <w:rsid w:val="008028A8"/>
    <w:rsid w:val="008164FA"/>
    <w:rsid w:val="00822F37"/>
    <w:rsid w:val="0083622A"/>
    <w:rsid w:val="00846576"/>
    <w:rsid w:val="00871578"/>
    <w:rsid w:val="008A7A37"/>
    <w:rsid w:val="008B3DFF"/>
    <w:rsid w:val="008B49AA"/>
    <w:rsid w:val="008B6D01"/>
    <w:rsid w:val="008C2494"/>
    <w:rsid w:val="008D28DC"/>
    <w:rsid w:val="008E26F3"/>
    <w:rsid w:val="008E2945"/>
    <w:rsid w:val="008E54CA"/>
    <w:rsid w:val="008E7A32"/>
    <w:rsid w:val="008F4F00"/>
    <w:rsid w:val="00902C47"/>
    <w:rsid w:val="00904378"/>
    <w:rsid w:val="00907A1C"/>
    <w:rsid w:val="009144FB"/>
    <w:rsid w:val="00922ED6"/>
    <w:rsid w:val="009306E8"/>
    <w:rsid w:val="00961F82"/>
    <w:rsid w:val="0096786A"/>
    <w:rsid w:val="009716CB"/>
    <w:rsid w:val="00973F41"/>
    <w:rsid w:val="00976171"/>
    <w:rsid w:val="00981BC4"/>
    <w:rsid w:val="0099197E"/>
    <w:rsid w:val="009932AD"/>
    <w:rsid w:val="009A0490"/>
    <w:rsid w:val="009A4134"/>
    <w:rsid w:val="009B0128"/>
    <w:rsid w:val="009B2AC1"/>
    <w:rsid w:val="009D5ADF"/>
    <w:rsid w:val="009E5F38"/>
    <w:rsid w:val="009F466C"/>
    <w:rsid w:val="009F6DC5"/>
    <w:rsid w:val="00A0193F"/>
    <w:rsid w:val="00A17DA5"/>
    <w:rsid w:val="00A24A89"/>
    <w:rsid w:val="00A256D1"/>
    <w:rsid w:val="00A26D45"/>
    <w:rsid w:val="00A412D4"/>
    <w:rsid w:val="00A460E3"/>
    <w:rsid w:val="00A47757"/>
    <w:rsid w:val="00A56A56"/>
    <w:rsid w:val="00A57D1E"/>
    <w:rsid w:val="00A73C6C"/>
    <w:rsid w:val="00A75AC3"/>
    <w:rsid w:val="00A80A1D"/>
    <w:rsid w:val="00A8440F"/>
    <w:rsid w:val="00A86241"/>
    <w:rsid w:val="00A9091D"/>
    <w:rsid w:val="00A94136"/>
    <w:rsid w:val="00A97843"/>
    <w:rsid w:val="00A97EFE"/>
    <w:rsid w:val="00AA39B9"/>
    <w:rsid w:val="00AB4BC1"/>
    <w:rsid w:val="00AB59CA"/>
    <w:rsid w:val="00AB7286"/>
    <w:rsid w:val="00AC048D"/>
    <w:rsid w:val="00AD74AC"/>
    <w:rsid w:val="00AE6D35"/>
    <w:rsid w:val="00AF4C2E"/>
    <w:rsid w:val="00AF4D7F"/>
    <w:rsid w:val="00B06126"/>
    <w:rsid w:val="00B11A4C"/>
    <w:rsid w:val="00B17F71"/>
    <w:rsid w:val="00B23902"/>
    <w:rsid w:val="00B33F9B"/>
    <w:rsid w:val="00B40F77"/>
    <w:rsid w:val="00B43D56"/>
    <w:rsid w:val="00B446AD"/>
    <w:rsid w:val="00B5112D"/>
    <w:rsid w:val="00B512FA"/>
    <w:rsid w:val="00B63673"/>
    <w:rsid w:val="00B662C6"/>
    <w:rsid w:val="00B6646C"/>
    <w:rsid w:val="00B7484D"/>
    <w:rsid w:val="00B8657C"/>
    <w:rsid w:val="00B95096"/>
    <w:rsid w:val="00BA0D07"/>
    <w:rsid w:val="00BA4F72"/>
    <w:rsid w:val="00BA6B1C"/>
    <w:rsid w:val="00BB34B5"/>
    <w:rsid w:val="00BC6E30"/>
    <w:rsid w:val="00BD0569"/>
    <w:rsid w:val="00BD2950"/>
    <w:rsid w:val="00BF7140"/>
    <w:rsid w:val="00BF762F"/>
    <w:rsid w:val="00C01597"/>
    <w:rsid w:val="00C026F1"/>
    <w:rsid w:val="00C03EBD"/>
    <w:rsid w:val="00C10227"/>
    <w:rsid w:val="00C108A2"/>
    <w:rsid w:val="00C44F82"/>
    <w:rsid w:val="00C47267"/>
    <w:rsid w:val="00C530A9"/>
    <w:rsid w:val="00C55172"/>
    <w:rsid w:val="00C65767"/>
    <w:rsid w:val="00C717E9"/>
    <w:rsid w:val="00C71FAF"/>
    <w:rsid w:val="00C750FC"/>
    <w:rsid w:val="00C810CE"/>
    <w:rsid w:val="00C825FE"/>
    <w:rsid w:val="00C87243"/>
    <w:rsid w:val="00C90922"/>
    <w:rsid w:val="00C91149"/>
    <w:rsid w:val="00C91C5F"/>
    <w:rsid w:val="00CA5268"/>
    <w:rsid w:val="00CA5F39"/>
    <w:rsid w:val="00CA6B6E"/>
    <w:rsid w:val="00CB22E4"/>
    <w:rsid w:val="00CB4230"/>
    <w:rsid w:val="00CB5ADC"/>
    <w:rsid w:val="00CB7299"/>
    <w:rsid w:val="00CC1F05"/>
    <w:rsid w:val="00CD17D1"/>
    <w:rsid w:val="00CE062B"/>
    <w:rsid w:val="00CE29DC"/>
    <w:rsid w:val="00CE6A25"/>
    <w:rsid w:val="00CF0FE0"/>
    <w:rsid w:val="00CF0FF6"/>
    <w:rsid w:val="00D00BF2"/>
    <w:rsid w:val="00D20BD6"/>
    <w:rsid w:val="00D21D45"/>
    <w:rsid w:val="00D35F8A"/>
    <w:rsid w:val="00D45CB6"/>
    <w:rsid w:val="00D47174"/>
    <w:rsid w:val="00D50781"/>
    <w:rsid w:val="00D608A1"/>
    <w:rsid w:val="00D65A33"/>
    <w:rsid w:val="00D75050"/>
    <w:rsid w:val="00D75405"/>
    <w:rsid w:val="00D81A82"/>
    <w:rsid w:val="00D837D0"/>
    <w:rsid w:val="00D868FE"/>
    <w:rsid w:val="00D90A24"/>
    <w:rsid w:val="00D92427"/>
    <w:rsid w:val="00DA10C7"/>
    <w:rsid w:val="00DA16D3"/>
    <w:rsid w:val="00DA22DA"/>
    <w:rsid w:val="00DA275E"/>
    <w:rsid w:val="00DB35C2"/>
    <w:rsid w:val="00DC27D3"/>
    <w:rsid w:val="00DE006F"/>
    <w:rsid w:val="00DF07DA"/>
    <w:rsid w:val="00DF3A45"/>
    <w:rsid w:val="00E00C2E"/>
    <w:rsid w:val="00E04F54"/>
    <w:rsid w:val="00E11C69"/>
    <w:rsid w:val="00E1342F"/>
    <w:rsid w:val="00E134D5"/>
    <w:rsid w:val="00E27C6A"/>
    <w:rsid w:val="00E32C1F"/>
    <w:rsid w:val="00E36FA2"/>
    <w:rsid w:val="00E40DCC"/>
    <w:rsid w:val="00E6531F"/>
    <w:rsid w:val="00E71C0E"/>
    <w:rsid w:val="00E734C6"/>
    <w:rsid w:val="00E83EE2"/>
    <w:rsid w:val="00E84558"/>
    <w:rsid w:val="00E8592B"/>
    <w:rsid w:val="00E95193"/>
    <w:rsid w:val="00EA19E9"/>
    <w:rsid w:val="00EA32BB"/>
    <w:rsid w:val="00EA67EB"/>
    <w:rsid w:val="00EA7A38"/>
    <w:rsid w:val="00EB16E5"/>
    <w:rsid w:val="00ED7575"/>
    <w:rsid w:val="00ED7A9D"/>
    <w:rsid w:val="00EE0E4E"/>
    <w:rsid w:val="00EE1C30"/>
    <w:rsid w:val="00EE44EA"/>
    <w:rsid w:val="00EF0BBE"/>
    <w:rsid w:val="00EF2CC5"/>
    <w:rsid w:val="00EF59A3"/>
    <w:rsid w:val="00EF5B1C"/>
    <w:rsid w:val="00EF7FAE"/>
    <w:rsid w:val="00F01EC8"/>
    <w:rsid w:val="00F117BC"/>
    <w:rsid w:val="00F30C28"/>
    <w:rsid w:val="00F34B32"/>
    <w:rsid w:val="00F35643"/>
    <w:rsid w:val="00F36061"/>
    <w:rsid w:val="00F538CA"/>
    <w:rsid w:val="00F56B6F"/>
    <w:rsid w:val="00F60DB2"/>
    <w:rsid w:val="00F62F04"/>
    <w:rsid w:val="00F66B6F"/>
    <w:rsid w:val="00F66E0C"/>
    <w:rsid w:val="00F801DA"/>
    <w:rsid w:val="00F822B5"/>
    <w:rsid w:val="00F836AB"/>
    <w:rsid w:val="00F91AB3"/>
    <w:rsid w:val="00FA50FA"/>
    <w:rsid w:val="00FB1625"/>
    <w:rsid w:val="00FB2B62"/>
    <w:rsid w:val="00FB2C59"/>
    <w:rsid w:val="00FC5300"/>
    <w:rsid w:val="00FD71B6"/>
    <w:rsid w:val="00FE2D20"/>
    <w:rsid w:val="00FE582C"/>
    <w:rsid w:val="00FE6AFA"/>
    <w:rsid w:val="00FF02BD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B254"/>
  <w15:docId w15:val="{A7B4B9AB-EFBD-462F-99E5-A333FAA2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C6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13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9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4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4E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0748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4B13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44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1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15D"/>
    <w:rPr>
      <w:rFonts w:ascii="Segoe UI" w:eastAsia="Times New Roman" w:hAnsi="Segoe UI" w:cs="Segoe UI"/>
      <w:sz w:val="18"/>
      <w:szCs w:val="18"/>
    </w:rPr>
  </w:style>
  <w:style w:type="character" w:customStyle="1" w:styleId="title-text">
    <w:name w:val="title-text"/>
    <w:basedOn w:val="DefaultParagraphFont"/>
    <w:rsid w:val="00222461"/>
  </w:style>
  <w:style w:type="paragraph" w:styleId="NormalWeb">
    <w:name w:val="Normal (Web)"/>
    <w:basedOn w:val="Normal"/>
    <w:uiPriority w:val="99"/>
    <w:semiHidden/>
    <w:unhideWhenUsed/>
    <w:rsid w:val="00E8455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E1C3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9B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-lg">
    <w:name w:val="text-lg"/>
    <w:basedOn w:val="Normal"/>
    <w:rsid w:val="00AB4BC1"/>
    <w:pPr>
      <w:spacing w:before="100" w:beforeAutospacing="1" w:after="100" w:afterAutospacing="1"/>
    </w:pPr>
  </w:style>
  <w:style w:type="character" w:customStyle="1" w:styleId="semi-bold">
    <w:name w:val="semi-bold"/>
    <w:basedOn w:val="DefaultParagraphFont"/>
    <w:rsid w:val="001F4720"/>
  </w:style>
  <w:style w:type="paragraph" w:customStyle="1" w:styleId="Default">
    <w:name w:val="Default"/>
    <w:rsid w:val="00357841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character" w:customStyle="1" w:styleId="anchor-text">
    <w:name w:val="anchor-text"/>
    <w:basedOn w:val="DefaultParagraphFont"/>
    <w:rsid w:val="005037B1"/>
  </w:style>
  <w:style w:type="paragraph" w:styleId="Revision">
    <w:name w:val="Revision"/>
    <w:hidden/>
    <w:uiPriority w:val="99"/>
    <w:semiHidden/>
    <w:rsid w:val="005F44A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sAsGznkAAAAJ&amp;hl=en" TargetMode="External"/><Relationship Id="rId13" Type="http://schemas.openxmlformats.org/officeDocument/2006/relationships/hyperlink" Target="https://scholar.google.com/citations?user=sAsGznkAAAAJ&amp;hl=e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user=sAsGznkAAAAJ&amp;hl=en" TargetMode="External"/><Relationship Id="rId12" Type="http://schemas.openxmlformats.org/officeDocument/2006/relationships/hyperlink" Target="https://doi.org/10.1016/j.celrep.2021.110231" TargetMode="External"/><Relationship Id="rId17" Type="http://schemas.openxmlformats.org/officeDocument/2006/relationships/hyperlink" Target="mailto:kahn_michael@wheatoncollege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leblanc_mark@wheatoncollege.ed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egan-darrell-922b2617a/" TargetMode="External"/><Relationship Id="rId11" Type="http://schemas.openxmlformats.org/officeDocument/2006/relationships/hyperlink" Target="https://doi.org/10.3390/diagnostics13010119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kumar.vivek@jax.org" TargetMode="External"/><Relationship Id="rId10" Type="http://schemas.openxmlformats.org/officeDocument/2006/relationships/hyperlink" Target="https://doi.org/10.1038/s41598-024-58430-y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aad.2024.05.017" TargetMode="External"/><Relationship Id="rId14" Type="http://schemas.openxmlformats.org/officeDocument/2006/relationships/hyperlink" Target="mailto:hanna.kim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3196</Words>
  <Characters>18221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Darrell</dc:creator>
  <cp:keywords/>
  <dc:description/>
  <cp:lastModifiedBy>Sophie  Molholm</cp:lastModifiedBy>
  <cp:revision>2</cp:revision>
  <cp:lastPrinted>2023-01-25T00:39:00Z</cp:lastPrinted>
  <dcterms:created xsi:type="dcterms:W3CDTF">2025-04-22T15:25:00Z</dcterms:created>
  <dcterms:modified xsi:type="dcterms:W3CDTF">2025-04-22T15:25:00Z</dcterms:modified>
</cp:coreProperties>
</file>