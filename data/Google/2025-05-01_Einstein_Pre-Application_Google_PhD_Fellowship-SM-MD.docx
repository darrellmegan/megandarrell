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pursuing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2"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w:t>
            </w:r>
            <w:proofErr w:type="spellStart"/>
            <w:r w:rsidRPr="002179BE">
              <w:rPr>
                <w:b/>
              </w:rPr>
              <w:t>eg.</w:t>
            </w:r>
            <w:proofErr w:type="spellEnd"/>
            <w:r w:rsidRPr="002179BE">
              <w:rPr>
                <w:b/>
              </w:rPr>
              <w:t xml:space="preserve">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3"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5"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7"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9"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1"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469DFCE" w:rsidR="00BB3BF9" w:rsidRPr="00BB3BF9" w:rsidRDefault="00B202B6" w:rsidP="00BB3BF9">
            <w:bookmarkStart w:id="3" w:name="Text9"/>
            <w:r>
              <w:t>Megan Darrell</w:t>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04AB9DB5" w:rsidR="00727D9D" w:rsidRDefault="00ED6627" w:rsidP="001604F0">
            <w:pPr>
              <w:rPr>
                <w:rFonts w:ascii="Century Schoolbook" w:hAnsi="Century Schoolbook"/>
                <w:sz w:val="22"/>
                <w:szCs w:val="22"/>
              </w:rPr>
            </w:pPr>
            <w:r w:rsidRPr="00ED6627">
              <w:rPr>
                <w:rFonts w:ascii="Century Schoolbook" w:hAnsi="Century Schoolbook"/>
                <w:sz w:val="22"/>
                <w:szCs w:val="22"/>
              </w:rPr>
              <w:t xml:space="preserve">Autism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brain development </w: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A6088F" w:rsidRPr="00A6088F">
              <w:rPr>
                <w:rFonts w:ascii="Century Schoolbook" w:hAnsi="Century Schoolbook"/>
                <w:sz w:val="22"/>
                <w:szCs w:val="22"/>
              </w:rPr>
              <w:t>Neuro-oscillatory activity—</w:t>
            </w:r>
            <w:r w:rsidR="00177B13">
              <w:rPr>
                <w:rFonts w:ascii="Century Schoolbook" w:hAnsi="Century Schoolbook"/>
                <w:sz w:val="22"/>
                <w:szCs w:val="22"/>
              </w:rPr>
              <w:t>which reflects</w:t>
            </w:r>
            <w:r w:rsidR="00177B13" w:rsidRPr="00A6088F">
              <w:rPr>
                <w:rFonts w:ascii="Century Schoolbook" w:hAnsi="Century Schoolbook"/>
                <w:sz w:val="22"/>
                <w:szCs w:val="22"/>
              </w:rPr>
              <w:t xml:space="preserve"> synchronized </w:t>
            </w:r>
            <w:r w:rsidR="00177B13">
              <w:rPr>
                <w:rFonts w:ascii="Century Schoolbook" w:hAnsi="Century Schoolbook"/>
                <w:sz w:val="22"/>
                <w:szCs w:val="22"/>
              </w:rPr>
              <w:t xml:space="preserve">neural activity within and </w:t>
            </w:r>
            <w:r w:rsidR="00177B13" w:rsidRPr="00A6088F">
              <w:rPr>
                <w:rFonts w:ascii="Century Schoolbook" w:hAnsi="Century Schoolbook"/>
                <w:sz w:val="22"/>
                <w:szCs w:val="22"/>
              </w:rPr>
              <w:t>between</w:t>
            </w:r>
            <w:r w:rsidR="00177B13">
              <w:rPr>
                <w:rFonts w:ascii="Century Schoolbook" w:hAnsi="Century Schoolbook"/>
                <w:sz w:val="22"/>
                <w:szCs w:val="22"/>
              </w:rPr>
              <w:t xml:space="preserve"> cortical</w:t>
            </w:r>
            <w:r w:rsidR="00177B13" w:rsidRPr="00A6088F">
              <w:rPr>
                <w:rFonts w:ascii="Century Schoolbook" w:hAnsi="Century Schoolbook"/>
                <w:sz w:val="22"/>
                <w:szCs w:val="22"/>
              </w:rPr>
              <w:t xml:space="preserve"> regions</w:t>
            </w:r>
            <w:r w:rsidR="00177B13">
              <w:rPr>
                <w:rFonts w:ascii="Century Schoolbook" w:hAnsi="Century Schoolbook"/>
                <w:sz w:val="22"/>
                <w:szCs w:val="22"/>
              </w:rPr>
              <w:t xml:space="preserve"> </w:t>
            </w:r>
            <w:r w:rsidR="00691278">
              <w:rPr>
                <w:rFonts w:ascii="Century Schoolbook" w:hAnsi="Century Schoolbook"/>
                <w:sz w:val="22"/>
                <w:szCs w:val="22"/>
              </w:rPr>
              <w:fldChar w:fldCharType="begin"/>
            </w:r>
            <w:r w:rsidR="00691278">
              <w:rPr>
                <w:rFonts w:ascii="Century Schoolbook" w:hAnsi="Century Schoolbook"/>
                <w:sz w:val="22"/>
                <w:szCs w:val="22"/>
              </w:rPr>
              <w:instrText xml:space="preserve"> ADDIN EN.CITE &lt;EndNote&gt;&lt;Cite&gt;&lt;Author&gt;Lakatos&lt;/Author&gt;&lt;Year&gt;2005&lt;/Year&gt;&lt;RecNum&gt;1&lt;/RecNum&gt;&lt;DisplayText&gt;[4]&lt;/DisplayText&gt;&lt;record&gt;&lt;rec-number&gt;1&lt;/rec-number&gt;&lt;foreign-keys&gt;&lt;key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691278">
              <w:rPr>
                <w:rFonts w:ascii="Century Schoolbook" w:hAnsi="Century Schoolbook"/>
                <w:sz w:val="22"/>
                <w:szCs w:val="22"/>
              </w:rPr>
              <w:fldChar w:fldCharType="separate"/>
            </w:r>
            <w:r w:rsidR="00691278">
              <w:rPr>
                <w:rFonts w:ascii="Century Schoolbook" w:hAnsi="Century Schoolbook"/>
                <w:noProof/>
                <w:sz w:val="22"/>
                <w:szCs w:val="22"/>
              </w:rPr>
              <w:t>[4]</w:t>
            </w:r>
            <w:r w:rsidR="00691278">
              <w:rPr>
                <w:rFonts w:ascii="Century Schoolbook" w:hAnsi="Century Schoolbook"/>
                <w:sz w:val="22"/>
                <w:szCs w:val="22"/>
              </w:rPr>
              <w:fldChar w:fldCharType="end"/>
            </w:r>
            <w:r w:rsidR="00A6088F" w:rsidRPr="00A6088F">
              <w:rPr>
                <w:rFonts w:ascii="Century Schoolbook" w:hAnsi="Century Schoolbook"/>
                <w:sz w:val="22"/>
                <w:szCs w:val="22"/>
              </w:rPr>
              <w:t xml:space="preserve">—is </w:t>
            </w:r>
            <w:r w:rsidR="00A6088F">
              <w:rPr>
                <w:rFonts w:ascii="Century Schoolbook" w:hAnsi="Century Schoolbook"/>
                <w:sz w:val="22"/>
                <w:szCs w:val="22"/>
              </w:rPr>
              <w:t>ubiquitously</w:t>
            </w:r>
            <w:r w:rsidR="00A6088F" w:rsidRPr="00A6088F">
              <w:rPr>
                <w:rFonts w:ascii="Century Schoolbook" w:hAnsi="Century Schoolbook"/>
                <w:sz w:val="22"/>
                <w:szCs w:val="22"/>
              </w:rPr>
              <w:t xml:space="preserve"> reported to be atypical in ASD</w:t>
            </w:r>
            <w:r w:rsidR="00A14EC4">
              <w:rPr>
                <w:rFonts w:ascii="Century Schoolbook" w:hAnsi="Century Schoolbook"/>
                <w:sz w:val="22"/>
                <w:szCs w:val="22"/>
              </w:rPr>
              <w:t xml:space="preserve"> </w: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 </w:instrTex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EN.CITE.DATA </w:instrText>
            </w:r>
            <w:r w:rsidR="00D41623">
              <w:rPr>
                <w:rFonts w:ascii="Century Schoolbook" w:hAnsi="Century Schoolbook"/>
                <w:sz w:val="22"/>
                <w:szCs w:val="22"/>
              </w:rPr>
            </w:r>
            <w:r w:rsidR="00D41623">
              <w:rPr>
                <w:rFonts w:ascii="Century Schoolbook" w:hAnsi="Century Schoolbook"/>
                <w:sz w:val="22"/>
                <w:szCs w:val="22"/>
              </w:rPr>
              <w:fldChar w:fldCharType="end"/>
            </w:r>
            <w:r w:rsidR="00D41623">
              <w:rPr>
                <w:rFonts w:ascii="Century Schoolbook" w:hAnsi="Century Schoolbook"/>
                <w:sz w:val="22"/>
                <w:szCs w:val="22"/>
              </w:rPr>
              <w:fldChar w:fldCharType="separate"/>
            </w:r>
            <w:r w:rsidR="00D41623">
              <w:rPr>
                <w:rFonts w:ascii="Century Schoolbook" w:hAnsi="Century Schoolbook"/>
                <w:noProof/>
                <w:sz w:val="22"/>
                <w:szCs w:val="22"/>
              </w:rPr>
              <w:t>[5-7]</w:t>
            </w:r>
            <w:r w:rsidR="00D41623">
              <w:rPr>
                <w:rFonts w:ascii="Century Schoolbook" w:hAnsi="Century Schoolbook"/>
                <w:sz w:val="22"/>
                <w:szCs w:val="22"/>
              </w:rPr>
              <w:fldChar w:fldCharType="end"/>
            </w:r>
            <w:r w:rsidR="00A6088F" w:rsidRPr="00A6088F">
              <w:rPr>
                <w:rFonts w:ascii="Century Schoolbook" w:hAnsi="Century Schoolbook"/>
                <w:sz w:val="22"/>
                <w:szCs w:val="22"/>
              </w:rPr>
              <w:t xml:space="preserve">, offering a </w:t>
            </w:r>
            <w:r w:rsidR="0080597B">
              <w:rPr>
                <w:rFonts w:ascii="Century Schoolbook" w:hAnsi="Century Schoolbook"/>
                <w:sz w:val="22"/>
                <w:szCs w:val="22"/>
              </w:rPr>
              <w:t>potential</w:t>
            </w:r>
            <w:r w:rsidR="00A6088F" w:rsidRPr="00A6088F">
              <w:rPr>
                <w:rFonts w:ascii="Century Schoolbook" w:hAnsi="Century Schoolbook"/>
                <w:sz w:val="22"/>
                <w:szCs w:val="22"/>
              </w:rPr>
              <w:t xml:space="preserve"> </w:t>
            </w:r>
            <w:r w:rsidR="00A6088F">
              <w:rPr>
                <w:rFonts w:ascii="Century Schoolbook" w:hAnsi="Century Schoolbook"/>
                <w:sz w:val="22"/>
                <w:szCs w:val="22"/>
              </w:rPr>
              <w:t xml:space="preserve">assay </w:t>
            </w:r>
            <w:r w:rsidR="00505CF8">
              <w:rPr>
                <w:rFonts w:ascii="Century Schoolbook" w:hAnsi="Century Schoolbook"/>
                <w:sz w:val="22"/>
                <w:szCs w:val="22"/>
              </w:rPr>
              <w:t>of</w:t>
            </w:r>
            <w:r w:rsidR="00A6088F" w:rsidRPr="00A6088F">
              <w:rPr>
                <w:rFonts w:ascii="Century Schoolbook" w:hAnsi="Century Schoolbook"/>
                <w:sz w:val="22"/>
                <w:szCs w:val="22"/>
              </w:rPr>
              <w:t xml:space="preserve"> disrupted information processing and network connectivity</w:t>
            </w:r>
            <w:r w:rsidR="00F90ED3">
              <w:rPr>
                <w:rFonts w:ascii="Century Schoolbook" w:hAnsi="Century Schoolbook"/>
                <w:sz w:val="22"/>
                <w:szCs w:val="22"/>
              </w:rPr>
              <w:t xml:space="preserve"> </w:t>
            </w:r>
            <w:r w:rsidR="00440466">
              <w:rPr>
                <w:rFonts w:ascii="Century Schoolbook" w:hAnsi="Century Schoolbook"/>
                <w:sz w:val="22"/>
                <w:szCs w:val="22"/>
              </w:rPr>
              <w:fldChar w:fldCharType="begin"/>
            </w:r>
            <w:r w:rsidR="00440466">
              <w:rPr>
                <w:rFonts w:ascii="Century Schoolbook" w:hAnsi="Century Schoolbook"/>
                <w:sz w:val="22"/>
                <w:szCs w:val="22"/>
              </w:rPr>
              <w:instrText xml:space="preserve"> ADDIN EN.CITE &lt;EndNote&gt;&lt;Cite&gt;&lt;Author&gt;Uhlhaas&lt;/Author&gt;&lt;Year&gt;2012&lt;/Year&gt;&lt;RecNum&gt;5&lt;/RecNum&gt;&lt;DisplayText&gt;[8]&lt;/DisplayText&gt;&lt;record&gt;&lt;rec-number&gt;5&lt;/rec-number&gt;&lt;foreign-keys&gt;&lt;key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440466">
              <w:rPr>
                <w:rFonts w:ascii="Century Schoolbook" w:hAnsi="Century Schoolbook"/>
                <w:sz w:val="22"/>
                <w:szCs w:val="22"/>
              </w:rPr>
              <w:fldChar w:fldCharType="separate"/>
            </w:r>
            <w:r w:rsidR="00440466">
              <w:rPr>
                <w:rFonts w:ascii="Century Schoolbook" w:hAnsi="Century Schoolbook"/>
                <w:noProof/>
                <w:sz w:val="22"/>
                <w:szCs w:val="22"/>
              </w:rPr>
              <w:t>[8]</w:t>
            </w:r>
            <w:r w:rsidR="00440466">
              <w:rPr>
                <w:rFonts w:ascii="Century Schoolbook" w:hAnsi="Century Schoolbook"/>
                <w:sz w:val="22"/>
                <w:szCs w:val="22"/>
              </w:rPr>
              <w:fldChar w:fldCharType="end"/>
            </w:r>
            <w:r w:rsidR="00A6088F" w:rsidRPr="00A6088F">
              <w:rPr>
                <w:rFonts w:ascii="Century Schoolbook" w:hAnsi="Century Schoolbook"/>
                <w:sz w:val="22"/>
                <w:szCs w:val="22"/>
              </w:rPr>
              <w:t>.</w:t>
            </w:r>
            <w:r w:rsidR="00A6088F">
              <w:rPr>
                <w:rFonts w:ascii="Century Schoolbook" w:hAnsi="Century Schoolbook"/>
                <w:sz w:val="22"/>
                <w:szCs w:val="22"/>
              </w:rPr>
              <w:t xml:space="preserve"> </w:t>
            </w:r>
            <w:r w:rsidR="00177B13">
              <w:rPr>
                <w:rFonts w:ascii="Century Schoolbook" w:hAnsi="Century Schoolbook"/>
                <w:sz w:val="22"/>
                <w:szCs w:val="22"/>
              </w:rPr>
              <w:t>H</w:t>
            </w:r>
            <w:r w:rsidR="00177B13" w:rsidRPr="00ED6627">
              <w:rPr>
                <w:rFonts w:ascii="Century Schoolbook" w:hAnsi="Century Schoolbook"/>
                <w:sz w:val="22"/>
                <w:szCs w:val="22"/>
              </w:rPr>
              <w:t xml:space="preserve">owever, findings are </w:t>
            </w:r>
            <w:proofErr w:type="spellStart"/>
            <w:r w:rsidR="00177B13">
              <w:rPr>
                <w:rFonts w:ascii="Century Schoolbook" w:hAnsi="Century Schoolbook"/>
                <w:sz w:val="22"/>
                <w:szCs w:val="22"/>
              </w:rPr>
              <w:t>i</w:t>
            </w:r>
            <w:proofErr w:type="spellEnd"/>
            <w:r w:rsidR="00177B13">
              <w:rPr>
                <w:rFonts w:ascii="Century Schoolbook" w:hAnsi="Century Schoolbook"/>
                <w:sz w:val="22"/>
                <w:szCs w:val="22"/>
              </w:rPr>
              <w:t xml:space="preserve">) </w:t>
            </w:r>
            <w:r w:rsidR="00177B13" w:rsidRPr="00ED6627">
              <w:rPr>
                <w:rFonts w:ascii="Century Schoolbook" w:hAnsi="Century Schoolbook"/>
                <w:sz w:val="22"/>
                <w:szCs w:val="22"/>
              </w:rPr>
              <w:t xml:space="preserve">often challenging to </w:t>
            </w:r>
            <w:r w:rsidR="00177B13">
              <w:rPr>
                <w:rFonts w:ascii="Century Schoolbook" w:hAnsi="Century Schoolbook"/>
                <w:sz w:val="22"/>
                <w:szCs w:val="22"/>
              </w:rPr>
              <w:t xml:space="preserve">compare across studies and to </w:t>
            </w:r>
            <w:r w:rsidR="00177B13" w:rsidRPr="00ED6627">
              <w:rPr>
                <w:rFonts w:ascii="Century Schoolbook" w:hAnsi="Century Schoolbook"/>
                <w:sz w:val="22"/>
                <w:szCs w:val="22"/>
              </w:rPr>
              <w:t>replicate</w:t>
            </w:r>
            <w:r w:rsidR="00177B13">
              <w:rPr>
                <w:rFonts w:ascii="Century Schoolbook" w:hAnsi="Century Schoolbook"/>
                <w:sz w:val="22"/>
                <w:szCs w:val="22"/>
              </w:rPr>
              <w:t xml:space="preserve"> </w:t>
            </w:r>
            <w:r w:rsidR="00177B13" w:rsidRPr="00ED6627">
              <w:rPr>
                <w:rFonts w:ascii="Century Schoolbook" w:hAnsi="Century Schoolbook"/>
                <w:sz w:val="22"/>
                <w:szCs w:val="22"/>
              </w:rPr>
              <w:t xml:space="preserve">due to differences in </w:t>
            </w:r>
            <w:r w:rsidR="00177B13">
              <w:rPr>
                <w:rFonts w:ascii="Century Schoolbook" w:hAnsi="Century Schoolbook"/>
                <w:sz w:val="22"/>
                <w:szCs w:val="22"/>
              </w:rPr>
              <w:t>methodology</w:t>
            </w:r>
            <w:r w:rsidR="00177B13" w:rsidRPr="00ED6627">
              <w:rPr>
                <w:rFonts w:ascii="Century Schoolbook" w:hAnsi="Century Schoolbook"/>
                <w:sz w:val="22"/>
                <w:szCs w:val="22"/>
              </w:rPr>
              <w:t xml:space="preserve"> and p</w:t>
            </w:r>
            <w:r w:rsidR="00177B13">
              <w:rPr>
                <w:rFonts w:ascii="Century Schoolbook" w:hAnsi="Century Schoolbook"/>
                <w:sz w:val="22"/>
                <w:szCs w:val="22"/>
              </w:rPr>
              <w:t xml:space="preserve">articipant characteristics, </w:t>
            </w:r>
            <w:r w:rsidR="00177B13" w:rsidRPr="00ED6627">
              <w:rPr>
                <w:rFonts w:ascii="Century Schoolbook" w:hAnsi="Century Schoolbook"/>
                <w:sz w:val="22"/>
                <w:szCs w:val="22"/>
              </w:rPr>
              <w:t xml:space="preserve">and </w:t>
            </w:r>
            <w:r w:rsidR="00177B13">
              <w:rPr>
                <w:rFonts w:ascii="Century Schoolbook" w:hAnsi="Century Schoolbook"/>
                <w:sz w:val="22"/>
                <w:szCs w:val="22"/>
              </w:rPr>
              <w:t>ii)</w:t>
            </w:r>
            <w:r w:rsidR="00177B13" w:rsidRPr="00ED6627">
              <w:rPr>
                <w:rFonts w:ascii="Century Schoolbook" w:hAnsi="Century Schoolbook"/>
                <w:sz w:val="22"/>
                <w:szCs w:val="22"/>
              </w:rPr>
              <w:t xml:space="preserve"> typically limited to between-group comparisons, which fail to account for </w:t>
            </w:r>
            <w:r w:rsidR="00177B13">
              <w:rPr>
                <w:rFonts w:ascii="Century Schoolbook" w:hAnsi="Century Schoolbook"/>
                <w:sz w:val="22"/>
                <w:szCs w:val="22"/>
              </w:rPr>
              <w:t xml:space="preserve">neurophysiological differences underlying </w:t>
            </w:r>
            <w:r w:rsidR="00177B13" w:rsidRPr="00ED6627">
              <w:rPr>
                <w:rFonts w:ascii="Century Schoolbook" w:hAnsi="Century Schoolbook"/>
                <w:sz w:val="22"/>
                <w:szCs w:val="22"/>
              </w:rPr>
              <w:t xml:space="preserve">heterogeneity within the ASD </w:t>
            </w:r>
            <w:r w:rsidR="00177B13">
              <w:rPr>
                <w:rFonts w:ascii="Century Schoolbook" w:hAnsi="Century Schoolbook"/>
                <w:sz w:val="22"/>
                <w:szCs w:val="22"/>
              </w:rPr>
              <w:t>population. Critically, this heterogeneity likely reflects differing neurobiological mechanisms of ASD that are responsive to different treatments.</w:t>
            </w:r>
          </w:p>
          <w:p w14:paraId="5CC7CE14" w14:textId="77777777" w:rsidR="00727D9D" w:rsidRDefault="00727D9D" w:rsidP="001604F0">
            <w:pPr>
              <w:rPr>
                <w:rFonts w:ascii="Century Schoolbook" w:hAnsi="Century Schoolbook"/>
                <w:sz w:val="22"/>
                <w:szCs w:val="22"/>
              </w:rPr>
            </w:pPr>
          </w:p>
          <w:p w14:paraId="6CE1E4F6" w14:textId="3C25CF0A" w:rsidR="00FF6024" w:rsidRPr="00FF6024" w:rsidRDefault="004D67FF" w:rsidP="00FF6024">
            <w:pPr>
              <w:rPr>
                <w:rFonts w:ascii="Century Schoolbook" w:hAnsi="Century Schoolbook"/>
                <w:sz w:val="22"/>
                <w:szCs w:val="22"/>
              </w:rPr>
            </w:pPr>
            <w:r>
              <w:rPr>
                <w:rFonts w:ascii="Century Schoolbook" w:hAnsi="Century Schoolbook"/>
                <w:sz w:val="22"/>
                <w:szCs w:val="22"/>
              </w:rPr>
              <w:t>To address these limitations</w:t>
            </w:r>
            <w:r w:rsidR="00727D9D">
              <w:rPr>
                <w:rFonts w:ascii="Century Schoolbook" w:hAnsi="Century Schoolbook"/>
                <w:sz w:val="22"/>
                <w:szCs w:val="22"/>
              </w:rPr>
              <w:t xml:space="preserve">, </w:t>
            </w:r>
            <w:r w:rsidR="00140685">
              <w:rPr>
                <w:rFonts w:ascii="Century Schoolbook" w:hAnsi="Century Schoolbook"/>
                <w:sz w:val="22"/>
                <w:szCs w:val="22"/>
              </w:rPr>
              <w:t>w</w:t>
            </w:r>
            <w:r w:rsidR="00140685" w:rsidRPr="00ED6627">
              <w:rPr>
                <w:rFonts w:ascii="Century Schoolbook" w:hAnsi="Century Schoolbook"/>
                <w:sz w:val="22"/>
                <w:szCs w:val="22"/>
              </w:rPr>
              <w:t xml:space="preserve">e curated a rich clinical dataset </w:t>
            </w:r>
            <w:r w:rsidR="00B01E62">
              <w:rPr>
                <w:rFonts w:ascii="Century Schoolbook" w:hAnsi="Century Schoolbook"/>
                <w:sz w:val="22"/>
                <w:szCs w:val="22"/>
              </w:rPr>
              <w:t xml:space="preserve">compromising </w:t>
            </w:r>
            <w:r w:rsidR="002832E1">
              <w:rPr>
                <w:rFonts w:ascii="Century Schoolbook" w:hAnsi="Century Schoolbook"/>
                <w:sz w:val="22"/>
                <w:szCs w:val="22"/>
              </w:rPr>
              <w:t>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data from</w:t>
            </w:r>
            <w:r w:rsidR="00DC657B">
              <w:rPr>
                <w:rFonts w:ascii="Century Schoolbook" w:hAnsi="Century Schoolbook"/>
                <w:sz w:val="22"/>
                <w:szCs w:val="22"/>
              </w:rPr>
              <w:t xml:space="preserve"> </w:t>
            </w:r>
            <w:r w:rsidR="00D12F64">
              <w:rPr>
                <w:rFonts w:ascii="Century Schoolbook" w:hAnsi="Century Schoolbook"/>
                <w:sz w:val="22"/>
                <w:szCs w:val="22"/>
              </w:rPr>
              <w:t>136 individuals</w:t>
            </w:r>
            <w:r w:rsidR="00D12F64" w:rsidRPr="00ED6627">
              <w:rPr>
                <w:rFonts w:ascii="Century Schoolbook" w:hAnsi="Century Schoolbook"/>
                <w:sz w:val="22"/>
                <w:szCs w:val="22"/>
              </w:rPr>
              <w:t xml:space="preserve"> </w:t>
            </w:r>
            <w:r w:rsidR="00D12F64">
              <w:rPr>
                <w:rFonts w:ascii="Century Schoolbook" w:hAnsi="Century Schoolbook"/>
                <w:sz w:val="22"/>
                <w:szCs w:val="22"/>
              </w:rPr>
              <w:t xml:space="preserve">and </w:t>
            </w:r>
            <w:r w:rsidR="00140685" w:rsidRPr="00ED6627">
              <w:rPr>
                <w:rFonts w:ascii="Century Schoolbook" w:hAnsi="Century Schoolbook"/>
                <w:sz w:val="22"/>
                <w:szCs w:val="22"/>
              </w:rPr>
              <w:t>eight paradigms—</w:t>
            </w:r>
            <w:r w:rsidR="00A837C5">
              <w:rPr>
                <w:rFonts w:ascii="Century Schoolbook" w:hAnsi="Century Schoolbook"/>
                <w:sz w:val="22"/>
                <w:szCs w:val="22"/>
              </w:rPr>
              <w:t>probing</w:t>
            </w:r>
            <w:r w:rsidR="00A837C5" w:rsidRPr="00ED6627">
              <w:rPr>
                <w:rFonts w:ascii="Century Schoolbook" w:hAnsi="Century Schoolbook"/>
                <w:sz w:val="22"/>
                <w:szCs w:val="22"/>
              </w:rPr>
              <w:t xml:space="preserve"> </w:t>
            </w:r>
            <w:r w:rsidR="00A837C5">
              <w:rPr>
                <w:rFonts w:ascii="Century Schoolbook" w:hAnsi="Century Schoolbook"/>
                <w:sz w:val="22"/>
                <w:szCs w:val="22"/>
              </w:rPr>
              <w:t xml:space="preserve">brain function under a range of </w:t>
            </w:r>
            <w:r w:rsidR="00A837C5" w:rsidRPr="00ED6627">
              <w:rPr>
                <w:rFonts w:ascii="Century Schoolbook" w:hAnsi="Century Schoolbook"/>
                <w:sz w:val="22"/>
                <w:szCs w:val="22"/>
              </w:rPr>
              <w:t>sensory, motor, and cognitive domains</w:t>
            </w:r>
            <w:r w:rsidR="00140685" w:rsidRPr="00ED6627">
              <w:rPr>
                <w:rFonts w:ascii="Century Schoolbook" w:hAnsi="Century Schoolbook"/>
                <w:sz w:val="22"/>
                <w:szCs w:val="22"/>
              </w:rPr>
              <w:t>—alongside rigorous clinical assessments</w:t>
            </w:r>
            <w:r w:rsidR="00500C25">
              <w:rPr>
                <w:rFonts w:ascii="Century Schoolbook" w:hAnsi="Century Schoolbook"/>
                <w:sz w:val="22"/>
                <w:szCs w:val="22"/>
              </w:rPr>
              <w:t xml:space="preserve">. </w:t>
            </w:r>
            <w:r w:rsidR="00A253F4">
              <w:rPr>
                <w:rFonts w:ascii="Century Schoolbook" w:hAnsi="Century Schoolbook"/>
                <w:sz w:val="22"/>
                <w:szCs w:val="22"/>
              </w:rPr>
              <w:t>This large</w:t>
            </w:r>
            <w:r w:rsidR="00FF6024" w:rsidRPr="00FF6024">
              <w:rPr>
                <w:rFonts w:ascii="Century Schoolbook" w:hAnsi="Century Schoolbook"/>
                <w:sz w:val="22"/>
                <w:szCs w:val="22"/>
              </w:rPr>
              <w:t xml:space="preserve">, heterogeneous sample </w:t>
            </w:r>
            <w:r w:rsidR="00A253F4">
              <w:rPr>
                <w:rFonts w:ascii="Century Schoolbook" w:hAnsi="Century Schoolbook"/>
                <w:sz w:val="22"/>
                <w:szCs w:val="22"/>
              </w:rPr>
              <w:t xml:space="preserve">includes </w:t>
            </w:r>
            <w:r w:rsidR="00A253F4" w:rsidRPr="00A253F4">
              <w:rPr>
                <w:rFonts w:ascii="Century Schoolbook" w:hAnsi="Century Schoolbook"/>
                <w:sz w:val="22"/>
                <w:szCs w:val="22"/>
              </w:rPr>
              <w:t xml:space="preserve">autistic </w:t>
            </w:r>
            <w:r w:rsidR="00AC439F">
              <w:rPr>
                <w:rFonts w:ascii="Century Schoolbook" w:hAnsi="Century Schoolbook"/>
                <w:sz w:val="22"/>
                <w:szCs w:val="22"/>
              </w:rPr>
              <w:t>children</w:t>
            </w:r>
            <w:r w:rsidR="00A253F4" w:rsidRPr="00A253F4">
              <w:rPr>
                <w:rFonts w:ascii="Century Schoolbook" w:hAnsi="Century Schoolbook"/>
                <w:sz w:val="22"/>
                <w:szCs w:val="22"/>
              </w:rPr>
              <w:t xml:space="preserve"> (n=66), age- and IQ-matched typically developing peers (n=41), and unaffected siblings</w:t>
            </w:r>
            <w:r w:rsidR="00613A72">
              <w:rPr>
                <w:rFonts w:ascii="Century Schoolbook" w:hAnsi="Century Schoolbook"/>
                <w:sz w:val="22"/>
                <w:szCs w:val="22"/>
              </w:rPr>
              <w:t xml:space="preserve"> of individuals with ASD</w:t>
            </w:r>
            <w:r w:rsidR="00A253F4" w:rsidRPr="00A253F4">
              <w:rPr>
                <w:rFonts w:ascii="Century Schoolbook" w:hAnsi="Century Schoolbook"/>
                <w:sz w:val="22"/>
                <w:szCs w:val="22"/>
              </w:rPr>
              <w:t xml:space="preserve"> (n=29),</w:t>
            </w:r>
            <w:r w:rsidR="00A253F4">
              <w:rPr>
                <w:rFonts w:ascii="Century Schoolbook" w:hAnsi="Century Schoolbook"/>
                <w:sz w:val="22"/>
                <w:szCs w:val="22"/>
              </w:rPr>
              <w:t xml:space="preserve"> </w:t>
            </w:r>
            <w:r w:rsidR="00FF6024" w:rsidRPr="00FF6024">
              <w:rPr>
                <w:rFonts w:ascii="Century Schoolbook" w:hAnsi="Century Schoolbook"/>
                <w:sz w:val="22"/>
                <w:szCs w:val="22"/>
              </w:rPr>
              <w:t>drawn from the Bronx—a highly diverse and historically underrepresented population in biomedical research.</w:t>
            </w:r>
            <w:r w:rsidR="00CE7678">
              <w:rPr>
                <w:rFonts w:ascii="Century Schoolbook" w:hAnsi="Century Schoolbook"/>
                <w:sz w:val="22"/>
                <w:szCs w:val="22"/>
              </w:rPr>
              <w:t xml:space="preserve"> </w:t>
            </w:r>
            <w:r w:rsidR="00453091" w:rsidRPr="00453091">
              <w:rPr>
                <w:rFonts w:ascii="Century Schoolbook" w:hAnsi="Century Schoolbook"/>
                <w:sz w:val="22"/>
                <w:szCs w:val="22"/>
              </w:rPr>
              <w:t>Access to such data provides a rare</w:t>
            </w:r>
            <w:ins w:id="4" w:author="Theo Vanneau" w:date="2025-05-02T13:25:00Z" w16du:dateUtc="2025-05-02T17:25:00Z">
              <w:r w:rsidR="00A9371D">
                <w:rPr>
                  <w:rFonts w:ascii="Century Schoolbook" w:hAnsi="Century Schoolbook"/>
                  <w:sz w:val="22"/>
                  <w:szCs w:val="22"/>
                </w:rPr>
                <w:t xml:space="preserve">, </w:t>
              </w:r>
            </w:ins>
            <w:del w:id="5" w:author="Theo Vanneau" w:date="2025-05-02T13:25:00Z" w16du:dateUtc="2025-05-02T17:25:00Z">
              <w:r w:rsidR="00453091" w:rsidRPr="00453091" w:rsidDel="00A9371D">
                <w:rPr>
                  <w:rFonts w:ascii="Century Schoolbook" w:hAnsi="Century Schoolbook"/>
                  <w:sz w:val="22"/>
                  <w:szCs w:val="22"/>
                </w:rPr>
                <w:delText xml:space="preserve"> and </w:delText>
              </w:r>
            </w:del>
            <w:r w:rsidR="00453091" w:rsidRPr="00453091">
              <w:rPr>
                <w:rFonts w:ascii="Century Schoolbook" w:hAnsi="Century Schoolbook"/>
                <w:sz w:val="22"/>
                <w:szCs w:val="22"/>
              </w:rPr>
              <w:t>invaluable opportunity to systematically evaluate neuro-oscillatory activity across multiple sensory modalities within a single</w:t>
            </w:r>
            <w:r w:rsidR="005577FE">
              <w:rPr>
                <w:rFonts w:ascii="Century Schoolbook" w:hAnsi="Century Schoolbook"/>
                <w:sz w:val="22"/>
                <w:szCs w:val="22"/>
              </w:rPr>
              <w:t xml:space="preserve"> </w:t>
            </w:r>
            <w:r w:rsidR="00453091" w:rsidRPr="00453091">
              <w:rPr>
                <w:rFonts w:ascii="Century Schoolbook" w:hAnsi="Century Schoolbook"/>
                <w:sz w:val="22"/>
                <w:szCs w:val="22"/>
              </w:rPr>
              <w:t>cohort</w:t>
            </w:r>
            <w:r w:rsidR="008E62E8" w:rsidRPr="008E62E8">
              <w:rPr>
                <w:rFonts w:ascii="Century Schoolbook" w:hAnsi="Century Schoolbook"/>
                <w:sz w:val="22"/>
                <w:szCs w:val="22"/>
              </w:rPr>
              <w:t>.</w:t>
            </w:r>
          </w:p>
          <w:p w14:paraId="3E72A37E" w14:textId="3119A475" w:rsidR="00FF6024" w:rsidRDefault="00FF6024" w:rsidP="001604F0">
            <w:pPr>
              <w:rPr>
                <w:rFonts w:ascii="Century Schoolbook" w:hAnsi="Century Schoolbook"/>
                <w:sz w:val="22"/>
                <w:szCs w:val="22"/>
              </w:rPr>
            </w:pPr>
          </w:p>
          <w:p w14:paraId="02D56167" w14:textId="4C01341E" w:rsidR="002C5319" w:rsidRPr="00ED6627" w:rsidRDefault="000B6BBF" w:rsidP="001604F0">
            <w:pPr>
              <w:rPr>
                <w:rFonts w:ascii="Century Schoolbook" w:hAnsi="Century Schoolbook"/>
                <w:sz w:val="22"/>
                <w:szCs w:val="22"/>
              </w:rPr>
            </w:pPr>
            <w:r>
              <w:rPr>
                <w:rFonts w:ascii="Century Schoolbook" w:hAnsi="Century Schoolbook"/>
                <w:sz w:val="22"/>
                <w:szCs w:val="22"/>
              </w:rPr>
              <w:t>P</w:t>
            </w:r>
            <w:r w:rsidR="00E02D9E">
              <w:rPr>
                <w:rFonts w:ascii="Century Schoolbook" w:hAnsi="Century Schoolbook"/>
                <w:sz w:val="22"/>
                <w:szCs w:val="22"/>
              </w:rPr>
              <w:t xml:space="preserve">rior EEG studies in autism </w:t>
            </w:r>
            <w:r w:rsidR="007067CA">
              <w:rPr>
                <w:rFonts w:ascii="Century Schoolbook" w:hAnsi="Century Schoolbook"/>
                <w:sz w:val="22"/>
                <w:szCs w:val="22"/>
              </w:rPr>
              <w:t>typically</w:t>
            </w:r>
            <w:r w:rsidR="00E02D9E">
              <w:rPr>
                <w:rFonts w:ascii="Century Schoolbook" w:hAnsi="Century Schoolbook"/>
                <w:sz w:val="22"/>
                <w:szCs w:val="22"/>
              </w:rPr>
              <w:t xml:space="preserve"> fail to deploy tools that evaluate ASD at the individual-level—risking oversimplification of phenotypic variation that is core to autism.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integration of</w:t>
            </w:r>
            <w:r w:rsidR="00727D9D">
              <w:rPr>
                <w:rFonts w:ascii="Century Schoolbook" w:hAnsi="Century Schoolbook"/>
                <w:sz w:val="22"/>
                <w:szCs w:val="22"/>
              </w:rPr>
              <w:t xml:space="preserve"> novel </w:t>
            </w:r>
            <w:r w:rsidR="00583704">
              <w:rPr>
                <w:rFonts w:ascii="Century Schoolbook" w:hAnsi="Century Schoolbook"/>
                <w:sz w:val="22"/>
                <w:szCs w:val="22"/>
              </w:rPr>
              <w:t xml:space="preserve">machine learning approaches, which </w:t>
            </w:r>
            <w:r w:rsidR="00573D83">
              <w:rPr>
                <w:rFonts w:ascii="Century Schoolbook" w:hAnsi="Century Schoolbook"/>
                <w:sz w:val="22"/>
                <w:szCs w:val="22"/>
              </w:rPr>
              <w:t>enable</w:t>
            </w:r>
            <w:r w:rsidR="00A5365C">
              <w:rPr>
                <w:rFonts w:ascii="Century Schoolbook" w:hAnsi="Century Schoolbook"/>
                <w:sz w:val="22"/>
                <w:szCs w:val="22"/>
              </w:rPr>
              <w:t>s</w:t>
            </w:r>
            <w:r w:rsidR="00583704">
              <w:rPr>
                <w:rFonts w:ascii="Century Schoolbook" w:hAnsi="Century Schoolbook"/>
                <w:sz w:val="22"/>
                <w:szCs w:val="22"/>
              </w:rPr>
              <w:t xml:space="preserve"> </w:t>
            </w:r>
            <w:r w:rsidR="00727D9D">
              <w:rPr>
                <w:rFonts w:ascii="Century Schoolbook" w:hAnsi="Century Schoolbook"/>
                <w:sz w:val="22"/>
                <w:szCs w:val="22"/>
              </w:rPr>
              <w:t xml:space="preserve">a) </w:t>
            </w:r>
            <w:r w:rsidR="00573D83">
              <w:rPr>
                <w:rFonts w:ascii="Century Schoolbook" w:hAnsi="Century Schoolbook"/>
                <w:sz w:val="22"/>
                <w:szCs w:val="22"/>
              </w:rPr>
              <w:t>rigorous evaluation of</w:t>
            </w:r>
            <w:r w:rsidR="00727D9D">
              <w:rPr>
                <w:rFonts w:ascii="Century Schoolbook" w:hAnsi="Century Schoolbook"/>
                <w:sz w:val="22"/>
                <w:szCs w:val="22"/>
              </w:rPr>
              <w:t xml:space="preserve"> the strength of neural biomarkers associated with ASD and b) </w:t>
            </w:r>
            <w:r w:rsidR="00D47FFB">
              <w:rPr>
                <w:rFonts w:ascii="Century Schoolbook" w:hAnsi="Century Schoolbook"/>
                <w:sz w:val="22"/>
                <w:szCs w:val="22"/>
              </w:rPr>
              <w:t>identification of</w:t>
            </w:r>
            <w:r w:rsidR="00A65FC3">
              <w:rPr>
                <w:rFonts w:ascii="Century Schoolbook" w:hAnsi="Century Schoolbook"/>
                <w:sz w:val="22"/>
                <w:szCs w:val="22"/>
              </w:rPr>
              <w:t xml:space="preserve"> meaningful</w:t>
            </w:r>
            <w:r w:rsidR="00727D9D">
              <w:rPr>
                <w:rFonts w:ascii="Century Schoolbook" w:hAnsi="Century Schoolbook"/>
                <w:sz w:val="22"/>
                <w:szCs w:val="22"/>
              </w:rPr>
              <w:t xml:space="preserve"> subgroups within ASD to begin disentangling clinical and behavioral heterogeneity.</w:t>
            </w:r>
          </w:p>
          <w:p w14:paraId="21C88EE6" w14:textId="77777777" w:rsidR="008B7569" w:rsidRPr="00ED6627" w:rsidRDefault="008B7569" w:rsidP="001604F0">
            <w:pPr>
              <w:rPr>
                <w:rFonts w:ascii="Century Schoolbook" w:hAnsi="Century Schoolbook"/>
                <w:sz w:val="22"/>
                <w:szCs w:val="22"/>
              </w:rPr>
            </w:pPr>
          </w:p>
          <w:p w14:paraId="47C6B443" w14:textId="0159AF94" w:rsidR="0022773B" w:rsidRDefault="00F50F70" w:rsidP="001604F0">
            <w:pPr>
              <w:rPr>
                <w:rFonts w:ascii="Century Schoolbook" w:hAnsi="Century Schoolbook"/>
                <w:sz w:val="22"/>
                <w:szCs w:val="22"/>
              </w:rPr>
            </w:pPr>
            <w:r w:rsidRPr="00F50F70">
              <w:rPr>
                <w:rFonts w:ascii="Century Schoolbook" w:hAnsi="Century Schoolbook"/>
                <w:sz w:val="22"/>
                <w:szCs w:val="22"/>
              </w:rPr>
              <w:t xml:space="preserve">We </w:t>
            </w:r>
            <w:r w:rsidR="000E0724">
              <w:rPr>
                <w:rFonts w:ascii="Century Schoolbook" w:hAnsi="Century Schoolbook"/>
                <w:sz w:val="22"/>
                <w:szCs w:val="22"/>
              </w:rPr>
              <w:t>propose</w:t>
            </w:r>
            <w:r w:rsidR="006C331C">
              <w:rPr>
                <w:rFonts w:ascii="Century Schoolbook" w:hAnsi="Century Schoolbook"/>
                <w:sz w:val="22"/>
                <w:szCs w:val="22"/>
              </w:rPr>
              <w:t xml:space="preserve"> a </w:t>
            </w:r>
            <w:r w:rsidR="00745842" w:rsidRPr="00745842">
              <w:rPr>
                <w:rFonts w:ascii="Century Schoolbook" w:hAnsi="Century Schoolbook"/>
                <w:sz w:val="22"/>
                <w:szCs w:val="22"/>
              </w:rPr>
              <w:t xml:space="preserve">two-pronged analytic approach </w:t>
            </w:r>
            <w:r w:rsidR="0094296B">
              <w:rPr>
                <w:rFonts w:ascii="Century Schoolbook" w:hAnsi="Century Schoolbook"/>
                <w:sz w:val="22"/>
                <w:szCs w:val="22"/>
              </w:rPr>
              <w:t xml:space="preserve">that </w:t>
            </w:r>
            <w:r w:rsidR="00745842" w:rsidRPr="00745842">
              <w:rPr>
                <w:rFonts w:ascii="Century Schoolbook" w:hAnsi="Century Schoolbook"/>
                <w:sz w:val="22"/>
                <w:szCs w:val="22"/>
              </w:rPr>
              <w:t>combines supervised and unsupervised learning</w:t>
            </w:r>
            <w:r w:rsidR="006C331C">
              <w:rPr>
                <w:rFonts w:ascii="Century Schoolbook" w:hAnsi="Century Schoolbook"/>
                <w:sz w:val="22"/>
                <w:szCs w:val="22"/>
              </w:rPr>
              <w:t>.</w:t>
            </w:r>
            <w:r w:rsidRPr="00F50F70">
              <w:rPr>
                <w:rFonts w:ascii="Century Schoolbook" w:hAnsi="Century Schoolbook"/>
                <w:sz w:val="22"/>
                <w:szCs w:val="22"/>
              </w:rPr>
              <w:t xml:space="preserve"> </w:t>
            </w:r>
            <w:r w:rsidR="000A013D">
              <w:rPr>
                <w:rFonts w:ascii="Century Schoolbook" w:hAnsi="Century Schoolbook"/>
                <w:sz w:val="22"/>
                <w:szCs w:val="22"/>
              </w:rPr>
              <w:t>First, w</w:t>
            </w:r>
            <w:r w:rsidR="008F74CB" w:rsidRPr="008F74CB">
              <w:rPr>
                <w:rFonts w:ascii="Century Schoolbook" w:hAnsi="Century Schoolbook"/>
                <w:sz w:val="22"/>
                <w:szCs w:val="22"/>
              </w:rPr>
              <w:t xml:space="preserve">e will apply support vector machine and regression algorithms </w:t>
            </w:r>
            <w:r w:rsidR="00A96496">
              <w:rPr>
                <w:rFonts w:ascii="Century Schoolbook" w:hAnsi="Century Schoolbook"/>
                <w:sz w:val="22"/>
                <w:szCs w:val="22"/>
              </w:rPr>
              <w:fldChar w:fldCharType="begin"/>
            </w:r>
            <w:r w:rsidR="00A96496">
              <w:rPr>
                <w:rFonts w:ascii="Century Schoolbook" w:hAnsi="Century Schoolbook"/>
                <w:sz w:val="22"/>
                <w:szCs w:val="22"/>
              </w:rPr>
              <w:instrText xml:space="preserve"> ADDIN EN.CITE &lt;EndNote&gt;&lt;Cite&gt;&lt;Author&gt;Cortes C.&lt;/Author&gt;&lt;Year&gt;1995&lt;/Year&gt;&lt;RecNum&gt;7&lt;/RecNum&gt;&lt;DisplayText&gt;[9]&lt;/DisplayText&gt;&lt;record&gt;&lt;rec-number&gt;7&lt;/rec-number&gt;&lt;foreign-keys&gt;&lt;key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A96496">
              <w:rPr>
                <w:rFonts w:ascii="Century Schoolbook" w:hAnsi="Century Schoolbook"/>
                <w:sz w:val="22"/>
                <w:szCs w:val="22"/>
              </w:rPr>
              <w:fldChar w:fldCharType="separate"/>
            </w:r>
            <w:r w:rsidR="00A96496">
              <w:rPr>
                <w:rFonts w:ascii="Century Schoolbook" w:hAnsi="Century Schoolbook"/>
                <w:noProof/>
                <w:sz w:val="22"/>
                <w:szCs w:val="22"/>
              </w:rPr>
              <w:t>[9]</w:t>
            </w:r>
            <w:r w:rsidR="00A96496">
              <w:rPr>
                <w:rFonts w:ascii="Century Schoolbook" w:hAnsi="Century Schoolbook"/>
                <w:sz w:val="22"/>
                <w:szCs w:val="22"/>
              </w:rPr>
              <w:fldChar w:fldCharType="end"/>
            </w:r>
            <w:r w:rsidR="00AB6924">
              <w:rPr>
                <w:rFonts w:ascii="Century Schoolbook" w:hAnsi="Century Schoolbook"/>
                <w:sz w:val="22"/>
                <w:szCs w:val="22"/>
              </w:rPr>
              <w:t xml:space="preserve"> </w:t>
            </w:r>
            <w:r w:rsidR="008F74CB" w:rsidRPr="008F74CB">
              <w:rPr>
                <w:rFonts w:ascii="Century Schoolbook" w:hAnsi="Century Schoolbook"/>
                <w:sz w:val="22"/>
                <w:szCs w:val="22"/>
              </w:rPr>
              <w:t xml:space="preserve">to predict both </w:t>
            </w:r>
            <w:r w:rsidR="004A53D6">
              <w:rPr>
                <w:rFonts w:ascii="Century Schoolbook" w:hAnsi="Century Schoolbook"/>
                <w:sz w:val="22"/>
                <w:szCs w:val="22"/>
              </w:rPr>
              <w:t>discrete (</w:t>
            </w:r>
            <w:r w:rsidR="008F74CB" w:rsidRPr="008F74CB">
              <w:rPr>
                <w:rFonts w:ascii="Century Schoolbook" w:hAnsi="Century Schoolbook"/>
                <w:sz w:val="22"/>
                <w:szCs w:val="22"/>
              </w:rPr>
              <w:t>diagnostic group</w:t>
            </w:r>
            <w:r w:rsidR="004A53D6">
              <w:rPr>
                <w:rFonts w:ascii="Century Schoolbook" w:hAnsi="Century Schoolbook"/>
                <w:sz w:val="22"/>
                <w:szCs w:val="22"/>
              </w:rPr>
              <w:t>)</w:t>
            </w:r>
            <w:r w:rsidR="008F74CB" w:rsidRPr="008F74CB">
              <w:rPr>
                <w:rFonts w:ascii="Century Schoolbook" w:hAnsi="Century Schoolbook"/>
                <w:sz w:val="22"/>
                <w:szCs w:val="22"/>
              </w:rPr>
              <w:t xml:space="preserve"> and continuous </w:t>
            </w:r>
            <w:r w:rsidR="00913EFF">
              <w:rPr>
                <w:rFonts w:ascii="Century Schoolbook" w:hAnsi="Century Schoolbook"/>
                <w:sz w:val="22"/>
                <w:szCs w:val="22"/>
              </w:rPr>
              <w:t>(</w:t>
            </w:r>
            <w:r w:rsidR="008F74CB" w:rsidRPr="008F74CB">
              <w:rPr>
                <w:rFonts w:ascii="Century Schoolbook" w:hAnsi="Century Schoolbook"/>
                <w:sz w:val="22"/>
                <w:szCs w:val="22"/>
              </w:rPr>
              <w:t>clinical or behavioral</w:t>
            </w:r>
            <w:r w:rsidR="00913EFF">
              <w:rPr>
                <w:rFonts w:ascii="Century Schoolbook" w:hAnsi="Century Schoolbook"/>
                <w:sz w:val="22"/>
                <w:szCs w:val="22"/>
              </w:rPr>
              <w:t xml:space="preserve">) </w:t>
            </w:r>
            <w:r w:rsidR="000D4CD8">
              <w:rPr>
                <w:rFonts w:ascii="Century Schoolbook" w:hAnsi="Century Schoolbook"/>
                <w:sz w:val="22"/>
                <w:szCs w:val="22"/>
              </w:rPr>
              <w:t>outcomes</w:t>
            </w:r>
            <w:r w:rsidR="008F74CB" w:rsidRPr="008F74CB">
              <w:rPr>
                <w:rFonts w:ascii="Century Schoolbook" w:hAnsi="Century Schoolbook"/>
                <w:sz w:val="22"/>
                <w:szCs w:val="22"/>
              </w:rPr>
              <w:t xml:space="preserve"> from neural markers of interest, allowing us to quantify the strength of the relationship between neural activity and phenotype.</w:t>
            </w:r>
            <w:r w:rsidR="008F74CB">
              <w:rPr>
                <w:rFonts w:ascii="Century Schoolbook" w:hAnsi="Century Schoolbook"/>
                <w:sz w:val="22"/>
                <w:szCs w:val="22"/>
              </w:rPr>
              <w:t xml:space="preserve"> </w:t>
            </w:r>
            <w:r w:rsidR="006046D2">
              <w:rPr>
                <w:rFonts w:ascii="Century Schoolbook" w:hAnsi="Century Schoolbook"/>
                <w:sz w:val="22"/>
                <w:szCs w:val="22"/>
              </w:rPr>
              <w:t xml:space="preserve">We </w:t>
            </w:r>
            <w:r w:rsidR="00ED4501">
              <w:rPr>
                <w:rFonts w:ascii="Century Schoolbook" w:hAnsi="Century Schoolbook"/>
                <w:sz w:val="22"/>
                <w:szCs w:val="22"/>
              </w:rPr>
              <w:t xml:space="preserve">will </w:t>
            </w:r>
            <w:r w:rsidR="006046D2">
              <w:rPr>
                <w:rFonts w:ascii="Century Schoolbook" w:hAnsi="Century Schoolbook"/>
                <w:sz w:val="22"/>
                <w:szCs w:val="22"/>
              </w:rPr>
              <w:t>also</w:t>
            </w:r>
            <w:r w:rsidR="000622D2" w:rsidRPr="000622D2">
              <w:rPr>
                <w:rFonts w:ascii="Century Schoolbook" w:hAnsi="Century Schoolbook"/>
                <w:sz w:val="22"/>
                <w:szCs w:val="22"/>
              </w:rPr>
              <w:t xml:space="preserve"> </w:t>
            </w:r>
            <w:r w:rsidR="00ED4501">
              <w:rPr>
                <w:rFonts w:ascii="Century Schoolbook" w:hAnsi="Century Schoolbook"/>
                <w:sz w:val="22"/>
                <w:szCs w:val="22"/>
              </w:rPr>
              <w:t>implement</w:t>
            </w:r>
            <w:r w:rsidR="000622D2" w:rsidRPr="000622D2">
              <w:rPr>
                <w:rFonts w:ascii="Century Schoolbook" w:hAnsi="Century Schoolbook"/>
                <w:sz w:val="22"/>
                <w:szCs w:val="22"/>
              </w:rPr>
              <w:t xml:space="preserve"> a complementary unsupervised approach</w:t>
            </w:r>
            <w:r w:rsidR="003E1258">
              <w:rPr>
                <w:rFonts w:ascii="Century Schoolbook" w:hAnsi="Century Schoolbook"/>
                <w:sz w:val="22"/>
                <w:szCs w:val="22"/>
              </w:rPr>
              <w:t xml:space="preserve"> (</w:t>
            </w:r>
            <w:r w:rsidR="000622D2" w:rsidRPr="000622D2">
              <w:rPr>
                <w:rFonts w:ascii="Century Schoolbook" w:hAnsi="Century Schoolbook"/>
                <w:sz w:val="22"/>
                <w:szCs w:val="22"/>
              </w:rPr>
              <w:t>k-means clustering</w:t>
            </w:r>
            <w:r w:rsidR="007E0B98">
              <w:rPr>
                <w:rFonts w:ascii="Century Schoolbook" w:hAnsi="Century Schoolbook"/>
                <w:sz w:val="22"/>
                <w:szCs w:val="22"/>
              </w:rPr>
              <w:t xml:space="preserve">; </w:t>
            </w:r>
            <w:r w:rsidR="00A96496">
              <w:rPr>
                <w:rFonts w:ascii="Century Schoolbook" w:hAnsi="Century Schoolbook"/>
                <w:sz w:val="22"/>
                <w:szCs w:val="22"/>
              </w:rPr>
              <w:fldChar w:fldCharType="begin"/>
            </w:r>
            <w:r w:rsidR="00A96496">
              <w:rPr>
                <w:rFonts w:ascii="Century Schoolbook" w:hAnsi="Century Schoolbook"/>
                <w:sz w:val="22"/>
                <w:szCs w:val="22"/>
              </w:rPr>
              <w:instrText xml:space="preserve"> ADDIN EN.CITE &lt;EndNote&gt;&lt;Cite&gt;&lt;Author&gt;Steinley&lt;/Author&gt;&lt;Year&gt;2006&lt;/Year&gt;&lt;RecNum&gt;6&lt;/RecNum&gt;&lt;DisplayText&gt;[10]&lt;/DisplayText&gt;&lt;record&gt;&lt;rec-number&gt;6&lt;/rec-number&gt;&lt;foreign-keys&gt;&lt;key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A96496">
              <w:rPr>
                <w:rFonts w:ascii="Century Schoolbook" w:hAnsi="Century Schoolbook"/>
                <w:sz w:val="22"/>
                <w:szCs w:val="22"/>
              </w:rPr>
              <w:fldChar w:fldCharType="separate"/>
            </w:r>
            <w:r w:rsidR="00A96496">
              <w:rPr>
                <w:rFonts w:ascii="Century Schoolbook" w:hAnsi="Century Schoolbook"/>
                <w:noProof/>
                <w:sz w:val="22"/>
                <w:szCs w:val="22"/>
              </w:rPr>
              <w:t>[10]</w:t>
            </w:r>
            <w:r w:rsidR="00A96496">
              <w:rPr>
                <w:rFonts w:ascii="Century Schoolbook" w:hAnsi="Century Schoolbook"/>
                <w:sz w:val="22"/>
                <w:szCs w:val="22"/>
              </w:rPr>
              <w:fldChar w:fldCharType="end"/>
            </w:r>
            <w:r w:rsidR="003E1258">
              <w:rPr>
                <w:rFonts w:ascii="Century Schoolbook" w:hAnsi="Century Schoolbook"/>
                <w:sz w:val="22"/>
                <w:szCs w:val="22"/>
              </w:rPr>
              <w:t>)</w:t>
            </w:r>
            <w:r w:rsidR="000622D2" w:rsidRPr="000622D2">
              <w:rPr>
                <w:rFonts w:ascii="Century Schoolbook" w:hAnsi="Century Schoolbook"/>
                <w:sz w:val="22"/>
                <w:szCs w:val="22"/>
              </w:rPr>
              <w:t xml:space="preserve"> to identify data-driven sub</w:t>
            </w:r>
            <w:r w:rsidR="00822684">
              <w:rPr>
                <w:rFonts w:ascii="Century Schoolbook" w:hAnsi="Century Schoolbook"/>
                <w:sz w:val="22"/>
                <w:szCs w:val="22"/>
              </w:rPr>
              <w:t>-</w:t>
            </w:r>
            <w:r w:rsidR="000622D2" w:rsidRPr="000622D2">
              <w:rPr>
                <w:rFonts w:ascii="Century Schoolbook" w:hAnsi="Century Schoolbook"/>
                <w:sz w:val="22"/>
                <w:szCs w:val="22"/>
              </w:rPr>
              <w:t xml:space="preserve">groups based on neural </w:t>
            </w:r>
            <w:r w:rsidR="00CC1D0A">
              <w:rPr>
                <w:rFonts w:ascii="Century Schoolbook" w:hAnsi="Century Schoolbook"/>
                <w:sz w:val="22"/>
                <w:szCs w:val="22"/>
              </w:rPr>
              <w:t>features</w:t>
            </w:r>
            <w:r w:rsidR="000622D2" w:rsidRPr="000622D2">
              <w:rPr>
                <w:rFonts w:ascii="Century Schoolbook" w:hAnsi="Century Schoolbook"/>
                <w:sz w:val="22"/>
                <w:szCs w:val="22"/>
              </w:rPr>
              <w:t xml:space="preserve">. </w:t>
            </w:r>
            <w:r w:rsidR="00787891" w:rsidRPr="00787891">
              <w:rPr>
                <w:rFonts w:ascii="Century Schoolbook" w:hAnsi="Century Schoolbook"/>
                <w:sz w:val="22"/>
                <w:szCs w:val="22"/>
              </w:rPr>
              <w:t xml:space="preserve">Clusters will be compared on continuous measures of behavior and ASD symptom severity to assess how </w:t>
            </w:r>
            <w:del w:id="6" w:author="Theo Vanneau" w:date="2025-05-02T13:26:00Z" w16du:dateUtc="2025-05-02T17:26:00Z">
              <w:r w:rsidR="00787891" w:rsidRPr="00787891" w:rsidDel="00175847">
                <w:rPr>
                  <w:rFonts w:ascii="Century Schoolbook" w:hAnsi="Century Schoolbook"/>
                  <w:sz w:val="22"/>
                  <w:szCs w:val="22"/>
                </w:rPr>
                <w:delText xml:space="preserve">distinct </w:delText>
              </w:r>
            </w:del>
            <w:r w:rsidR="00787891" w:rsidRPr="00787891">
              <w:rPr>
                <w:rFonts w:ascii="Century Schoolbook" w:hAnsi="Century Schoolbook"/>
                <w:sz w:val="22"/>
                <w:szCs w:val="22"/>
              </w:rPr>
              <w:t xml:space="preserve">neural profiles relate to variations in clinical </w:t>
            </w:r>
            <w:r w:rsidR="00C72100">
              <w:rPr>
                <w:rFonts w:ascii="Century Schoolbook" w:hAnsi="Century Schoolbook"/>
                <w:sz w:val="22"/>
                <w:szCs w:val="22"/>
              </w:rPr>
              <w:t>presentation</w:t>
            </w:r>
            <w:r w:rsidR="00787891" w:rsidRPr="00787891">
              <w:rPr>
                <w:rFonts w:ascii="Century Schoolbook" w:hAnsi="Century Schoolbook"/>
                <w:sz w:val="22"/>
                <w:szCs w:val="22"/>
              </w:rPr>
              <w:t>.</w:t>
            </w:r>
            <w:r w:rsidR="00787891">
              <w:rPr>
                <w:rFonts w:ascii="Century Schoolbook" w:hAnsi="Century Schoolbook"/>
                <w:sz w:val="22"/>
                <w:szCs w:val="22"/>
              </w:rPr>
              <w:t xml:space="preserve"> </w:t>
            </w:r>
            <w:r w:rsidR="00790FED">
              <w:rPr>
                <w:rFonts w:ascii="Century Schoolbook" w:hAnsi="Century Schoolbook"/>
                <w:sz w:val="22"/>
                <w:szCs w:val="22"/>
              </w:rPr>
              <w:t>I</w:t>
            </w:r>
            <w:r w:rsidR="00EF77AB">
              <w:rPr>
                <w:rFonts w:ascii="Century Schoolbook" w:hAnsi="Century Schoolbook"/>
                <w:sz w:val="22"/>
                <w:szCs w:val="22"/>
              </w:rPr>
              <w:t>mportantly, i</w:t>
            </w:r>
            <w:r w:rsidR="00790FED" w:rsidRPr="00790FED">
              <w:rPr>
                <w:rFonts w:ascii="Century Schoolbook" w:hAnsi="Century Schoolbook"/>
                <w:sz w:val="22"/>
                <w:szCs w:val="22"/>
              </w:rPr>
              <w:t xml:space="preserve">nclusion of </w:t>
            </w:r>
            <w:r w:rsidR="00790FED">
              <w:rPr>
                <w:rFonts w:ascii="Century Schoolbook" w:hAnsi="Century Schoolbook"/>
                <w:sz w:val="22"/>
                <w:szCs w:val="22"/>
              </w:rPr>
              <w:t xml:space="preserve">multiple </w:t>
            </w:r>
            <w:r w:rsidR="00790FED" w:rsidRPr="00790FED">
              <w:rPr>
                <w:rFonts w:ascii="Century Schoolbook" w:hAnsi="Century Schoolbook"/>
                <w:sz w:val="22"/>
                <w:szCs w:val="22"/>
              </w:rPr>
              <w:t xml:space="preserve">tasks </w:t>
            </w:r>
            <w:r w:rsidR="00790FED">
              <w:rPr>
                <w:rFonts w:ascii="Century Schoolbook" w:hAnsi="Century Schoolbook"/>
                <w:sz w:val="22"/>
                <w:szCs w:val="22"/>
              </w:rPr>
              <w:t>spanning</w:t>
            </w:r>
            <w:r w:rsidR="00790FED" w:rsidRPr="00790FED">
              <w:rPr>
                <w:rFonts w:ascii="Century Schoolbook" w:hAnsi="Century Schoolbook"/>
                <w:sz w:val="22"/>
                <w:szCs w:val="22"/>
              </w:rPr>
              <w:t xml:space="preserve"> diverse sensory and cognitive domains allows us to examine how </w:t>
            </w:r>
            <w:del w:id="7" w:author="Theo Vanneau" w:date="2025-05-02T13:27:00Z" w16du:dateUtc="2025-05-02T17:27:00Z">
              <w:r w:rsidR="00790FED" w:rsidRPr="00790FED" w:rsidDel="00175847">
                <w:rPr>
                  <w:rFonts w:ascii="Century Schoolbook" w:hAnsi="Century Schoolbook"/>
                  <w:sz w:val="22"/>
                  <w:szCs w:val="22"/>
                </w:rPr>
                <w:delText xml:space="preserve">specific </w:delText>
              </w:r>
            </w:del>
            <w:r w:rsidR="00790FED" w:rsidRPr="00790FED">
              <w:rPr>
                <w:rFonts w:ascii="Century Schoolbook" w:hAnsi="Century Schoolbook"/>
                <w:sz w:val="22"/>
                <w:szCs w:val="22"/>
              </w:rPr>
              <w:t>neural signatures map onto distinct clinical features</w:t>
            </w:r>
            <w:del w:id="8" w:author="Theo Vanneau" w:date="2025-05-02T13:29:00Z" w16du:dateUtc="2025-05-02T17:29:00Z">
              <w:r w:rsidR="00FE1937" w:rsidDel="00175847">
                <w:rPr>
                  <w:rFonts w:ascii="Century Schoolbook" w:hAnsi="Century Schoolbook"/>
                  <w:sz w:val="22"/>
                  <w:szCs w:val="22"/>
                </w:rPr>
                <w:delText xml:space="preserve"> (i.e.</w:delText>
              </w:r>
              <w:r w:rsidR="00790FED" w:rsidRPr="00790FED" w:rsidDel="00175847">
                <w:rPr>
                  <w:rFonts w:ascii="Century Schoolbook" w:hAnsi="Century Schoolbook"/>
                  <w:sz w:val="22"/>
                  <w:szCs w:val="22"/>
                </w:rPr>
                <w:delText xml:space="preserve"> markers of heightened sensory processing may be associated with greater sensory arousal symptoms</w:delText>
              </w:r>
              <w:r w:rsidR="00FE1937" w:rsidDel="00175847">
                <w:rPr>
                  <w:rFonts w:ascii="Century Schoolbook" w:hAnsi="Century Schoolbook"/>
                  <w:sz w:val="22"/>
                  <w:szCs w:val="22"/>
                </w:rPr>
                <w:delText>)</w:delText>
              </w:r>
            </w:del>
            <w:r w:rsidR="00FE1937">
              <w:rPr>
                <w:rFonts w:ascii="Century Schoolbook" w:hAnsi="Century Schoolbook"/>
                <w:sz w:val="22"/>
                <w:szCs w:val="22"/>
              </w:rPr>
              <w:t>.</w:t>
            </w:r>
          </w:p>
          <w:p w14:paraId="32C4D724" w14:textId="77777777" w:rsidR="002626DF" w:rsidRDefault="002626DF" w:rsidP="001604F0">
            <w:pPr>
              <w:rPr>
                <w:rFonts w:ascii="Century Schoolbook" w:hAnsi="Century Schoolbook"/>
                <w:sz w:val="22"/>
                <w:szCs w:val="22"/>
              </w:rPr>
            </w:pPr>
          </w:p>
          <w:p w14:paraId="3A679FCD" w14:textId="77777777" w:rsidR="002626DF" w:rsidRDefault="008E1C62" w:rsidP="00EA696C">
            <w:pPr>
              <w:rPr>
                <w:rFonts w:ascii="Century Schoolbook" w:hAnsi="Century Schoolbook"/>
                <w:sz w:val="22"/>
                <w:szCs w:val="22"/>
              </w:rPr>
            </w:pPr>
            <w:r>
              <w:rPr>
                <w:rFonts w:ascii="Century Schoolbook" w:hAnsi="Century Schoolbook"/>
                <w:sz w:val="22"/>
                <w:szCs w:val="22"/>
              </w:rPr>
              <w:t xml:space="preserve">To date, the field has struggled to identify robust neural biomarkers of ASD, which are critical to improve diagnostic precision and develop </w:t>
            </w:r>
            <w:del w:id="9" w:author="Theo Vanneau" w:date="2025-05-02T13:27:00Z" w16du:dateUtc="2025-05-02T17:27:00Z">
              <w:r w:rsidDel="00175847">
                <w:rPr>
                  <w:rFonts w:ascii="Century Schoolbook" w:hAnsi="Century Schoolbook"/>
                  <w:sz w:val="22"/>
                  <w:szCs w:val="22"/>
                </w:rPr>
                <w:delText xml:space="preserve">more </w:delText>
              </w:r>
            </w:del>
            <w:r>
              <w:rPr>
                <w:rFonts w:ascii="Century Schoolbook" w:hAnsi="Century Schoolbook"/>
                <w:sz w:val="22"/>
                <w:szCs w:val="22"/>
              </w:rPr>
              <w:t>personalized interventions</w:t>
            </w:r>
            <w:r w:rsidR="00FF08EE">
              <w:rPr>
                <w:rFonts w:ascii="Century Schoolbook" w:hAnsi="Century Schoolbook"/>
                <w:sz w:val="22"/>
                <w:szCs w:val="22"/>
              </w:rPr>
              <w:t xml:space="preserve"> </w:t>
            </w:r>
            <w:r w:rsidR="00FF08EE">
              <w:rPr>
                <w:rFonts w:ascii="Century Schoolbook" w:hAnsi="Century Schoolbook"/>
                <w:sz w:val="22"/>
                <w:szCs w:val="22"/>
              </w:rPr>
              <w:fldChar w:fldCharType="begin">
                <w:fldData xml:space="preserve">PEVuZE5vdGU+PENpdGU+PEF1dGhvcj5NdXJ6YTwvQXV0aG9yPjxZZWFyPjIwMTY8L1llYXI+PFJl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</w:fldData>
              </w:fldChar>
            </w:r>
            <w:r w:rsidR="00FF08EE">
              <w:rPr>
                <w:rFonts w:ascii="Century Schoolbook" w:hAnsi="Century Schoolbook"/>
                <w:sz w:val="22"/>
                <w:szCs w:val="22"/>
              </w:rPr>
              <w:instrText xml:space="preserve"> ADDIN EN.CITE </w:instrText>
            </w:r>
            <w:r w:rsidR="00FF08EE">
              <w:rPr>
                <w:rFonts w:ascii="Century Schoolbook" w:hAnsi="Century Schoolbook"/>
                <w:sz w:val="22"/>
                <w:szCs w:val="22"/>
              </w:rPr>
              <w:fldChar w:fldCharType="begin">
                <w:fldData xml:space="preserve">PEVuZE5vdGU+PENpdGU+PEF1dGhvcj5NdXJ6YTwvQXV0aG9yPjxZZWFyPjIwMTY8L1llYXI+PFJl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</w:fldData>
              </w:fldChar>
            </w:r>
            <w:r w:rsidR="00FF08EE">
              <w:rPr>
                <w:rFonts w:ascii="Century Schoolbook" w:hAnsi="Century Schoolbook"/>
                <w:sz w:val="22"/>
                <w:szCs w:val="22"/>
              </w:rPr>
              <w:instrText xml:space="preserve"> ADDIN EN.CITE.DATA </w:instrText>
            </w:r>
            <w:r w:rsidR="00FF08EE">
              <w:rPr>
                <w:rFonts w:ascii="Century Schoolbook" w:hAnsi="Century Schoolbook"/>
                <w:sz w:val="22"/>
                <w:szCs w:val="22"/>
              </w:rPr>
            </w:r>
            <w:r w:rsidR="00FF08EE">
              <w:rPr>
                <w:rFonts w:ascii="Century Schoolbook" w:hAnsi="Century Schoolbook"/>
                <w:sz w:val="22"/>
                <w:szCs w:val="22"/>
              </w:rPr>
              <w:fldChar w:fldCharType="end"/>
            </w:r>
            <w:r w:rsidR="00FF08EE">
              <w:rPr>
                <w:rFonts w:ascii="Century Schoolbook" w:hAnsi="Century Schoolbook"/>
                <w:sz w:val="22"/>
                <w:szCs w:val="22"/>
              </w:rPr>
              <w:fldChar w:fldCharType="separate"/>
            </w:r>
            <w:r w:rsidR="00FF08EE">
              <w:rPr>
                <w:rFonts w:ascii="Century Schoolbook" w:hAnsi="Century Schoolbook"/>
                <w:noProof/>
                <w:sz w:val="22"/>
                <w:szCs w:val="22"/>
              </w:rPr>
              <w:t>[11-13]</w:t>
            </w:r>
            <w:r w:rsidR="00FF08EE">
              <w:rPr>
                <w:rFonts w:ascii="Century Schoolbook" w:hAnsi="Century Schoolbook"/>
                <w:sz w:val="22"/>
                <w:szCs w:val="22"/>
              </w:rPr>
              <w:fldChar w:fldCharType="end"/>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Furthermore, inclusion of unaffected siblings of individuals with ASD allows us to investigate whether observed neural markers reflect heritable mechanisms contributing to ASD risk, or whether they instead represent consequences of overt disease expression</w:t>
            </w:r>
            <w:r w:rsidR="00D13AE2">
              <w:rPr>
                <w:rFonts w:ascii="Century Schoolbook" w:hAnsi="Century Schoolbook"/>
                <w:sz w:val="22"/>
                <w:szCs w:val="22"/>
              </w:rPr>
              <w:t xml:space="preserve"> </w:t>
            </w:r>
            <w:r w:rsidR="00A96496">
              <w:rPr>
                <w:rFonts w:ascii="Century Schoolbook" w:hAnsi="Century Schoolbook"/>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FF08EE">
              <w:rPr>
                <w:rFonts w:ascii="Century Schoolbook" w:hAnsi="Century Schoolbook"/>
                <w:sz w:val="22"/>
                <w:szCs w:val="22"/>
              </w:rPr>
              <w:instrText xml:space="preserve"> ADDIN EN.CITE </w:instrText>
            </w:r>
            <w:r w:rsidR="00FF08EE">
              <w:rPr>
                <w:rFonts w:ascii="Century Schoolbook" w:hAnsi="Century Schoolbook"/>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FF08EE">
              <w:rPr>
                <w:rFonts w:ascii="Century Schoolbook" w:hAnsi="Century Schoolbook"/>
                <w:sz w:val="22"/>
                <w:szCs w:val="22"/>
              </w:rPr>
              <w:instrText xml:space="preserve"> ADDIN EN.CITE.DATA </w:instrText>
            </w:r>
            <w:r w:rsidR="00FF08EE">
              <w:rPr>
                <w:rFonts w:ascii="Century Schoolbook" w:hAnsi="Century Schoolbook"/>
                <w:sz w:val="22"/>
                <w:szCs w:val="22"/>
              </w:rPr>
            </w:r>
            <w:r w:rsidR="00FF08EE">
              <w:rPr>
                <w:rFonts w:ascii="Century Schoolbook" w:hAnsi="Century Schoolbook"/>
                <w:sz w:val="22"/>
                <w:szCs w:val="22"/>
              </w:rPr>
              <w:fldChar w:fldCharType="end"/>
            </w:r>
            <w:r w:rsidR="00A96496">
              <w:rPr>
                <w:rFonts w:ascii="Century Schoolbook" w:hAnsi="Century Schoolbook"/>
                <w:sz w:val="22"/>
                <w:szCs w:val="22"/>
              </w:rPr>
              <w:fldChar w:fldCharType="separate"/>
            </w:r>
            <w:r w:rsidR="00FF08EE">
              <w:rPr>
                <w:rFonts w:ascii="Century Schoolbook" w:hAnsi="Century Schoolbook"/>
                <w:noProof/>
                <w:sz w:val="22"/>
                <w:szCs w:val="22"/>
              </w:rPr>
              <w:t>[14]</w:t>
            </w:r>
            <w:r w:rsidR="00A96496">
              <w:rPr>
                <w:rFonts w:ascii="Century Schoolbook" w:hAnsi="Century Schoolbook"/>
                <w:sz w:val="22"/>
                <w:szCs w:val="22"/>
              </w:rPr>
              <w:fldChar w:fldCharType="end"/>
            </w:r>
            <w:r w:rsidR="00EA696C" w:rsidRPr="00EA696C">
              <w:rPr>
                <w:rFonts w:ascii="Century Schoolbook" w:hAnsi="Century Schoolbook"/>
                <w:sz w:val="22"/>
                <w:szCs w:val="22"/>
              </w:rPr>
              <w:t>—</w:t>
            </w:r>
            <w:r w:rsidR="003E3D5A">
              <w:rPr>
                <w:rFonts w:ascii="Century Schoolbook" w:hAnsi="Century Schoolbook"/>
                <w:sz w:val="22"/>
                <w:szCs w:val="22"/>
              </w:rPr>
              <w:t xml:space="preserve">thereby </w:t>
            </w:r>
            <w:r w:rsidR="00EA696C" w:rsidRPr="00EA696C">
              <w:rPr>
                <w:rFonts w:ascii="Century Schoolbook" w:hAnsi="Century Schoolbook"/>
                <w:sz w:val="22"/>
                <w:szCs w:val="22"/>
              </w:rPr>
              <w:t xml:space="preserve">addressing a critical challenge in the search for </w:t>
            </w:r>
            <w:r w:rsidR="00DC474A">
              <w:rPr>
                <w:rFonts w:ascii="Century Schoolbook" w:hAnsi="Century Schoolbook"/>
                <w:sz w:val="22"/>
                <w:szCs w:val="22"/>
              </w:rPr>
              <w:t>bio</w:t>
            </w:r>
            <w:r w:rsidR="00EA696C" w:rsidRPr="00EA696C">
              <w:rPr>
                <w:rFonts w:ascii="Century Schoolbook" w:hAnsi="Century Schoolbook"/>
                <w:sz w:val="22"/>
                <w:szCs w:val="22"/>
              </w:rPr>
              <w:t xml:space="preserve">markers </w:t>
            </w:r>
            <w:r w:rsidR="00DC474A">
              <w:rPr>
                <w:rFonts w:ascii="Century Schoolbook" w:hAnsi="Century Schoolbook"/>
                <w:sz w:val="22"/>
                <w:szCs w:val="22"/>
              </w:rPr>
              <w:t xml:space="preserve">and mechanisms </w:t>
            </w:r>
            <w:r w:rsidR="00EA696C" w:rsidRPr="00EA696C">
              <w:rPr>
                <w:rFonts w:ascii="Century Schoolbook" w:hAnsi="Century Schoolbook"/>
                <w:sz w:val="22"/>
                <w:szCs w:val="22"/>
              </w:rPr>
              <w:t>in autism.</w:t>
            </w:r>
          </w:p>
          <w:p w14:paraId="6AE4DB6C" w14:textId="77777777" w:rsidR="0071629C" w:rsidRDefault="0071629C" w:rsidP="00EA696C">
            <w:pPr>
              <w:rPr>
                <w:rFonts w:ascii="Century Schoolbook" w:hAnsi="Century Schoolbook"/>
                <w:sz w:val="20"/>
                <w:szCs w:val="20"/>
              </w:rPr>
            </w:pPr>
          </w:p>
          <w:p w14:paraId="52639C88" w14:textId="77777777" w:rsidR="0071629C" w:rsidRPr="0071629C" w:rsidRDefault="0071629C" w:rsidP="00EA696C">
            <w:pPr>
              <w:rPr>
                <w:rFonts w:ascii="Century Schoolbook" w:hAnsi="Century Schoolbook"/>
                <w:sz w:val="20"/>
                <w:szCs w:val="20"/>
              </w:rPr>
            </w:pPr>
          </w:p>
          <w:p w14:paraId="68C2BB10"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fldChar w:fldCharType="begin"/>
            </w:r>
            <w:r w:rsidRPr="0071629C">
              <w:rPr>
                <w:rFonts w:ascii="Century Schoolbook" w:hAnsi="Century Schoolbook"/>
                <w:sz w:val="20"/>
                <w:szCs w:val="20"/>
              </w:rPr>
              <w:instrText xml:space="preserve"> ADDIN EN.REFLIST </w:instrText>
            </w:r>
            <w:r w:rsidRPr="0071629C">
              <w:rPr>
                <w:rFonts w:ascii="Century Schoolbook" w:hAnsi="Century Schoolbook"/>
                <w:sz w:val="20"/>
                <w:szCs w:val="20"/>
              </w:rPr>
              <w:fldChar w:fldCharType="separate"/>
            </w:r>
            <w:r w:rsidRPr="0071629C">
              <w:rPr>
                <w:rFonts w:ascii="Century Schoolbook" w:hAnsi="Century Schoolbook"/>
                <w:sz w:val="20"/>
                <w:szCs w:val="20"/>
              </w:rPr>
              <w:t>1.</w:t>
            </w:r>
            <w:r w:rsidRPr="0071629C">
              <w:rPr>
                <w:rFonts w:ascii="Century Schoolbook" w:hAnsi="Century Schoolbook"/>
                <w:sz w:val="20"/>
                <w:szCs w:val="20"/>
              </w:rPr>
              <w:tab/>
              <w:t xml:space="preserve">Association, A.P., </w:t>
            </w:r>
            <w:r w:rsidRPr="0071629C">
              <w:rPr>
                <w:rFonts w:ascii="Century Schoolbook" w:hAnsi="Century Schoolbook"/>
                <w:i/>
                <w:sz w:val="20"/>
                <w:szCs w:val="20"/>
              </w:rPr>
              <w:t>Diagnostic and statistical manual of mental disorders</w:t>
            </w:r>
            <w:r w:rsidRPr="0071629C">
              <w:rPr>
                <w:rFonts w:ascii="Century Schoolbook" w:hAnsi="Century Schoolbook"/>
                <w:sz w:val="20"/>
                <w:szCs w:val="20"/>
              </w:rPr>
              <w:t>. 5 ed. 2013.</w:t>
            </w:r>
          </w:p>
          <w:p w14:paraId="118F4655" w14:textId="77777777" w:rsidR="0071629C" w:rsidRPr="0071629C" w:rsidRDefault="0071629C" w:rsidP="0071629C">
            <w:pPr>
              <w:pStyle w:val="EndNoteBibliography"/>
              <w:ind w:left="720" w:hanging="720"/>
              <w:rPr>
                <w:rFonts w:ascii="Century Schoolbook" w:hAnsi="Century Schoolbook"/>
                <w:sz w:val="20"/>
                <w:szCs w:val="20"/>
                <w:lang w:val="fr-FR"/>
              </w:rPr>
            </w:pPr>
            <w:r w:rsidRPr="0071629C">
              <w:rPr>
                <w:rFonts w:ascii="Century Schoolbook" w:hAnsi="Century Schoolbook"/>
                <w:sz w:val="20"/>
                <w:szCs w:val="20"/>
              </w:rPr>
              <w:t>2.</w:t>
            </w:r>
            <w:r w:rsidRPr="0071629C">
              <w:rPr>
                <w:rFonts w:ascii="Century Schoolbook" w:hAnsi="Century Schoolbook"/>
                <w:sz w:val="20"/>
                <w:szCs w:val="20"/>
              </w:rPr>
              <w:tab/>
              <w:t xml:space="preserve">Courchesne, E., </w:t>
            </w:r>
            <w:r w:rsidRPr="0071629C">
              <w:rPr>
                <w:rFonts w:ascii="Century Schoolbook" w:hAnsi="Century Schoolbook"/>
                <w:i/>
                <w:sz w:val="20"/>
                <w:szCs w:val="20"/>
              </w:rPr>
              <w:t>Brain development in autism: early overgrowth followed by premature arrest of growth.</w:t>
            </w:r>
            <w:r w:rsidRPr="0071629C">
              <w:rPr>
                <w:rFonts w:ascii="Century Schoolbook" w:hAnsi="Century Schoolbook"/>
                <w:sz w:val="20"/>
                <w:szCs w:val="20"/>
              </w:rPr>
              <w:t xml:space="preserve"> </w:t>
            </w:r>
            <w:r w:rsidRPr="0071629C">
              <w:rPr>
                <w:rFonts w:ascii="Century Schoolbook" w:hAnsi="Century Schoolbook"/>
                <w:sz w:val="20"/>
                <w:szCs w:val="20"/>
                <w:lang w:val="fr-FR"/>
              </w:rPr>
              <w:t xml:space="preserve">Ment Retard Dev Disabil Res Rev, 2004. </w:t>
            </w:r>
            <w:r w:rsidRPr="0071629C">
              <w:rPr>
                <w:rFonts w:ascii="Century Schoolbook" w:hAnsi="Century Schoolbook"/>
                <w:b/>
                <w:sz w:val="20"/>
                <w:szCs w:val="20"/>
                <w:lang w:val="fr-FR"/>
              </w:rPr>
              <w:t>10</w:t>
            </w:r>
            <w:r w:rsidRPr="0071629C">
              <w:rPr>
                <w:rFonts w:ascii="Century Schoolbook" w:hAnsi="Century Schoolbook"/>
                <w:sz w:val="20"/>
                <w:szCs w:val="20"/>
                <w:lang w:val="fr-FR"/>
              </w:rPr>
              <w:t>(2): p. 106-11.</w:t>
            </w:r>
          </w:p>
          <w:p w14:paraId="4089E579"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lang w:val="fr-FR"/>
              </w:rPr>
              <w:t>3.</w:t>
            </w:r>
            <w:r w:rsidRPr="0071629C">
              <w:rPr>
                <w:rFonts w:ascii="Century Schoolbook" w:hAnsi="Century Schoolbook"/>
                <w:sz w:val="20"/>
                <w:szCs w:val="20"/>
                <w:lang w:val="fr-FR"/>
              </w:rPr>
              <w:tab/>
              <w:t xml:space="preserve">Lord, C., et al., </w:t>
            </w:r>
            <w:r w:rsidRPr="0071629C">
              <w:rPr>
                <w:rFonts w:ascii="Century Schoolbook" w:hAnsi="Century Schoolbook"/>
                <w:i/>
                <w:sz w:val="20"/>
                <w:szCs w:val="20"/>
                <w:lang w:val="fr-FR"/>
              </w:rPr>
              <w:t>Autism spectrum disorder.</w:t>
            </w:r>
            <w:r w:rsidRPr="0071629C">
              <w:rPr>
                <w:rFonts w:ascii="Century Schoolbook" w:hAnsi="Century Schoolbook"/>
                <w:sz w:val="20"/>
                <w:szCs w:val="20"/>
                <w:lang w:val="fr-FR"/>
              </w:rPr>
              <w:t xml:space="preserve"> </w:t>
            </w:r>
            <w:r w:rsidRPr="0071629C">
              <w:rPr>
                <w:rFonts w:ascii="Century Schoolbook" w:hAnsi="Century Schoolbook"/>
                <w:sz w:val="20"/>
                <w:szCs w:val="20"/>
              </w:rPr>
              <w:t xml:space="preserve">Lancet, 2018. </w:t>
            </w:r>
            <w:r w:rsidRPr="0071629C">
              <w:rPr>
                <w:rFonts w:ascii="Century Schoolbook" w:hAnsi="Century Schoolbook"/>
                <w:b/>
                <w:sz w:val="20"/>
                <w:szCs w:val="20"/>
              </w:rPr>
              <w:t>392</w:t>
            </w:r>
            <w:r w:rsidRPr="0071629C">
              <w:rPr>
                <w:rFonts w:ascii="Century Schoolbook" w:hAnsi="Century Schoolbook"/>
                <w:sz w:val="20"/>
                <w:szCs w:val="20"/>
              </w:rPr>
              <w:t>(10146): p. 508-520.</w:t>
            </w:r>
          </w:p>
          <w:p w14:paraId="05352E73"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4.</w:t>
            </w:r>
            <w:r w:rsidRPr="0071629C">
              <w:rPr>
                <w:rFonts w:ascii="Century Schoolbook" w:hAnsi="Century Schoolbook"/>
                <w:sz w:val="20"/>
                <w:szCs w:val="20"/>
              </w:rPr>
              <w:tab/>
              <w:t xml:space="preserve">Lakatos, P., et al., </w:t>
            </w:r>
            <w:r w:rsidRPr="0071629C">
              <w:rPr>
                <w:rFonts w:ascii="Century Schoolbook" w:hAnsi="Century Schoolbook"/>
                <w:i/>
                <w:sz w:val="20"/>
                <w:szCs w:val="20"/>
              </w:rPr>
              <w:t>An oscillatory hierarchy controlling neuronal excitability and stimulus processing in the auditory cortex.</w:t>
            </w:r>
            <w:r w:rsidRPr="0071629C">
              <w:rPr>
                <w:rFonts w:ascii="Century Schoolbook" w:hAnsi="Century Schoolbook"/>
                <w:sz w:val="20"/>
                <w:szCs w:val="20"/>
              </w:rPr>
              <w:t xml:space="preserve"> J Neurophysiol, 2005. </w:t>
            </w:r>
            <w:r w:rsidRPr="0071629C">
              <w:rPr>
                <w:rFonts w:ascii="Century Schoolbook" w:hAnsi="Century Schoolbook"/>
                <w:b/>
                <w:sz w:val="20"/>
                <w:szCs w:val="20"/>
              </w:rPr>
              <w:t>94</w:t>
            </w:r>
            <w:r w:rsidRPr="0071629C">
              <w:rPr>
                <w:rFonts w:ascii="Century Schoolbook" w:hAnsi="Century Schoolbook"/>
                <w:sz w:val="20"/>
                <w:szCs w:val="20"/>
              </w:rPr>
              <w:t>(3): p. 1904-11.</w:t>
            </w:r>
          </w:p>
          <w:p w14:paraId="64439CEF"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5.</w:t>
            </w:r>
            <w:r w:rsidRPr="0071629C">
              <w:rPr>
                <w:rFonts w:ascii="Century Schoolbook" w:hAnsi="Century Schoolbook"/>
                <w:sz w:val="20"/>
                <w:szCs w:val="20"/>
              </w:rPr>
              <w:tab/>
              <w:t xml:space="preserve">Beker, S., J.J. Foxe, and S. Molholm, </w:t>
            </w:r>
            <w:r w:rsidRPr="0071629C">
              <w:rPr>
                <w:rFonts w:ascii="Century Schoolbook" w:hAnsi="Century Schoolbook"/>
                <w:i/>
                <w:sz w:val="20"/>
                <w:szCs w:val="20"/>
              </w:rPr>
              <w:t>Oscillatory entrainment mechanisms and anticipatory predictive processes in children with autism spectrum disorder.</w:t>
            </w:r>
            <w:r w:rsidRPr="0071629C">
              <w:rPr>
                <w:rFonts w:ascii="Century Schoolbook" w:hAnsi="Century Schoolbook"/>
                <w:sz w:val="20"/>
                <w:szCs w:val="20"/>
              </w:rPr>
              <w:t xml:space="preserve"> J Neurophysiol, 2021. </w:t>
            </w:r>
            <w:r w:rsidRPr="0071629C">
              <w:rPr>
                <w:rFonts w:ascii="Century Schoolbook" w:hAnsi="Century Schoolbook"/>
                <w:b/>
                <w:sz w:val="20"/>
                <w:szCs w:val="20"/>
              </w:rPr>
              <w:t>126</w:t>
            </w:r>
            <w:r w:rsidRPr="0071629C">
              <w:rPr>
                <w:rFonts w:ascii="Century Schoolbook" w:hAnsi="Century Schoolbook"/>
                <w:sz w:val="20"/>
                <w:szCs w:val="20"/>
              </w:rPr>
              <w:t>(5): p. 1783-1798.</w:t>
            </w:r>
          </w:p>
          <w:p w14:paraId="10E86EA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6.</w:t>
            </w:r>
            <w:r w:rsidRPr="0071629C">
              <w:rPr>
                <w:rFonts w:ascii="Century Schoolbook" w:hAnsi="Century Schoolbook"/>
                <w:sz w:val="20"/>
                <w:szCs w:val="20"/>
              </w:rPr>
              <w:tab/>
              <w:t xml:space="preserve">Dickinson, A., et al., </w:t>
            </w:r>
            <w:r w:rsidRPr="0071629C">
              <w:rPr>
                <w:rFonts w:ascii="Century Schoolbook" w:hAnsi="Century Schoolbook"/>
                <w:i/>
                <w:sz w:val="20"/>
                <w:szCs w:val="20"/>
              </w:rPr>
              <w:t>Peak alpha frequency is a neural marker of cognitive function across the autism spectrum.</w:t>
            </w:r>
            <w:r w:rsidRPr="0071629C">
              <w:rPr>
                <w:rFonts w:ascii="Century Schoolbook" w:hAnsi="Century Schoolbook"/>
                <w:sz w:val="20"/>
                <w:szCs w:val="20"/>
              </w:rPr>
              <w:t xml:space="preserve"> Eur J Neurosci, 2018. </w:t>
            </w:r>
            <w:r w:rsidRPr="0071629C">
              <w:rPr>
                <w:rFonts w:ascii="Century Schoolbook" w:hAnsi="Century Schoolbook"/>
                <w:b/>
                <w:sz w:val="20"/>
                <w:szCs w:val="20"/>
              </w:rPr>
              <w:t>47</w:t>
            </w:r>
            <w:r w:rsidRPr="0071629C">
              <w:rPr>
                <w:rFonts w:ascii="Century Schoolbook" w:hAnsi="Century Schoolbook"/>
                <w:sz w:val="20"/>
                <w:szCs w:val="20"/>
              </w:rPr>
              <w:t>(6): p. 643-651.</w:t>
            </w:r>
          </w:p>
          <w:p w14:paraId="3FE9600C"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7.</w:t>
            </w:r>
            <w:r w:rsidRPr="0071629C">
              <w:rPr>
                <w:rFonts w:ascii="Century Schoolbook" w:hAnsi="Century Schoolbook"/>
                <w:sz w:val="20"/>
                <w:szCs w:val="20"/>
              </w:rPr>
              <w:tab/>
              <w:t xml:space="preserve">Murphy, J.W., et al., </w:t>
            </w:r>
            <w:r w:rsidRPr="0071629C">
              <w:rPr>
                <w:rFonts w:ascii="Century Schoolbook" w:hAnsi="Century Schoolbook"/>
                <w:i/>
                <w:sz w:val="20"/>
                <w:szCs w:val="20"/>
              </w:rPr>
              <w:t>Susceptibility to distraction in autism spectrum disorder: probing the integrity of oscillatory alpha-band suppression mechanisms.</w:t>
            </w:r>
            <w:r w:rsidRPr="0071629C">
              <w:rPr>
                <w:rFonts w:ascii="Century Schoolbook" w:hAnsi="Century Schoolbook"/>
                <w:sz w:val="20"/>
                <w:szCs w:val="20"/>
              </w:rPr>
              <w:t xml:space="preserve"> Autism Res, 2014. </w:t>
            </w:r>
            <w:r w:rsidRPr="0071629C">
              <w:rPr>
                <w:rFonts w:ascii="Century Schoolbook" w:hAnsi="Century Schoolbook"/>
                <w:b/>
                <w:sz w:val="20"/>
                <w:szCs w:val="20"/>
              </w:rPr>
              <w:t>7</w:t>
            </w:r>
            <w:r w:rsidRPr="0071629C">
              <w:rPr>
                <w:rFonts w:ascii="Century Schoolbook" w:hAnsi="Century Schoolbook"/>
                <w:sz w:val="20"/>
                <w:szCs w:val="20"/>
              </w:rPr>
              <w:t>(4): p. 442-58.</w:t>
            </w:r>
          </w:p>
          <w:p w14:paraId="7716775C"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8.</w:t>
            </w:r>
            <w:r w:rsidRPr="0071629C">
              <w:rPr>
                <w:rFonts w:ascii="Century Schoolbook" w:hAnsi="Century Schoolbook"/>
                <w:sz w:val="20"/>
                <w:szCs w:val="20"/>
              </w:rPr>
              <w:tab/>
              <w:t xml:space="preserve">Uhlhaas, P.J. and W. Singer, </w:t>
            </w:r>
            <w:r w:rsidRPr="0071629C">
              <w:rPr>
                <w:rFonts w:ascii="Century Schoolbook" w:hAnsi="Century Schoolbook"/>
                <w:i/>
                <w:sz w:val="20"/>
                <w:szCs w:val="20"/>
              </w:rPr>
              <w:t>Neuronal dynamics and neuropsychiatric disorders: toward a translational paradigm for dysfunctional large-scale networks.</w:t>
            </w:r>
            <w:r w:rsidRPr="0071629C">
              <w:rPr>
                <w:rFonts w:ascii="Century Schoolbook" w:hAnsi="Century Schoolbook"/>
                <w:sz w:val="20"/>
                <w:szCs w:val="20"/>
              </w:rPr>
              <w:t xml:space="preserve"> Neuron, 2012. </w:t>
            </w:r>
            <w:r w:rsidRPr="0071629C">
              <w:rPr>
                <w:rFonts w:ascii="Century Schoolbook" w:hAnsi="Century Schoolbook"/>
                <w:b/>
                <w:sz w:val="20"/>
                <w:szCs w:val="20"/>
              </w:rPr>
              <w:t>75</w:t>
            </w:r>
            <w:r w:rsidRPr="0071629C">
              <w:rPr>
                <w:rFonts w:ascii="Century Schoolbook" w:hAnsi="Century Schoolbook"/>
                <w:sz w:val="20"/>
                <w:szCs w:val="20"/>
              </w:rPr>
              <w:t>(6): p. 963-80.</w:t>
            </w:r>
          </w:p>
          <w:p w14:paraId="33EDFDCF"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9.</w:t>
            </w:r>
            <w:r w:rsidRPr="0071629C">
              <w:rPr>
                <w:rFonts w:ascii="Century Schoolbook" w:hAnsi="Century Schoolbook"/>
                <w:sz w:val="20"/>
                <w:szCs w:val="20"/>
              </w:rPr>
              <w:tab/>
              <w:t xml:space="preserve">Cortes C., V.V., </w:t>
            </w:r>
            <w:r w:rsidRPr="0071629C">
              <w:rPr>
                <w:rFonts w:ascii="Century Schoolbook" w:hAnsi="Century Schoolbook"/>
                <w:i/>
                <w:sz w:val="20"/>
                <w:szCs w:val="20"/>
              </w:rPr>
              <w:t>Support-vector networks.</w:t>
            </w:r>
            <w:r w:rsidRPr="0071629C">
              <w:rPr>
                <w:rFonts w:ascii="Century Schoolbook" w:hAnsi="Century Schoolbook"/>
                <w:sz w:val="20"/>
                <w:szCs w:val="20"/>
              </w:rPr>
              <w:t xml:space="preserve"> Mach Learn, 1995. </w:t>
            </w:r>
            <w:r w:rsidRPr="0071629C">
              <w:rPr>
                <w:rFonts w:ascii="Century Schoolbook" w:hAnsi="Century Schoolbook"/>
                <w:b/>
                <w:sz w:val="20"/>
                <w:szCs w:val="20"/>
              </w:rPr>
              <w:t>20</w:t>
            </w:r>
            <w:r w:rsidRPr="0071629C">
              <w:rPr>
                <w:rFonts w:ascii="Century Schoolbook" w:hAnsi="Century Schoolbook"/>
                <w:sz w:val="20"/>
                <w:szCs w:val="20"/>
              </w:rPr>
              <w:t>: p. 273-297.</w:t>
            </w:r>
          </w:p>
          <w:p w14:paraId="4C2EAB91"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10.</w:t>
            </w:r>
            <w:r w:rsidRPr="0071629C">
              <w:rPr>
                <w:rFonts w:ascii="Century Schoolbook" w:hAnsi="Century Schoolbook"/>
                <w:sz w:val="20"/>
                <w:szCs w:val="20"/>
              </w:rPr>
              <w:tab/>
              <w:t xml:space="preserve">Steinley, D., </w:t>
            </w:r>
            <w:r w:rsidRPr="0071629C">
              <w:rPr>
                <w:rFonts w:ascii="Century Schoolbook" w:hAnsi="Century Schoolbook"/>
                <w:i/>
                <w:sz w:val="20"/>
                <w:szCs w:val="20"/>
              </w:rPr>
              <w:t>K-means clustering: a half-century synthesis.</w:t>
            </w:r>
            <w:r w:rsidRPr="0071629C">
              <w:rPr>
                <w:rFonts w:ascii="Century Schoolbook" w:hAnsi="Century Schoolbook"/>
                <w:sz w:val="20"/>
                <w:szCs w:val="20"/>
              </w:rPr>
              <w:t xml:space="preserve"> </w:t>
            </w:r>
            <w:r w:rsidRPr="0071629C">
              <w:rPr>
                <w:rFonts w:ascii="Century Schoolbook" w:hAnsi="Century Schoolbook"/>
                <w:sz w:val="20"/>
                <w:szCs w:val="20"/>
                <w:lang w:val="fr-FR"/>
              </w:rPr>
              <w:t xml:space="preserve">Br J Math Stat Psychol, 2006. </w:t>
            </w:r>
            <w:r w:rsidRPr="0071629C">
              <w:rPr>
                <w:rFonts w:ascii="Century Schoolbook" w:hAnsi="Century Schoolbook"/>
                <w:b/>
                <w:sz w:val="20"/>
                <w:szCs w:val="20"/>
              </w:rPr>
              <w:t>59</w:t>
            </w:r>
            <w:r w:rsidRPr="0071629C">
              <w:rPr>
                <w:rFonts w:ascii="Century Schoolbook" w:hAnsi="Century Schoolbook"/>
                <w:sz w:val="20"/>
                <w:szCs w:val="20"/>
              </w:rPr>
              <w:t>(Pt 1): p. 1-34.</w:t>
            </w:r>
          </w:p>
          <w:p w14:paraId="3578AA73"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11.</w:t>
            </w:r>
            <w:r w:rsidRPr="0071629C">
              <w:rPr>
                <w:rFonts w:ascii="Century Schoolbook" w:hAnsi="Century Schoolbook"/>
                <w:sz w:val="20"/>
                <w:szCs w:val="20"/>
              </w:rPr>
              <w:tab/>
              <w:t xml:space="preserve">Murza, K.A., et al., </w:t>
            </w:r>
            <w:r w:rsidRPr="0071629C">
              <w:rPr>
                <w:rFonts w:ascii="Century Schoolbook" w:hAnsi="Century Schoolbook"/>
                <w:i/>
                <w:sz w:val="20"/>
                <w:szCs w:val="20"/>
              </w:rPr>
              <w:t>Joint attention interventions for children with autism spectrum disorder: a systematic review and meta-analysis.</w:t>
            </w:r>
            <w:r w:rsidRPr="0071629C">
              <w:rPr>
                <w:rFonts w:ascii="Century Schoolbook" w:hAnsi="Century Schoolbook"/>
                <w:sz w:val="20"/>
                <w:szCs w:val="20"/>
              </w:rPr>
              <w:t xml:space="preserve"> Int J Lang Commun Disord, 2016. </w:t>
            </w:r>
            <w:r w:rsidRPr="0071629C">
              <w:rPr>
                <w:rFonts w:ascii="Century Schoolbook" w:hAnsi="Century Schoolbook"/>
                <w:b/>
                <w:sz w:val="20"/>
                <w:szCs w:val="20"/>
              </w:rPr>
              <w:t>51</w:t>
            </w:r>
            <w:r w:rsidRPr="0071629C">
              <w:rPr>
                <w:rFonts w:ascii="Century Schoolbook" w:hAnsi="Century Schoolbook"/>
                <w:sz w:val="20"/>
                <w:szCs w:val="20"/>
              </w:rPr>
              <w:t>(3): p. 236-51.</w:t>
            </w:r>
          </w:p>
          <w:p w14:paraId="712FD04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12.</w:t>
            </w:r>
            <w:r w:rsidRPr="0071629C">
              <w:rPr>
                <w:rFonts w:ascii="Century Schoolbook" w:hAnsi="Century Schoolbook"/>
                <w:sz w:val="20"/>
                <w:szCs w:val="20"/>
              </w:rPr>
              <w:tab/>
              <w:t xml:space="preserve">Ozkan, E., et al., </w:t>
            </w:r>
            <w:r w:rsidRPr="0071629C">
              <w:rPr>
                <w:rFonts w:ascii="Century Schoolbook" w:hAnsi="Century Schoolbook"/>
                <w:i/>
                <w:sz w:val="20"/>
                <w:szCs w:val="20"/>
              </w:rPr>
              <w:t>Joint Attention-Based Occupational Therapy Intervention in Preschoolers With Autism Spectrum Disorder: A Randomized Controlled Trial.</w:t>
            </w:r>
            <w:r w:rsidRPr="0071629C">
              <w:rPr>
                <w:rFonts w:ascii="Century Schoolbook" w:hAnsi="Century Schoolbook"/>
                <w:sz w:val="20"/>
                <w:szCs w:val="20"/>
              </w:rPr>
              <w:t xml:space="preserve"> Am J Occup Ther, 2023. </w:t>
            </w:r>
            <w:r w:rsidRPr="0071629C">
              <w:rPr>
                <w:rFonts w:ascii="Century Schoolbook" w:hAnsi="Century Schoolbook"/>
                <w:b/>
                <w:sz w:val="20"/>
                <w:szCs w:val="20"/>
              </w:rPr>
              <w:t>77</w:t>
            </w:r>
            <w:r w:rsidRPr="0071629C">
              <w:rPr>
                <w:rFonts w:ascii="Century Schoolbook" w:hAnsi="Century Schoolbook"/>
                <w:sz w:val="20"/>
                <w:szCs w:val="20"/>
              </w:rPr>
              <w:t>(2).</w:t>
            </w:r>
          </w:p>
          <w:p w14:paraId="5255E6BE"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13.</w:t>
            </w:r>
            <w:r w:rsidRPr="0071629C">
              <w:rPr>
                <w:rFonts w:ascii="Century Schoolbook" w:hAnsi="Century Schoolbook"/>
                <w:sz w:val="20"/>
                <w:szCs w:val="20"/>
              </w:rPr>
              <w:tab/>
              <w:t xml:space="preserve">Spaniol, M.M., et al., </w:t>
            </w:r>
            <w:r w:rsidRPr="0071629C">
              <w:rPr>
                <w:rFonts w:ascii="Century Schoolbook" w:hAnsi="Century Schoolbook"/>
                <w:i/>
                <w:sz w:val="20"/>
                <w:szCs w:val="20"/>
              </w:rPr>
              <w:t>Attention training in children with autism spectrum disorder improves academic performance: A double-blind pilot application of the computerized progressive attentional training program.</w:t>
            </w:r>
            <w:r w:rsidRPr="0071629C">
              <w:rPr>
                <w:rFonts w:ascii="Century Schoolbook" w:hAnsi="Century Schoolbook"/>
                <w:sz w:val="20"/>
                <w:szCs w:val="20"/>
              </w:rPr>
              <w:t xml:space="preserve"> Autism Res, 2021. </w:t>
            </w:r>
            <w:r w:rsidRPr="0071629C">
              <w:rPr>
                <w:rFonts w:ascii="Century Schoolbook" w:hAnsi="Century Schoolbook"/>
                <w:b/>
                <w:sz w:val="20"/>
                <w:szCs w:val="20"/>
              </w:rPr>
              <w:t>14</w:t>
            </w:r>
            <w:r w:rsidRPr="0071629C">
              <w:rPr>
                <w:rFonts w:ascii="Century Schoolbook" w:hAnsi="Century Schoolbook"/>
                <w:sz w:val="20"/>
                <w:szCs w:val="20"/>
              </w:rPr>
              <w:t>(8): p. 1769-1776.</w:t>
            </w:r>
          </w:p>
          <w:p w14:paraId="4481F4A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14.</w:t>
            </w:r>
            <w:r w:rsidRPr="0071629C">
              <w:rPr>
                <w:rFonts w:ascii="Century Schoolbook" w:hAnsi="Century Schoolbook"/>
                <w:sz w:val="20"/>
                <w:szCs w:val="20"/>
              </w:rPr>
              <w:tab/>
              <w:t xml:space="preserve">Pohl, A., et al., </w:t>
            </w:r>
            <w:r w:rsidRPr="0071629C">
              <w:rPr>
                <w:rFonts w:ascii="Century Schoolbook" w:hAnsi="Century Schoolbook"/>
                <w:i/>
                <w:sz w:val="20"/>
                <w:szCs w:val="20"/>
              </w:rPr>
              <w:t>Behavioral predictors of autism recurrence are genetically independent and influence social reciprocity: evidence that polygenic ASD risk is mediated by separable elements of developmental liability.</w:t>
            </w:r>
            <w:r w:rsidRPr="0071629C">
              <w:rPr>
                <w:rFonts w:ascii="Century Schoolbook" w:hAnsi="Century Schoolbook"/>
                <w:sz w:val="20"/>
                <w:szCs w:val="20"/>
              </w:rPr>
              <w:t xml:space="preserve"> Transl Psychiatry, 2019. </w:t>
            </w:r>
            <w:r w:rsidRPr="0071629C">
              <w:rPr>
                <w:rFonts w:ascii="Century Schoolbook" w:hAnsi="Century Schoolbook"/>
                <w:b/>
                <w:sz w:val="20"/>
                <w:szCs w:val="20"/>
              </w:rPr>
              <w:t>9</w:t>
            </w:r>
            <w:r w:rsidRPr="0071629C">
              <w:rPr>
                <w:rFonts w:ascii="Century Schoolbook" w:hAnsi="Century Schoolbook"/>
                <w:sz w:val="20"/>
                <w:szCs w:val="20"/>
              </w:rPr>
              <w:t>(1): p. 202.</w:t>
            </w:r>
          </w:p>
          <w:p w14:paraId="4F6B5153" w14:textId="48932DD1" w:rsidR="0071629C" w:rsidRPr="0086078A" w:rsidRDefault="0071629C" w:rsidP="0071629C">
            <w:pPr>
              <w:rPr>
                <w:rFonts w:ascii="Century Schoolbook" w:hAnsi="Century Schoolbook"/>
                <w:sz w:val="22"/>
                <w:szCs w:val="22"/>
              </w:rPr>
            </w:pPr>
            <w:r w:rsidRPr="0071629C">
              <w:rPr>
                <w:rFonts w:ascii="Century Schoolbook" w:hAnsi="Century Schoolbook"/>
                <w:sz w:val="20"/>
                <w:szCs w:val="20"/>
              </w:rPr>
              <w:fldChar w:fldCharType="end"/>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7DA6406A" w14:textId="77777777" w:rsidR="0071629C" w:rsidRDefault="0071629C">
      <w:pPr>
        <w:rPr>
          <w:rFonts w:ascii="Arial" w:hAnsi="Arial" w:cs="Arial"/>
          <w:b/>
        </w:rPr>
      </w:pPr>
      <w:r>
        <w:rPr>
          <w:rFonts w:ascii="Arial" w:hAnsi="Arial" w:cs="Arial"/>
          <w:b/>
        </w:rPr>
        <w:br w:type="page"/>
      </w:r>
    </w:p>
    <w:p w14:paraId="691E5C56" w14:textId="7F410D40" w:rsidR="009F3C01" w:rsidRDefault="00380FFD" w:rsidP="00725BD9">
      <w:pPr>
        <w:jc w:val="center"/>
        <w:rPr>
          <w:rFonts w:ascii="Arial" w:hAnsi="Arial" w:cs="Arial"/>
          <w:b/>
        </w:rPr>
      </w:pPr>
      <w:r w:rsidRPr="00725BD9">
        <w:rPr>
          <w:rFonts w:ascii="Arial" w:hAnsi="Arial" w:cs="Arial"/>
          <w:b/>
          <w:noProof/>
        </w:rPr>
        <w:lastRenderedPageBreak/>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10"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r w:rsidRPr="00DE5E3C">
              <w:rPr>
                <w:rFonts w:ascii="Century Schoolbook" w:hAnsi="Century Schoolbook"/>
                <w:sz w:val="22"/>
              </w:rPr>
              <w:t xml:space="preserve">neuroscience—captivated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models, and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data—insights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 xml:space="preserve">Currently, my work centers on autism spectrum disorder (ASD)—a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bookmarkEnd w:id="10"/>
    </w:tbl>
    <w:p w14:paraId="760CCE5F" w14:textId="77777777" w:rsidR="0071629C" w:rsidRDefault="0071629C" w:rsidP="0071629C"/>
    <w:p w14:paraId="07AE6E22" w14:textId="00425725" w:rsidR="0071629C" w:rsidRDefault="0071629C" w:rsidP="0071629C"/>
    <w:p w14:paraId="49D86949" w14:textId="6572D147" w:rsidR="00FE1FEB" w:rsidRDefault="00FE1FEB" w:rsidP="00313C6A">
      <w:pPr>
        <w:jc w:val="center"/>
        <w:rPr>
          <w:rFonts w:ascii="Arial" w:hAnsi="Arial" w:cs="Arial"/>
          <w:b/>
        </w:rPr>
      </w:pPr>
      <w:r w:rsidRPr="00725BD9">
        <w:rPr>
          <w:rFonts w:ascii="Arial" w:hAnsi="Arial" w:cs="Arial"/>
          <w:b/>
          <w:noProof/>
        </w:rPr>
        <w:lastRenderedPageBreak/>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The role of “big sister” followed me into my professional life, profoundly influencing my passion for teaching and mentorship. What began as early-morning math lessons with my brother at the kitchen table evolved into tutoring underserved youth and,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reliability—showing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Recently, I founded a soccer-and-science afterschool program in the Bronx to offer children in my community access to those same lessons—discipline, confidence, and the value of teamwork. It’s a full-circle return to where my leadership journey began: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69CF83B7" w14:textId="008E77C7" w:rsidR="00E37AC9" w:rsidRDefault="00E37AC9" w:rsidP="0071629C"/>
    <w:sectPr w:rsidR="00E37AC9" w:rsidSect="005A252D">
      <w:footerReference w:type="even" r:id="rId23"/>
      <w:footerReference w:type="default" r:id="rId24"/>
      <w:pgSz w:w="12240" w:h="15840"/>
      <w:pgMar w:top="400" w:right="800" w:bottom="400" w:left="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79775" w14:textId="77777777" w:rsidR="0077226D" w:rsidRDefault="0077226D">
      <w:r>
        <w:separator/>
      </w:r>
    </w:p>
  </w:endnote>
  <w:endnote w:type="continuationSeparator" w:id="0">
    <w:p w14:paraId="22428E22" w14:textId="77777777" w:rsidR="0077226D" w:rsidRDefault="0077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C552F" w14:textId="77777777" w:rsidR="0077226D" w:rsidRDefault="0077226D">
      <w:r>
        <w:separator/>
      </w:r>
    </w:p>
  </w:footnote>
  <w:footnote w:type="continuationSeparator" w:id="0">
    <w:p w14:paraId="2E3A178B" w14:textId="77777777" w:rsidR="0077226D" w:rsidRDefault="00772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eo Vanneau">
    <w15:presenceInfo w15:providerId="AD" w15:userId="S::theo.vanneau@einsteinmed.edu::6529b9a2-b30e-449f-86f9-36a693c6d7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item&gt;8&lt;/item&gt;&lt;item&gt;9&lt;/item&gt;&lt;item&gt;10&lt;/item&gt;&lt;item&gt;11&lt;/item&gt;&lt;/record-ids&gt;&lt;/item&gt;&lt;/Libraries&gt;"/>
  </w:docVars>
  <w:rsids>
    <w:rsidRoot w:val="00BF59E3"/>
    <w:rsid w:val="000148B4"/>
    <w:rsid w:val="0004424B"/>
    <w:rsid w:val="000622D2"/>
    <w:rsid w:val="00063D07"/>
    <w:rsid w:val="00076A1D"/>
    <w:rsid w:val="00076DD0"/>
    <w:rsid w:val="00082D4C"/>
    <w:rsid w:val="000A013D"/>
    <w:rsid w:val="000B6BBF"/>
    <w:rsid w:val="000C101A"/>
    <w:rsid w:val="000D4CD8"/>
    <w:rsid w:val="000D5E5A"/>
    <w:rsid w:val="000D6707"/>
    <w:rsid w:val="000E004B"/>
    <w:rsid w:val="000E0724"/>
    <w:rsid w:val="000E4E14"/>
    <w:rsid w:val="001022AF"/>
    <w:rsid w:val="00104B5B"/>
    <w:rsid w:val="00120D40"/>
    <w:rsid w:val="00140685"/>
    <w:rsid w:val="0014279B"/>
    <w:rsid w:val="001508D5"/>
    <w:rsid w:val="00151B2D"/>
    <w:rsid w:val="001637A5"/>
    <w:rsid w:val="00171620"/>
    <w:rsid w:val="00175847"/>
    <w:rsid w:val="0017776C"/>
    <w:rsid w:val="00177B13"/>
    <w:rsid w:val="0018681F"/>
    <w:rsid w:val="00191096"/>
    <w:rsid w:val="001960A5"/>
    <w:rsid w:val="001A1F98"/>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9054E"/>
    <w:rsid w:val="002B26B0"/>
    <w:rsid w:val="002B325A"/>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1536"/>
    <w:rsid w:val="003B3F43"/>
    <w:rsid w:val="003D526E"/>
    <w:rsid w:val="003E08D0"/>
    <w:rsid w:val="003E1258"/>
    <w:rsid w:val="003E39DF"/>
    <w:rsid w:val="003E3D5A"/>
    <w:rsid w:val="0040185A"/>
    <w:rsid w:val="0041224E"/>
    <w:rsid w:val="00440466"/>
    <w:rsid w:val="004456AF"/>
    <w:rsid w:val="0045008B"/>
    <w:rsid w:val="00450D3E"/>
    <w:rsid w:val="00453091"/>
    <w:rsid w:val="00460935"/>
    <w:rsid w:val="004629A1"/>
    <w:rsid w:val="00467715"/>
    <w:rsid w:val="00472E87"/>
    <w:rsid w:val="0048103E"/>
    <w:rsid w:val="0049016E"/>
    <w:rsid w:val="00491BD0"/>
    <w:rsid w:val="00496207"/>
    <w:rsid w:val="004A53D6"/>
    <w:rsid w:val="004B506A"/>
    <w:rsid w:val="004D67FF"/>
    <w:rsid w:val="005001D4"/>
    <w:rsid w:val="00500C25"/>
    <w:rsid w:val="00503A91"/>
    <w:rsid w:val="00505193"/>
    <w:rsid w:val="00505CF8"/>
    <w:rsid w:val="00511DD2"/>
    <w:rsid w:val="00522880"/>
    <w:rsid w:val="00524BF1"/>
    <w:rsid w:val="00527213"/>
    <w:rsid w:val="00533042"/>
    <w:rsid w:val="0053490E"/>
    <w:rsid w:val="00541359"/>
    <w:rsid w:val="005529B3"/>
    <w:rsid w:val="005534CC"/>
    <w:rsid w:val="00556A06"/>
    <w:rsid w:val="005577FE"/>
    <w:rsid w:val="00573D83"/>
    <w:rsid w:val="00576873"/>
    <w:rsid w:val="00583704"/>
    <w:rsid w:val="00584D9A"/>
    <w:rsid w:val="005A252D"/>
    <w:rsid w:val="005A4500"/>
    <w:rsid w:val="005B0465"/>
    <w:rsid w:val="005B5DCB"/>
    <w:rsid w:val="005D38F8"/>
    <w:rsid w:val="005E633A"/>
    <w:rsid w:val="005E7966"/>
    <w:rsid w:val="006046D2"/>
    <w:rsid w:val="00613A72"/>
    <w:rsid w:val="006433A7"/>
    <w:rsid w:val="00655907"/>
    <w:rsid w:val="00671899"/>
    <w:rsid w:val="00680DF6"/>
    <w:rsid w:val="00687B52"/>
    <w:rsid w:val="00691278"/>
    <w:rsid w:val="00696ADF"/>
    <w:rsid w:val="006A766E"/>
    <w:rsid w:val="006C331C"/>
    <w:rsid w:val="006D43F2"/>
    <w:rsid w:val="006F116B"/>
    <w:rsid w:val="00702C0F"/>
    <w:rsid w:val="007067CA"/>
    <w:rsid w:val="0071162A"/>
    <w:rsid w:val="0071629C"/>
    <w:rsid w:val="007200D8"/>
    <w:rsid w:val="00725BD9"/>
    <w:rsid w:val="00727D9D"/>
    <w:rsid w:val="00741BBB"/>
    <w:rsid w:val="00745842"/>
    <w:rsid w:val="00747353"/>
    <w:rsid w:val="007563D9"/>
    <w:rsid w:val="00762615"/>
    <w:rsid w:val="00772012"/>
    <w:rsid w:val="0077226D"/>
    <w:rsid w:val="00787891"/>
    <w:rsid w:val="00790FED"/>
    <w:rsid w:val="007A54CE"/>
    <w:rsid w:val="007E0B98"/>
    <w:rsid w:val="007F0AB9"/>
    <w:rsid w:val="007F10DA"/>
    <w:rsid w:val="008011FC"/>
    <w:rsid w:val="0080597B"/>
    <w:rsid w:val="00822684"/>
    <w:rsid w:val="00841342"/>
    <w:rsid w:val="008438E5"/>
    <w:rsid w:val="00850C9F"/>
    <w:rsid w:val="0086078A"/>
    <w:rsid w:val="00861120"/>
    <w:rsid w:val="00891580"/>
    <w:rsid w:val="00891F26"/>
    <w:rsid w:val="00894891"/>
    <w:rsid w:val="00895897"/>
    <w:rsid w:val="008A1821"/>
    <w:rsid w:val="008B438B"/>
    <w:rsid w:val="008B4CF8"/>
    <w:rsid w:val="008B7569"/>
    <w:rsid w:val="008C71E0"/>
    <w:rsid w:val="008D036E"/>
    <w:rsid w:val="008E1C62"/>
    <w:rsid w:val="008E62E8"/>
    <w:rsid w:val="008F74CB"/>
    <w:rsid w:val="00900385"/>
    <w:rsid w:val="00903114"/>
    <w:rsid w:val="00904E48"/>
    <w:rsid w:val="00907A50"/>
    <w:rsid w:val="00913EFF"/>
    <w:rsid w:val="009152D0"/>
    <w:rsid w:val="009324E5"/>
    <w:rsid w:val="00940535"/>
    <w:rsid w:val="0094296B"/>
    <w:rsid w:val="00943A09"/>
    <w:rsid w:val="00944CA0"/>
    <w:rsid w:val="00956DC3"/>
    <w:rsid w:val="00975BF9"/>
    <w:rsid w:val="00982042"/>
    <w:rsid w:val="00987BCE"/>
    <w:rsid w:val="009A3446"/>
    <w:rsid w:val="009C45F6"/>
    <w:rsid w:val="009F3C01"/>
    <w:rsid w:val="009F469C"/>
    <w:rsid w:val="00A14EC4"/>
    <w:rsid w:val="00A253F4"/>
    <w:rsid w:val="00A5365C"/>
    <w:rsid w:val="00A6088F"/>
    <w:rsid w:val="00A6481E"/>
    <w:rsid w:val="00A65FC3"/>
    <w:rsid w:val="00A80A1D"/>
    <w:rsid w:val="00A837C5"/>
    <w:rsid w:val="00A83CA2"/>
    <w:rsid w:val="00A9371D"/>
    <w:rsid w:val="00A96496"/>
    <w:rsid w:val="00AA31A8"/>
    <w:rsid w:val="00AB6924"/>
    <w:rsid w:val="00AC439F"/>
    <w:rsid w:val="00AE5561"/>
    <w:rsid w:val="00B01E62"/>
    <w:rsid w:val="00B07D10"/>
    <w:rsid w:val="00B11DE0"/>
    <w:rsid w:val="00B14885"/>
    <w:rsid w:val="00B15BCF"/>
    <w:rsid w:val="00B202B6"/>
    <w:rsid w:val="00B27A14"/>
    <w:rsid w:val="00B31AEA"/>
    <w:rsid w:val="00B4516A"/>
    <w:rsid w:val="00B560C9"/>
    <w:rsid w:val="00B77046"/>
    <w:rsid w:val="00B85B5C"/>
    <w:rsid w:val="00B961E6"/>
    <w:rsid w:val="00BA1EC4"/>
    <w:rsid w:val="00BA5D14"/>
    <w:rsid w:val="00BB3BF9"/>
    <w:rsid w:val="00BB5F05"/>
    <w:rsid w:val="00BC6718"/>
    <w:rsid w:val="00BE2E00"/>
    <w:rsid w:val="00BF59E3"/>
    <w:rsid w:val="00C16E20"/>
    <w:rsid w:val="00C24F8D"/>
    <w:rsid w:val="00C32F20"/>
    <w:rsid w:val="00C459D6"/>
    <w:rsid w:val="00C50178"/>
    <w:rsid w:val="00C52429"/>
    <w:rsid w:val="00C72100"/>
    <w:rsid w:val="00CB6FC8"/>
    <w:rsid w:val="00CC1D0A"/>
    <w:rsid w:val="00CC22A6"/>
    <w:rsid w:val="00CE7678"/>
    <w:rsid w:val="00CF085D"/>
    <w:rsid w:val="00D00654"/>
    <w:rsid w:val="00D12F64"/>
    <w:rsid w:val="00D13AE2"/>
    <w:rsid w:val="00D31A68"/>
    <w:rsid w:val="00D343AC"/>
    <w:rsid w:val="00D41623"/>
    <w:rsid w:val="00D47FFB"/>
    <w:rsid w:val="00D5534C"/>
    <w:rsid w:val="00D92D9F"/>
    <w:rsid w:val="00DA17FA"/>
    <w:rsid w:val="00DB421C"/>
    <w:rsid w:val="00DC3FDD"/>
    <w:rsid w:val="00DC474A"/>
    <w:rsid w:val="00DC657B"/>
    <w:rsid w:val="00DE5800"/>
    <w:rsid w:val="00DE6664"/>
    <w:rsid w:val="00E02D9E"/>
    <w:rsid w:val="00E11323"/>
    <w:rsid w:val="00E11BA1"/>
    <w:rsid w:val="00E1462E"/>
    <w:rsid w:val="00E208B4"/>
    <w:rsid w:val="00E33AAF"/>
    <w:rsid w:val="00E37AC9"/>
    <w:rsid w:val="00E557B8"/>
    <w:rsid w:val="00E60361"/>
    <w:rsid w:val="00E70120"/>
    <w:rsid w:val="00E80756"/>
    <w:rsid w:val="00E810DA"/>
    <w:rsid w:val="00EA696C"/>
    <w:rsid w:val="00EB3F44"/>
    <w:rsid w:val="00EB6C52"/>
    <w:rsid w:val="00EC3AD8"/>
    <w:rsid w:val="00ED4501"/>
    <w:rsid w:val="00ED6627"/>
    <w:rsid w:val="00EF1FA6"/>
    <w:rsid w:val="00EF23B7"/>
    <w:rsid w:val="00EF77AB"/>
    <w:rsid w:val="00F02CE8"/>
    <w:rsid w:val="00F038EA"/>
    <w:rsid w:val="00F047FB"/>
    <w:rsid w:val="00F22289"/>
    <w:rsid w:val="00F22F99"/>
    <w:rsid w:val="00F23BBD"/>
    <w:rsid w:val="00F31124"/>
    <w:rsid w:val="00F353FD"/>
    <w:rsid w:val="00F367A7"/>
    <w:rsid w:val="00F475C3"/>
    <w:rsid w:val="00F50F70"/>
    <w:rsid w:val="00F536C4"/>
    <w:rsid w:val="00F60BB1"/>
    <w:rsid w:val="00F741A1"/>
    <w:rsid w:val="00F87E1C"/>
    <w:rsid w:val="00F90ED3"/>
    <w:rsid w:val="00FB77EE"/>
    <w:rsid w:val="00FD3041"/>
    <w:rsid w:val="00FE1937"/>
    <w:rsid w:val="00FE1FEB"/>
    <w:rsid w:val="00FE5DF1"/>
    <w:rsid w:val="00FF08EE"/>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5A4500"/>
    <w:rPr>
      <w:sz w:val="24"/>
      <w:szCs w:val="24"/>
    </w:rPr>
  </w:style>
  <w:style w:type="paragraph" w:customStyle="1" w:styleId="EndNoteBibliographyTitle">
    <w:name w:val="EndNote Bibliography Title"/>
    <w:basedOn w:val="Normal"/>
    <w:link w:val="EndNoteBibliographyTitleChar"/>
    <w:rsid w:val="00691278"/>
    <w:pPr>
      <w:jc w:val="center"/>
    </w:pPr>
    <w:rPr>
      <w:noProof/>
    </w:rPr>
  </w:style>
  <w:style w:type="character" w:customStyle="1" w:styleId="EndNoteBibliographyTitleChar">
    <w:name w:val="EndNote Bibliography Title Char"/>
    <w:basedOn w:val="DefaultParagraphFont"/>
    <w:link w:val="EndNoteBibliographyTitle"/>
    <w:rsid w:val="00691278"/>
    <w:rPr>
      <w:noProof/>
      <w:sz w:val="24"/>
      <w:szCs w:val="24"/>
    </w:rPr>
  </w:style>
  <w:style w:type="paragraph" w:customStyle="1" w:styleId="EndNoteBibliography">
    <w:name w:val="EndNote Bibliography"/>
    <w:basedOn w:val="Normal"/>
    <w:link w:val="EndNoteBibliographyChar"/>
    <w:rsid w:val="00691278"/>
    <w:rPr>
      <w:noProof/>
    </w:rPr>
  </w:style>
  <w:style w:type="character" w:customStyle="1" w:styleId="EndNoteBibliographyChar">
    <w:name w:val="EndNote Bibliography Char"/>
    <w:basedOn w:val="DefaultParagraphFont"/>
    <w:link w:val="EndNoteBibliography"/>
    <w:rsid w:val="00691278"/>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gan.darrell@einsteinmed.edu" TargetMode="External"/><Relationship Id="rId18" Type="http://schemas.openxmlformats.org/officeDocument/2006/relationships/customXml" Target="ink/ink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research.google/programs-and-events/phd-fellowship/"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image" Target="media/image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87D1-6695-44C0-A290-D6BF3D7FAEE1}">
  <ds:schemaRefs>
    <ds:schemaRef ds:uri="http://schemas.microsoft.com/sharepoint/v3/contenttype/forms"/>
  </ds:schemaRefs>
</ds:datastoreItem>
</file>

<file path=customXml/itemProps2.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17B8F0-B081-4411-B626-554D48C7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20616</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Theo Vanneau</cp:lastModifiedBy>
  <cp:revision>22</cp:revision>
  <cp:lastPrinted>2021-07-19T19:17:00Z</cp:lastPrinted>
  <dcterms:created xsi:type="dcterms:W3CDTF">2025-05-02T17:17:00Z</dcterms:created>
  <dcterms:modified xsi:type="dcterms:W3CDTF">2025-05-02T17:38:00Z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