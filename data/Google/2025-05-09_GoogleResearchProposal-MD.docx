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Default="007E0AB2" w:rsidP="00213C1D">
      <w:pPr>
        <w:jc w:val="both"/>
        <w:rPr>
          <w:rFonts w:ascii="Arial" w:hAnsi="Arial" w:cs="Arial"/>
          <w:b/>
          <w:bCs/>
          <w:sz w:val="22"/>
          <w:szCs w:val="22"/>
        </w:rPr>
      </w:pPr>
      <w:bookmarkStart w:id="0" w:name="_Hlk197609373"/>
      <w:bookmarkEnd w:id="0"/>
      <w:r w:rsidRPr="0088307A">
        <w:rPr>
          <w:rFonts w:ascii="Arial" w:hAnsi="Arial" w:cs="Arial"/>
          <w:b/>
          <w:bCs/>
          <w:sz w:val="22"/>
          <w:szCs w:val="22"/>
          <w:u w:val="single"/>
        </w:rPr>
        <w:t xml:space="preserve">A. </w:t>
      </w:r>
      <w:r w:rsidRPr="005A3BCD">
        <w:rPr>
          <w:rFonts w:ascii="Arial" w:hAnsi="Arial" w:cs="Arial"/>
          <w:b/>
          <w:bCs/>
          <w:sz w:val="22"/>
          <w:szCs w:val="22"/>
          <w:u w:val="single"/>
        </w:rPr>
        <w:t>SIGNIFICANCE</w:t>
      </w:r>
      <w:r w:rsidR="003E4088">
        <w:rPr>
          <w:rFonts w:ascii="Arial" w:hAnsi="Arial" w:cs="Arial"/>
          <w:b/>
          <w:bCs/>
          <w:sz w:val="22"/>
          <w:szCs w:val="22"/>
        </w:rPr>
        <w:t xml:space="preserve"> </w:t>
      </w:r>
    </w:p>
    <w:p w14:paraId="16E35261" w14:textId="503F5E92" w:rsidR="006A6157" w:rsidRDefault="007E0AB2" w:rsidP="00B75363">
      <w:pPr>
        <w:ind w:firstLine="720"/>
        <w:jc w:val="both"/>
        <w:rPr>
          <w:rFonts w:ascii="Arial" w:hAnsi="Arial" w:cs="Arial"/>
          <w:sz w:val="22"/>
          <w:szCs w:val="22"/>
        </w:rPr>
      </w:pPr>
      <w:r w:rsidRPr="003E4088">
        <w:rPr>
          <w:rFonts w:ascii="Arial" w:hAnsi="Arial" w:cs="Arial"/>
          <w:sz w:val="22"/>
          <w:szCs w:val="22"/>
        </w:rPr>
        <w:t>Autism</w:t>
      </w:r>
      <w:r w:rsidRPr="007E0AB2">
        <w:rPr>
          <w:rFonts w:ascii="Arial" w:hAnsi="Arial" w:cs="Arial"/>
          <w:sz w:val="22"/>
          <w:szCs w:val="22"/>
        </w:rPr>
        <w:t xml:space="preserve"> spectrum disorder (ASD) is a neurodevelopmental condition characterized by social impairments and restricted, repetitive behaviors </w:t>
      </w:r>
      <w:r w:rsidRPr="007E0AB2">
        <w:rPr>
          <w:rFonts w:ascii="Arial" w:hAnsi="Arial" w:cs="Arial"/>
          <w:sz w:val="22"/>
          <w:szCs w:val="22"/>
        </w:rPr>
        <w:fldChar w:fldCharType="begin"/>
      </w:r>
      <w:r w:rsidRPr="007E0AB2">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7E0AB2">
        <w:rPr>
          <w:rFonts w:ascii="Arial" w:hAnsi="Arial" w:cs="Arial"/>
          <w:sz w:val="22"/>
          <w:szCs w:val="22"/>
        </w:rPr>
        <w:fldChar w:fldCharType="separate"/>
      </w:r>
      <w:r w:rsidRPr="007E0AB2">
        <w:rPr>
          <w:rFonts w:ascii="Arial" w:hAnsi="Arial" w:cs="Arial"/>
          <w:sz w:val="22"/>
          <w:szCs w:val="22"/>
        </w:rPr>
        <w:t>[1]</w:t>
      </w:r>
      <w:r w:rsidRPr="007E0AB2">
        <w:rPr>
          <w:rFonts w:ascii="Arial" w:hAnsi="Arial" w:cs="Arial"/>
          <w:sz w:val="22"/>
          <w:szCs w:val="22"/>
        </w:rPr>
        <w:fldChar w:fldCharType="end"/>
      </w:r>
      <w:r w:rsidRPr="007E0AB2">
        <w:rPr>
          <w:rFonts w:ascii="Arial" w:hAnsi="Arial" w:cs="Arial"/>
          <w:sz w:val="22"/>
          <w:szCs w:val="22"/>
        </w:rPr>
        <w:t xml:space="preserve"> that arises from altered brain development </w: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 </w:instrTex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EN.CITE.DATA </w:instrText>
      </w:r>
      <w:r w:rsidRPr="007E0AB2">
        <w:rPr>
          <w:rFonts w:ascii="Arial" w:hAnsi="Arial" w:cs="Arial"/>
          <w:sz w:val="22"/>
          <w:szCs w:val="22"/>
        </w:rPr>
      </w:r>
      <w:r w:rsidRPr="007E0AB2">
        <w:rPr>
          <w:rFonts w:ascii="Arial" w:hAnsi="Arial" w:cs="Arial"/>
          <w:sz w:val="22"/>
          <w:szCs w:val="22"/>
        </w:rPr>
        <w:fldChar w:fldCharType="end"/>
      </w:r>
      <w:r w:rsidRPr="007E0AB2">
        <w:rPr>
          <w:rFonts w:ascii="Arial" w:hAnsi="Arial" w:cs="Arial"/>
          <w:sz w:val="22"/>
          <w:szCs w:val="22"/>
        </w:rPr>
      </w:r>
      <w:r w:rsidRPr="007E0AB2">
        <w:rPr>
          <w:rFonts w:ascii="Arial" w:hAnsi="Arial" w:cs="Arial"/>
          <w:sz w:val="22"/>
          <w:szCs w:val="22"/>
        </w:rPr>
        <w:fldChar w:fldCharType="separate"/>
      </w:r>
      <w:r w:rsidRPr="007E0AB2">
        <w:rPr>
          <w:rFonts w:ascii="Arial" w:hAnsi="Arial" w:cs="Arial"/>
          <w:sz w:val="22"/>
          <w:szCs w:val="22"/>
        </w:rPr>
        <w:t>[2, 3]</w:t>
      </w:r>
      <w:r w:rsidRPr="007E0AB2">
        <w:rPr>
          <w:rFonts w:ascii="Arial" w:hAnsi="Arial" w:cs="Arial"/>
          <w:sz w:val="22"/>
          <w:szCs w:val="22"/>
        </w:rPr>
        <w:fldChar w:fldCharType="end"/>
      </w:r>
      <w:r w:rsidRPr="007E0AB2">
        <w:rPr>
          <w:rFonts w:ascii="Arial" w:hAnsi="Arial" w:cs="Arial"/>
          <w:sz w:val="22"/>
          <w:szCs w:val="22"/>
        </w:rPr>
        <w:t xml:space="preserve">. </w:t>
      </w:r>
      <w:r w:rsidR="006A6157" w:rsidRPr="006A6157">
        <w:rPr>
          <w:rFonts w:ascii="Arial" w:hAnsi="Arial" w:cs="Arial"/>
          <w:sz w:val="22"/>
          <w:szCs w:val="22"/>
        </w:rPr>
        <w:t xml:space="preserve">Despite sharing a single diagnosis, the heterogeneity of behavior, sensory processing </w:t>
      </w:r>
      <w:r w:rsidR="006A6157" w:rsidRPr="006A6157">
        <w:rPr>
          <w:rFonts w:ascii="Arial" w:hAnsi="Arial" w:cs="Arial"/>
          <w:sz w:val="22"/>
          <w:szCs w:val="22"/>
        </w:rPr>
        <w:fldChar w:fldCharType="begin"/>
      </w:r>
      <w:r w:rsidR="006A6157">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6A6157">
        <w:rPr>
          <w:rFonts w:ascii="Arial" w:hAnsi="Arial" w:cs="Arial"/>
          <w:sz w:val="22"/>
          <w:szCs w:val="22"/>
        </w:rPr>
        <w:fldChar w:fldCharType="separate"/>
      </w:r>
      <w:r w:rsidR="006A6157">
        <w:rPr>
          <w:rFonts w:ascii="Arial" w:hAnsi="Arial" w:cs="Arial"/>
          <w:noProof/>
          <w:sz w:val="22"/>
          <w:szCs w:val="22"/>
        </w:rPr>
        <w:t>[4]</w:t>
      </w:r>
      <w:r w:rsidR="006A6157" w:rsidRPr="006A6157">
        <w:rPr>
          <w:rFonts w:ascii="Arial" w:hAnsi="Arial" w:cs="Arial"/>
          <w:sz w:val="22"/>
          <w:szCs w:val="22"/>
        </w:rPr>
        <w:fldChar w:fldCharType="end"/>
      </w:r>
      <w:r w:rsidR="006A6157" w:rsidRPr="006A6157">
        <w:rPr>
          <w:rFonts w:ascii="Arial" w:hAnsi="Arial" w:cs="Arial"/>
          <w:sz w:val="22"/>
          <w:szCs w:val="22"/>
        </w:rPr>
        <w:t xml:space="preserve">, genetics </w:t>
      </w:r>
      <w:r w:rsidR="006A6157" w:rsidRP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[5, 6]</w:t>
      </w:r>
      <w:r w:rsidR="006A6157" w:rsidRPr="006A6157">
        <w:rPr>
          <w:rFonts w:ascii="Arial" w:hAnsi="Arial" w:cs="Arial"/>
          <w:sz w:val="22"/>
          <w:szCs w:val="22"/>
        </w:rPr>
        <w:fldChar w:fldCharType="end"/>
      </w:r>
      <w:r w:rsidR="006A6157" w:rsidRPr="006A6157">
        <w:rPr>
          <w:rFonts w:ascii="Arial" w:hAnsi="Arial" w:cs="Arial"/>
          <w:sz w:val="22"/>
          <w:szCs w:val="22"/>
        </w:rPr>
        <w:t xml:space="preserve">, and underlying neural mechanisms </w:t>
      </w:r>
      <w:r w:rsidR="006A6157" w:rsidRP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[7]</w:t>
      </w:r>
      <w:r w:rsidR="006A6157" w:rsidRPr="006A6157">
        <w:rPr>
          <w:rFonts w:ascii="Arial" w:hAnsi="Arial" w:cs="Arial"/>
          <w:sz w:val="22"/>
          <w:szCs w:val="22"/>
        </w:rPr>
        <w:fldChar w:fldCharType="end"/>
      </w:r>
      <w:r w:rsidR="006A6157" w:rsidRPr="006A6157">
        <w:rPr>
          <w:rFonts w:ascii="Arial" w:hAnsi="Arial" w:cs="Arial"/>
          <w:sz w:val="22"/>
          <w:szCs w:val="22"/>
        </w:rPr>
        <w:t xml:space="preserve"> in autism contributes to a wide range of poorly understood sub-clinical phenotypes </w:t>
      </w:r>
      <w:r w:rsidR="006A6157" w:rsidRP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[8, 9]</w:t>
      </w:r>
      <w:r w:rsidR="006A6157" w:rsidRPr="006A6157">
        <w:rPr>
          <w:rFonts w:ascii="Arial" w:hAnsi="Arial" w:cs="Arial"/>
          <w:sz w:val="22"/>
          <w:szCs w:val="22"/>
        </w:rPr>
        <w:fldChar w:fldCharType="end"/>
      </w:r>
      <w:r w:rsidR="006A6157" w:rsidRPr="006A6157">
        <w:rPr>
          <w:rFonts w:ascii="Arial" w:hAnsi="Arial" w:cs="Arial"/>
          <w:sz w:val="22"/>
          <w:szCs w:val="22"/>
        </w:rPr>
        <w:t xml:space="preserve">. </w:t>
      </w:r>
      <w:r w:rsidR="009E411E">
        <w:rPr>
          <w:rFonts w:ascii="Arial" w:hAnsi="Arial" w:cs="Arial"/>
          <w:sz w:val="22"/>
          <w:szCs w:val="22"/>
        </w:rPr>
        <w:t>Advancing</w:t>
      </w:r>
      <w:r w:rsidR="009E411E" w:rsidRPr="009E411E">
        <w:rPr>
          <w:rFonts w:ascii="Arial" w:hAnsi="Arial" w:cs="Arial"/>
          <w:sz w:val="22"/>
          <w:szCs w:val="22"/>
        </w:rPr>
        <w:t xml:space="preserve"> our understanding of this heterogeneity requires integration of neurophysiological and behavioral measures to quantify the diverse patterns of brain activity underlying ASD. </w:t>
      </w:r>
    </w:p>
    <w:p w14:paraId="3189621A" w14:textId="6AC2DAE3" w:rsidR="000D5BC9" w:rsidRDefault="00444272" w:rsidP="008C6E3A">
      <w:pPr>
        <w:ind w:firstLine="720"/>
        <w:rPr>
          <w:rFonts w:ascii="Arial" w:hAnsi="Arial" w:cs="Arial"/>
          <w:sz w:val="22"/>
          <w:szCs w:val="22"/>
        </w:rPr>
      </w:pPr>
      <w:r>
        <w:rPr>
          <w:rFonts w:ascii="Arial" w:hAnsi="Arial" w:cs="Arial"/>
          <w:sz w:val="22"/>
          <w:szCs w:val="22"/>
        </w:rPr>
        <w:t>A</w:t>
      </w:r>
      <w:r w:rsidR="00B75363" w:rsidRPr="00B75363">
        <w:rPr>
          <w:rFonts w:ascii="Arial" w:hAnsi="Arial" w:cs="Arial"/>
          <w:sz w:val="22"/>
          <w:szCs w:val="22"/>
        </w:rPr>
        <w:t xml:space="preserve"> promising avenue for capturing this neural variability lies in the study of neuro-oscillatory activity.</w:t>
      </w:r>
      <w:r w:rsidR="00B75363">
        <w:rPr>
          <w:rFonts w:ascii="Arial" w:hAnsi="Arial" w:cs="Arial"/>
          <w:sz w:val="22"/>
          <w:szCs w:val="22"/>
        </w:rPr>
        <w:t xml:space="preserve"> </w:t>
      </w:r>
      <w:r w:rsidR="007E0AB2" w:rsidRPr="007E0AB2">
        <w:rPr>
          <w:rFonts w:ascii="Arial" w:hAnsi="Arial" w:cs="Arial"/>
          <w:sz w:val="22"/>
          <w:szCs w:val="22"/>
        </w:rPr>
        <w:t xml:space="preserve">Neuro-oscillatory activity—which reflects synchronized neural activity within and between cortical regions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[10]</w:t>
      </w:r>
      <w:r w:rsidR="007E0AB2" w:rsidRPr="007E0AB2">
        <w:rPr>
          <w:rFonts w:ascii="Arial" w:hAnsi="Arial" w:cs="Arial"/>
          <w:sz w:val="22"/>
          <w:szCs w:val="22"/>
        </w:rPr>
        <w:fldChar w:fldCharType="end"/>
      </w:r>
      <w:r w:rsidR="007E0AB2" w:rsidRPr="007E0AB2">
        <w:rPr>
          <w:rFonts w:ascii="Arial" w:hAnsi="Arial" w:cs="Arial"/>
          <w:sz w:val="22"/>
          <w:szCs w:val="22"/>
        </w:rPr>
        <w:t xml:space="preserve">—is ubiquitously reported to be atypical in ASD </w:t>
      </w:r>
      <w:r w:rsidR="007E0AB2" w:rsidRPr="007E0AB2">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7E0AB2" w:rsidRPr="007E0AB2">
        <w:rPr>
          <w:rFonts w:ascii="Arial" w:hAnsi="Arial" w:cs="Arial"/>
          <w:sz w:val="22"/>
          <w:szCs w:val="22"/>
        </w:rPr>
      </w:r>
      <w:r w:rsidR="007E0AB2" w:rsidRPr="007E0AB2">
        <w:rPr>
          <w:rFonts w:ascii="Arial" w:hAnsi="Arial" w:cs="Arial"/>
          <w:sz w:val="22"/>
          <w:szCs w:val="22"/>
        </w:rPr>
        <w:fldChar w:fldCharType="separate"/>
      </w:r>
      <w:r w:rsidR="007C133A">
        <w:rPr>
          <w:rFonts w:ascii="Arial" w:hAnsi="Arial" w:cs="Arial"/>
          <w:noProof/>
          <w:sz w:val="22"/>
          <w:szCs w:val="22"/>
        </w:rPr>
        <w:t>[11-13]</w:t>
      </w:r>
      <w:r w:rsidR="007E0AB2" w:rsidRPr="007E0AB2">
        <w:rPr>
          <w:rFonts w:ascii="Arial" w:hAnsi="Arial" w:cs="Arial"/>
          <w:sz w:val="22"/>
          <w:szCs w:val="22"/>
        </w:rPr>
        <w:fldChar w:fldCharType="end"/>
      </w:r>
      <w:r w:rsidR="007E0AB2" w:rsidRPr="007E0AB2">
        <w:rPr>
          <w:rFonts w:ascii="Arial" w:hAnsi="Arial" w:cs="Arial"/>
          <w:sz w:val="22"/>
          <w:szCs w:val="22"/>
        </w:rPr>
        <w:t xml:space="preserve">, offering a potential assay of disrupted information processing and network connectivity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[14]</w:t>
      </w:r>
      <w:r w:rsidR="007E0AB2" w:rsidRPr="007E0AB2">
        <w:rPr>
          <w:rFonts w:ascii="Arial" w:hAnsi="Arial" w:cs="Arial"/>
          <w:sz w:val="22"/>
          <w:szCs w:val="22"/>
        </w:rPr>
        <w:fldChar w:fldCharType="end"/>
      </w:r>
      <w:r w:rsidR="007E0AB2" w:rsidRPr="007E0AB2">
        <w:rPr>
          <w:rFonts w:ascii="Arial" w:hAnsi="Arial" w:cs="Arial"/>
          <w:sz w:val="22"/>
          <w:szCs w:val="22"/>
        </w:rPr>
        <w:t xml:space="preserve">. </w:t>
      </w:r>
      <w:r w:rsidR="00145B44" w:rsidRPr="00145B44">
        <w:rPr>
          <w:rFonts w:ascii="Arial" w:hAnsi="Arial" w:cs="Arial"/>
          <w:sz w:val="22"/>
          <w:szCs w:val="22"/>
        </w:rPr>
        <w:t xml:space="preserve">However, findings are often </w:t>
      </w:r>
      <w:r w:rsidR="003B4889">
        <w:rPr>
          <w:rFonts w:ascii="Arial" w:hAnsi="Arial" w:cs="Arial"/>
          <w:sz w:val="22"/>
          <w:szCs w:val="22"/>
        </w:rPr>
        <w:t xml:space="preserve">inconsistent and </w:t>
      </w:r>
      <w:r w:rsidR="00145B44" w:rsidRPr="00145B44">
        <w:rPr>
          <w:rFonts w:ascii="Arial" w:hAnsi="Arial" w:cs="Arial"/>
          <w:sz w:val="22"/>
          <w:szCs w:val="22"/>
        </w:rPr>
        <w:t xml:space="preserve">difficult to compare across studies due to variability in methodology, participant characteristics, and task demands. </w:t>
      </w:r>
      <w:r w:rsidR="00641AFD">
        <w:rPr>
          <w:rFonts w:ascii="Arial" w:hAnsi="Arial" w:cs="Arial"/>
          <w:sz w:val="22"/>
          <w:szCs w:val="22"/>
        </w:rPr>
        <w:t>To address</w:t>
      </w:r>
      <w:r w:rsidR="0001711B">
        <w:rPr>
          <w:rFonts w:ascii="Arial" w:hAnsi="Arial" w:cs="Arial"/>
          <w:sz w:val="22"/>
          <w:szCs w:val="22"/>
        </w:rPr>
        <w:t xml:space="preserve"> these challenges</w:t>
      </w:r>
      <w:r w:rsidR="00145B44" w:rsidRPr="00145B44">
        <w:rPr>
          <w:rFonts w:ascii="Arial" w:hAnsi="Arial" w:cs="Arial"/>
          <w:sz w:val="22"/>
          <w:szCs w:val="22"/>
        </w:rPr>
        <w:t xml:space="preserve">, we </w:t>
      </w:r>
      <w:r w:rsidR="009B23C6">
        <w:rPr>
          <w:rFonts w:ascii="Arial" w:hAnsi="Arial" w:cs="Arial"/>
          <w:sz w:val="22"/>
          <w:szCs w:val="22"/>
        </w:rPr>
        <w:t xml:space="preserve">have </w:t>
      </w:r>
      <w:r w:rsidR="00A22D80">
        <w:rPr>
          <w:rFonts w:ascii="Arial" w:hAnsi="Arial" w:cs="Arial"/>
          <w:sz w:val="22"/>
          <w:szCs w:val="22"/>
        </w:rPr>
        <w:t>collected</w:t>
      </w:r>
      <w:r w:rsidR="00145B44" w:rsidRPr="00145B44">
        <w:rPr>
          <w:rFonts w:ascii="Arial" w:hAnsi="Arial" w:cs="Arial"/>
          <w:sz w:val="22"/>
          <w:szCs w:val="22"/>
        </w:rPr>
        <w:t xml:space="preserve"> a comprehensive battery </w:t>
      </w:r>
      <w:r w:rsidR="00B82FB0">
        <w:rPr>
          <w:rFonts w:ascii="Arial" w:hAnsi="Arial" w:cs="Arial"/>
          <w:sz w:val="22"/>
          <w:szCs w:val="22"/>
        </w:rPr>
        <w:t>probing</w:t>
      </w:r>
      <w:r w:rsidR="00145B44" w:rsidRPr="00145B44">
        <w:rPr>
          <w:rFonts w:ascii="Arial" w:hAnsi="Arial" w:cs="Arial"/>
          <w:sz w:val="22"/>
          <w:szCs w:val="22"/>
        </w:rPr>
        <w:t xml:space="preserve"> diverse cognitive</w:t>
      </w:r>
      <w:r w:rsidR="00CD3EC7">
        <w:rPr>
          <w:rFonts w:ascii="Arial" w:hAnsi="Arial" w:cs="Arial"/>
          <w:sz w:val="22"/>
          <w:szCs w:val="22"/>
        </w:rPr>
        <w:t xml:space="preserve">, </w:t>
      </w:r>
      <w:r w:rsidR="00145B44" w:rsidRPr="00145B44">
        <w:rPr>
          <w:rFonts w:ascii="Arial" w:hAnsi="Arial" w:cs="Arial"/>
          <w:sz w:val="22"/>
          <w:szCs w:val="22"/>
        </w:rPr>
        <w:t>sensory</w:t>
      </w:r>
      <w:r w:rsidR="00C1690B">
        <w:rPr>
          <w:rFonts w:ascii="Arial" w:hAnsi="Arial" w:cs="Arial"/>
          <w:sz w:val="22"/>
          <w:szCs w:val="22"/>
        </w:rPr>
        <w:t>,</w:t>
      </w:r>
      <w:r w:rsidR="00145B44" w:rsidRPr="00145B44">
        <w:rPr>
          <w:rFonts w:ascii="Arial" w:hAnsi="Arial" w:cs="Arial"/>
          <w:sz w:val="22"/>
          <w:szCs w:val="22"/>
        </w:rPr>
        <w:t xml:space="preserve"> </w:t>
      </w:r>
      <w:r w:rsidR="00CD3EC7">
        <w:rPr>
          <w:rFonts w:ascii="Arial" w:hAnsi="Arial" w:cs="Arial"/>
          <w:sz w:val="22"/>
          <w:szCs w:val="22"/>
        </w:rPr>
        <w:t xml:space="preserve">and motor domains </w:t>
      </w:r>
      <w:r w:rsidR="00145B44" w:rsidRPr="00145B44">
        <w:rPr>
          <w:rFonts w:ascii="Arial" w:hAnsi="Arial" w:cs="Arial"/>
          <w:sz w:val="22"/>
          <w:szCs w:val="22"/>
        </w:rPr>
        <w:t xml:space="preserve">within a single </w:t>
      </w:r>
      <w:r w:rsidR="003B4889">
        <w:rPr>
          <w:rFonts w:ascii="Arial" w:hAnsi="Arial" w:cs="Arial"/>
          <w:sz w:val="22"/>
          <w:szCs w:val="22"/>
        </w:rPr>
        <w:t xml:space="preserve">well-characterized </w:t>
      </w:r>
      <w:r w:rsidR="00145B44" w:rsidRPr="00145B44">
        <w:rPr>
          <w:rFonts w:ascii="Arial" w:hAnsi="Arial" w:cs="Arial"/>
          <w:sz w:val="22"/>
          <w:szCs w:val="22"/>
        </w:rPr>
        <w:t>cohort—an approach well-suited to capturing the full spectrum of neuro-oscillatory impairments in autism.</w:t>
      </w:r>
      <w:r w:rsidR="008C6E3A" w:rsidRPr="008C6E3A">
        <w:rPr>
          <w:rFonts w:ascii="Arial" w:hAnsi="Arial" w:cs="Arial"/>
          <w:sz w:val="22"/>
          <w:szCs w:val="22"/>
        </w:rPr>
        <w:t xml:space="preserve"> </w:t>
      </w:r>
    </w:p>
    <w:p w14:paraId="0F740626" w14:textId="0AD00ECE" w:rsidR="007E0AB2" w:rsidRPr="00ED372C" w:rsidRDefault="003E67A9" w:rsidP="00837212">
      <w:pPr>
        <w:ind w:firstLine="720"/>
        <w:jc w:val="both"/>
        <w:rPr>
          <w:rFonts w:ascii="Arial" w:hAnsi="Arial" w:cs="Arial"/>
          <w:sz w:val="22"/>
          <w:szCs w:val="22"/>
        </w:rPr>
      </w:pPr>
      <w:r w:rsidRPr="003E67A9">
        <w:rPr>
          <w:rFonts w:ascii="Arial" w:hAnsi="Arial" w:cs="Arial"/>
          <w:sz w:val="22"/>
          <w:szCs w:val="22"/>
        </w:rPr>
        <w:t xml:space="preserve">The standardized collection of </w:t>
      </w:r>
      <w:r w:rsidR="00792657">
        <w:rPr>
          <w:rFonts w:ascii="Arial" w:hAnsi="Arial" w:cs="Arial"/>
          <w:sz w:val="22"/>
          <w:szCs w:val="22"/>
        </w:rPr>
        <w:t>quantitative</w:t>
      </w:r>
      <w:r w:rsidRPr="003E67A9">
        <w:rPr>
          <w:rFonts w:ascii="Arial" w:hAnsi="Arial" w:cs="Arial"/>
          <w:sz w:val="22"/>
          <w:szCs w:val="22"/>
        </w:rPr>
        <w:t xml:space="preserve"> neuro-oscillatory </w:t>
      </w:r>
      <w:r w:rsidR="00944D1B">
        <w:rPr>
          <w:rFonts w:ascii="Arial" w:hAnsi="Arial" w:cs="Arial"/>
          <w:sz w:val="22"/>
          <w:szCs w:val="22"/>
        </w:rPr>
        <w:t>markers</w:t>
      </w:r>
      <w:r w:rsidRPr="003E67A9">
        <w:rPr>
          <w:rFonts w:ascii="Arial" w:hAnsi="Arial" w:cs="Arial"/>
          <w:sz w:val="22"/>
          <w:szCs w:val="22"/>
        </w:rPr>
        <w:t xml:space="preserve"> spanning </w:t>
      </w:r>
      <w:r w:rsidR="0009779E">
        <w:rPr>
          <w:rFonts w:ascii="Arial" w:hAnsi="Arial" w:cs="Arial"/>
          <w:sz w:val="22"/>
          <w:szCs w:val="22"/>
        </w:rPr>
        <w:t>multiple</w:t>
      </w:r>
      <w:r w:rsidRPr="003E67A9">
        <w:rPr>
          <w:rFonts w:ascii="Arial" w:hAnsi="Arial" w:cs="Arial"/>
          <w:sz w:val="22"/>
          <w:szCs w:val="22"/>
        </w:rPr>
        <w:t xml:space="preserve"> cognitive and sensory modalities offers a</w:t>
      </w:r>
      <w:r w:rsidR="00F02DAB">
        <w:rPr>
          <w:rFonts w:ascii="Arial" w:hAnsi="Arial" w:cs="Arial"/>
          <w:sz w:val="22"/>
          <w:szCs w:val="22"/>
        </w:rPr>
        <w:t xml:space="preserve">n </w:t>
      </w:r>
      <w:r w:rsidRPr="003E67A9">
        <w:rPr>
          <w:rFonts w:ascii="Arial" w:hAnsi="Arial" w:cs="Arial"/>
          <w:sz w:val="22"/>
          <w:szCs w:val="22"/>
        </w:rPr>
        <w:t xml:space="preserve">invaluable opportunity to examine how neural </w:t>
      </w:r>
      <w:r w:rsidR="00944D1B">
        <w:rPr>
          <w:rFonts w:ascii="Arial" w:hAnsi="Arial" w:cs="Arial"/>
          <w:sz w:val="22"/>
          <w:szCs w:val="22"/>
        </w:rPr>
        <w:t>activity</w:t>
      </w:r>
      <w:r w:rsidRPr="003E67A9">
        <w:rPr>
          <w:rFonts w:ascii="Arial" w:hAnsi="Arial" w:cs="Arial"/>
          <w:sz w:val="22"/>
          <w:szCs w:val="22"/>
        </w:rPr>
        <w:t xml:space="preserve"> relate</w:t>
      </w:r>
      <w:r w:rsidR="00944D1B">
        <w:rPr>
          <w:rFonts w:ascii="Arial" w:hAnsi="Arial" w:cs="Arial"/>
          <w:sz w:val="22"/>
          <w:szCs w:val="22"/>
        </w:rPr>
        <w:t>s</w:t>
      </w:r>
      <w:r w:rsidRPr="003E67A9">
        <w:rPr>
          <w:rFonts w:ascii="Arial" w:hAnsi="Arial" w:cs="Arial"/>
          <w:sz w:val="22"/>
          <w:szCs w:val="22"/>
        </w:rPr>
        <w:t xml:space="preserve"> to clinical phenotype at the individual</w:t>
      </w:r>
      <w:r w:rsidR="00F62C7F">
        <w:rPr>
          <w:rFonts w:ascii="Arial" w:hAnsi="Arial" w:cs="Arial"/>
          <w:sz w:val="22"/>
          <w:szCs w:val="22"/>
        </w:rPr>
        <w:t>-</w:t>
      </w:r>
      <w:r w:rsidRPr="003E67A9">
        <w:rPr>
          <w:rFonts w:ascii="Arial" w:hAnsi="Arial" w:cs="Arial"/>
          <w:sz w:val="22"/>
          <w:szCs w:val="22"/>
        </w:rPr>
        <w:t>level—</w:t>
      </w:r>
      <w:r w:rsidR="00D121A4">
        <w:rPr>
          <w:rFonts w:ascii="Arial" w:hAnsi="Arial" w:cs="Arial"/>
          <w:sz w:val="22"/>
          <w:szCs w:val="22"/>
        </w:rPr>
        <w:t xml:space="preserve">thus </w:t>
      </w:r>
      <w:r w:rsidRPr="003E67A9">
        <w:rPr>
          <w:rFonts w:ascii="Arial" w:hAnsi="Arial" w:cs="Arial"/>
          <w:sz w:val="22"/>
          <w:szCs w:val="22"/>
        </w:rPr>
        <w:t>addressing a longstanding challenge in characterizing heterogeneity in autism</w:t>
      </w:r>
      <w:r w:rsidR="003B4889">
        <w:rPr>
          <w:rFonts w:ascii="Arial" w:hAnsi="Arial" w:cs="Arial"/>
          <w:sz w:val="22"/>
          <w:szCs w:val="22"/>
        </w:rPr>
        <w:t xml:space="preserve"> and linking this to possible biological mechanism</w:t>
      </w:r>
      <w:r w:rsidRPr="003E67A9">
        <w:rPr>
          <w:rFonts w:ascii="Arial" w:hAnsi="Arial" w:cs="Arial"/>
          <w:sz w:val="22"/>
          <w:szCs w:val="22"/>
        </w:rPr>
        <w:t>.</w:t>
      </w:r>
      <w:r>
        <w:rPr>
          <w:rFonts w:ascii="Arial" w:hAnsi="Arial" w:cs="Arial"/>
          <w:sz w:val="22"/>
          <w:szCs w:val="22"/>
        </w:rPr>
        <w:t xml:space="preserve"> </w:t>
      </w:r>
      <w:r w:rsidR="0018537E">
        <w:rPr>
          <w:rFonts w:ascii="Arial" w:hAnsi="Arial" w:cs="Arial"/>
          <w:sz w:val="22"/>
          <w:szCs w:val="22"/>
        </w:rPr>
        <w:t>Previous</w:t>
      </w:r>
      <w:r w:rsidR="006127AC">
        <w:rPr>
          <w:rFonts w:ascii="Arial" w:hAnsi="Arial" w:cs="Arial"/>
          <w:sz w:val="22"/>
          <w:szCs w:val="22"/>
        </w:rPr>
        <w:t xml:space="preserve"> work</w:t>
      </w:r>
      <w:r w:rsidR="0018537E">
        <w:rPr>
          <w:rFonts w:ascii="Arial" w:hAnsi="Arial" w:cs="Arial"/>
          <w:sz w:val="22"/>
          <w:szCs w:val="22"/>
        </w:rPr>
        <w:t>s are</w:t>
      </w:r>
      <w:r w:rsidR="00D14EF2">
        <w:rPr>
          <w:rFonts w:ascii="Arial" w:hAnsi="Arial" w:cs="Arial"/>
          <w:sz w:val="22"/>
          <w:szCs w:val="22"/>
        </w:rPr>
        <w:t xml:space="preserve"> </w:t>
      </w:r>
      <w:r w:rsidR="007E0AB2" w:rsidRPr="007E0AB2">
        <w:rPr>
          <w:rFonts w:ascii="Arial" w:hAnsi="Arial" w:cs="Arial"/>
          <w:sz w:val="22"/>
          <w:szCs w:val="22"/>
        </w:rPr>
        <w:t xml:space="preserve">typically limited to between-group comparisons, which </w:t>
      </w:r>
      <w:r w:rsidR="00766002">
        <w:rPr>
          <w:rFonts w:ascii="Arial" w:hAnsi="Arial" w:cs="Arial"/>
          <w:sz w:val="22"/>
          <w:szCs w:val="22"/>
        </w:rPr>
        <w:t>risk</w:t>
      </w:r>
      <w:r w:rsidR="00766002" w:rsidRPr="007E0AB2">
        <w:rPr>
          <w:rFonts w:ascii="Arial" w:hAnsi="Arial" w:cs="Arial"/>
          <w:sz w:val="22"/>
          <w:szCs w:val="22"/>
        </w:rPr>
        <w:t xml:space="preserve"> oversimplification </w:t>
      </w:r>
      <w:r w:rsidR="00766002">
        <w:rPr>
          <w:rFonts w:ascii="Arial" w:hAnsi="Arial" w:cs="Arial"/>
          <w:sz w:val="22"/>
          <w:szCs w:val="22"/>
        </w:rPr>
        <w:t>of</w:t>
      </w:r>
      <w:r w:rsidR="007E0AB2" w:rsidRPr="007E0AB2">
        <w:rPr>
          <w:rFonts w:ascii="Arial" w:hAnsi="Arial" w:cs="Arial"/>
          <w:sz w:val="22"/>
          <w:szCs w:val="22"/>
        </w:rPr>
        <w:t xml:space="preserve"> </w:t>
      </w:r>
      <w:r w:rsidR="004B1279">
        <w:rPr>
          <w:rFonts w:ascii="Arial" w:hAnsi="Arial" w:cs="Arial"/>
          <w:sz w:val="22"/>
          <w:szCs w:val="22"/>
        </w:rPr>
        <w:t xml:space="preserve">subtle </w:t>
      </w:r>
      <w:r w:rsidR="007E0AB2" w:rsidRPr="007E0AB2">
        <w:rPr>
          <w:rFonts w:ascii="Arial" w:hAnsi="Arial" w:cs="Arial"/>
          <w:sz w:val="22"/>
          <w:szCs w:val="22"/>
        </w:rPr>
        <w:t xml:space="preserve">neurophysiological differences </w:t>
      </w:r>
      <w:r w:rsidR="004B166E">
        <w:rPr>
          <w:rFonts w:ascii="Arial" w:hAnsi="Arial" w:cs="Arial"/>
          <w:sz w:val="22"/>
          <w:szCs w:val="22"/>
        </w:rPr>
        <w:t>that may underly</w:t>
      </w:r>
      <w:r w:rsidR="007E0AB2" w:rsidRPr="007E0AB2">
        <w:rPr>
          <w:rFonts w:ascii="Arial" w:hAnsi="Arial" w:cs="Arial"/>
          <w:sz w:val="22"/>
          <w:szCs w:val="22"/>
        </w:rPr>
        <w:t xml:space="preserve"> </w:t>
      </w:r>
      <w:r w:rsidR="00A06329" w:rsidRPr="007E0AB2">
        <w:rPr>
          <w:rFonts w:ascii="Arial" w:hAnsi="Arial" w:cs="Arial"/>
          <w:sz w:val="22"/>
          <w:szCs w:val="22"/>
        </w:rPr>
        <w:t xml:space="preserve">phenotypic variation </w:t>
      </w:r>
      <w:r w:rsidR="00094F40">
        <w:rPr>
          <w:rFonts w:ascii="Arial" w:hAnsi="Arial" w:cs="Arial"/>
          <w:sz w:val="22"/>
          <w:szCs w:val="22"/>
        </w:rPr>
        <w:t>with</w:t>
      </w:r>
      <w:r w:rsidR="00E50C9E">
        <w:rPr>
          <w:rFonts w:ascii="Arial" w:hAnsi="Arial" w:cs="Arial"/>
          <w:sz w:val="22"/>
          <w:szCs w:val="22"/>
        </w:rPr>
        <w:t xml:space="preserve">in </w:t>
      </w:r>
      <w:r w:rsidR="00212382" w:rsidRPr="007E0AB2">
        <w:rPr>
          <w:rFonts w:ascii="Arial" w:hAnsi="Arial" w:cs="Arial"/>
          <w:sz w:val="22"/>
          <w:szCs w:val="22"/>
        </w:rPr>
        <w:t xml:space="preserve">autism. </w:t>
      </w:r>
      <w:r w:rsidR="00537942" w:rsidRPr="009E411E">
        <w:rPr>
          <w:rFonts w:ascii="Arial" w:hAnsi="Arial" w:cs="Arial"/>
          <w:sz w:val="22"/>
          <w:szCs w:val="22"/>
        </w:rPr>
        <w:t xml:space="preserve">Critically, such </w:t>
      </w:r>
      <w:r w:rsidR="000234F3">
        <w:rPr>
          <w:rFonts w:ascii="Arial" w:hAnsi="Arial" w:cs="Arial"/>
          <w:sz w:val="22"/>
          <w:szCs w:val="22"/>
        </w:rPr>
        <w:t>variability</w:t>
      </w:r>
      <w:r w:rsidR="00537942" w:rsidRPr="009E411E">
        <w:rPr>
          <w:rFonts w:ascii="Arial" w:hAnsi="Arial" w:cs="Arial"/>
          <w:sz w:val="22"/>
          <w:szCs w:val="22"/>
        </w:rPr>
        <w:t xml:space="preserve"> likely reflects </w:t>
      </w:r>
      <w:r w:rsidR="00537942">
        <w:rPr>
          <w:rFonts w:ascii="Arial" w:hAnsi="Arial" w:cs="Arial"/>
          <w:sz w:val="22"/>
          <w:szCs w:val="22"/>
        </w:rPr>
        <w:t>differing</w:t>
      </w:r>
      <w:r w:rsidR="00537942" w:rsidRPr="009E411E">
        <w:rPr>
          <w:rFonts w:ascii="Arial" w:hAnsi="Arial" w:cs="Arial"/>
          <w:sz w:val="22"/>
          <w:szCs w:val="22"/>
        </w:rPr>
        <w:t xml:space="preserve"> neurobiological mechanisms that may respond differently to treatment. </w:t>
      </w:r>
      <w:r w:rsidR="00913CD0">
        <w:rPr>
          <w:rFonts w:ascii="Arial" w:hAnsi="Arial" w:cs="Arial"/>
          <w:sz w:val="22"/>
          <w:szCs w:val="22"/>
        </w:rPr>
        <w:t>To address these limitations</w:t>
      </w:r>
      <w:r w:rsidR="000B47C1" w:rsidRPr="007E0AB2">
        <w:rPr>
          <w:rFonts w:ascii="Arial" w:hAnsi="Arial" w:cs="Arial"/>
          <w:sz w:val="22"/>
          <w:szCs w:val="22"/>
        </w:rPr>
        <w:t xml:space="preserve">, we propose </w:t>
      </w:r>
      <w:r w:rsidR="003B4889">
        <w:rPr>
          <w:rFonts w:ascii="Arial" w:hAnsi="Arial" w:cs="Arial"/>
          <w:sz w:val="22"/>
          <w:szCs w:val="22"/>
        </w:rPr>
        <w:t>application</w:t>
      </w:r>
      <w:r w:rsidR="000B47C1" w:rsidRPr="007E0AB2">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clinical and behavioral heterogeneity.</w:t>
      </w:r>
      <w:r w:rsidR="007D4368">
        <w:rPr>
          <w:rFonts w:ascii="Arial" w:hAnsi="Arial" w:cs="Arial"/>
          <w:sz w:val="22"/>
          <w:szCs w:val="22"/>
        </w:rPr>
        <w:t xml:space="preserve"> </w:t>
      </w:r>
      <w:r w:rsidR="007D4368" w:rsidRPr="007D4368">
        <w:rPr>
          <w:rFonts w:ascii="Arial" w:hAnsi="Arial" w:cs="Arial"/>
          <w:sz w:val="22"/>
          <w:szCs w:val="22"/>
        </w:rPr>
        <w:t xml:space="preserve">While cluster-based identification of ASD subgroups has been </w:t>
      </w:r>
      <w:commentRangeStart w:id="1"/>
      <w:r w:rsidR="007D4368" w:rsidRPr="007D4368">
        <w:rPr>
          <w:rFonts w:ascii="Arial" w:hAnsi="Arial" w:cs="Arial"/>
          <w:sz w:val="22"/>
          <w:szCs w:val="22"/>
        </w:rPr>
        <w:t>attempted</w:t>
      </w:r>
      <w:commentRangeEnd w:id="1"/>
      <w:r w:rsidR="003B4889">
        <w:rPr>
          <w:rStyle w:val="CommentReference"/>
          <w:rFonts w:asciiTheme="minorHAnsi" w:eastAsiaTheme="minorHAnsi" w:hAnsiTheme="minorHAnsi" w:cstheme="minorBidi"/>
          <w:kern w:val="2"/>
          <w14:ligatures w14:val="standardContextual"/>
        </w:rPr>
        <w:commentReference w:id="1"/>
      </w:r>
      <w:r w:rsidR="007D4368" w:rsidRPr="007D4368">
        <w:rPr>
          <w:rFonts w:ascii="Arial" w:hAnsi="Arial" w:cs="Arial"/>
          <w:sz w:val="22"/>
          <w:szCs w:val="22"/>
        </w:rPr>
        <w:t xml:space="preserve">, prior efforts have largely relied on </w:t>
      </w:r>
      <w:r w:rsidR="00BE49BA" w:rsidRPr="00BE49BA">
        <w:rPr>
          <w:rFonts w:ascii="Arial" w:hAnsi="Arial" w:cs="Arial"/>
          <w:sz w:val="22"/>
          <w:szCs w:val="22"/>
        </w:rPr>
        <w:t>functional Magnetic Resonance Imagin</w:t>
      </w:r>
      <w:r w:rsidR="00BE49BA">
        <w:rPr>
          <w:rFonts w:ascii="Arial" w:hAnsi="Arial" w:cs="Arial"/>
          <w:sz w:val="22"/>
          <w:szCs w:val="22"/>
        </w:rPr>
        <w:t>g (</w:t>
      </w:r>
      <w:r w:rsidR="007D4368" w:rsidRPr="007D4368">
        <w:rPr>
          <w:rFonts w:ascii="Arial" w:hAnsi="Arial" w:cs="Arial"/>
          <w:sz w:val="22"/>
          <w:szCs w:val="22"/>
        </w:rPr>
        <w:t>fMRI</w:t>
      </w:r>
      <w:r w:rsidR="00BE49BA">
        <w:rPr>
          <w:rFonts w:ascii="Arial" w:hAnsi="Arial" w:cs="Arial"/>
          <w:sz w:val="22"/>
          <w:szCs w:val="22"/>
        </w:rPr>
        <w:t>)</w:t>
      </w:r>
      <w:r w:rsidR="007D4368" w:rsidRPr="007D4368">
        <w:rPr>
          <w:rFonts w:ascii="Arial" w:hAnsi="Arial" w:cs="Arial"/>
          <w:sz w:val="22"/>
          <w:szCs w:val="22"/>
        </w:rPr>
        <w:t xml:space="preserve">, which lacks temporal resolution and typically focuses on resting-state activity or a single </w:t>
      </w:r>
      <w:r w:rsidR="007D4368" w:rsidRPr="00ED372C">
        <w:rPr>
          <w:rFonts w:ascii="Arial" w:hAnsi="Arial" w:cs="Arial"/>
          <w:sz w:val="22"/>
          <w:szCs w:val="22"/>
        </w:rPr>
        <w:t>sensory domain</w:t>
      </w:r>
      <w:r w:rsidR="00BB45E9">
        <w:rPr>
          <w:rFonts w:ascii="Arial" w:hAnsi="Arial" w:cs="Arial"/>
          <w:sz w:val="22"/>
          <w:szCs w:val="22"/>
        </w:rPr>
        <w:t xml:space="preserve"> (see </w: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B45E9">
        <w:rPr>
          <w:rFonts w:ascii="Arial" w:hAnsi="Arial" w:cs="Arial"/>
          <w:sz w:val="22"/>
          <w:szCs w:val="22"/>
        </w:rPr>
      </w:r>
      <w:r w:rsidR="00BB45E9">
        <w:rPr>
          <w:rFonts w:ascii="Arial" w:hAnsi="Arial" w:cs="Arial"/>
          <w:sz w:val="22"/>
          <w:szCs w:val="22"/>
        </w:rPr>
        <w:fldChar w:fldCharType="separate"/>
      </w:r>
      <w:r w:rsidR="00BB45E9">
        <w:rPr>
          <w:rFonts w:ascii="Arial" w:hAnsi="Arial" w:cs="Arial"/>
          <w:noProof/>
          <w:sz w:val="22"/>
          <w:szCs w:val="22"/>
        </w:rPr>
        <w:t>[15]</w:t>
      </w:r>
      <w:r w:rsidR="00BB45E9">
        <w:rPr>
          <w:rFonts w:ascii="Arial" w:hAnsi="Arial" w:cs="Arial"/>
          <w:sz w:val="22"/>
          <w:szCs w:val="22"/>
        </w:rPr>
        <w:fldChar w:fldCharType="end"/>
      </w:r>
      <w:r w:rsidR="00BB45E9">
        <w:rPr>
          <w:rFonts w:ascii="Arial" w:hAnsi="Arial" w:cs="Arial"/>
          <w:sz w:val="22"/>
          <w:szCs w:val="22"/>
        </w:rPr>
        <w:t xml:space="preserve"> for review)</w:t>
      </w:r>
      <w:r w:rsidR="007D4368" w:rsidRPr="00ED372C">
        <w:rPr>
          <w:rFonts w:ascii="Arial" w:hAnsi="Arial" w:cs="Arial"/>
          <w:sz w:val="22"/>
          <w:szCs w:val="22"/>
        </w:rPr>
        <w:t xml:space="preserve">—failing to capture the full extent of </w:t>
      </w:r>
      <w:r w:rsidR="00D65B3C">
        <w:rPr>
          <w:rFonts w:ascii="Arial" w:hAnsi="Arial" w:cs="Arial"/>
          <w:sz w:val="22"/>
          <w:szCs w:val="22"/>
        </w:rPr>
        <w:t>neural</w:t>
      </w:r>
      <w:r w:rsidR="007D4368" w:rsidRPr="00ED372C">
        <w:rPr>
          <w:rFonts w:ascii="Arial" w:hAnsi="Arial" w:cs="Arial"/>
          <w:sz w:val="22"/>
          <w:szCs w:val="22"/>
        </w:rPr>
        <w:t xml:space="preserve"> dysfunction likely present in autism.</w:t>
      </w:r>
      <w:r w:rsidR="00D84833" w:rsidRPr="00ED372C">
        <w:rPr>
          <w:rFonts w:ascii="Arial" w:hAnsi="Arial" w:cs="Arial"/>
          <w:sz w:val="22"/>
          <w:szCs w:val="22"/>
        </w:rPr>
        <w:t xml:space="preserve"> </w:t>
      </w:r>
    </w:p>
    <w:p w14:paraId="6BE4EF01" w14:textId="6636B490" w:rsidR="008C6E3A" w:rsidRDefault="001D3893" w:rsidP="00593B6F">
      <w:pPr>
        <w:ind w:firstLine="720"/>
        <w:rPr>
          <w:rFonts w:ascii="Arial" w:hAnsi="Arial" w:cs="Arial"/>
          <w:sz w:val="22"/>
          <w:szCs w:val="22"/>
        </w:rPr>
      </w:pPr>
      <w:r w:rsidRPr="00ED372C">
        <w:rPr>
          <w:rFonts w:ascii="Arial" w:hAnsi="Arial" w:cs="Arial"/>
          <w:sz w:val="22"/>
          <w:szCs w:val="22"/>
        </w:rPr>
        <w:t xml:space="preserve">This project, therefore, is designed to </w:t>
      </w:r>
      <w:r w:rsidRPr="002F591A">
        <w:rPr>
          <w:rFonts w:ascii="Arial" w:hAnsi="Arial" w:cs="Arial"/>
          <w:b/>
          <w:bCs/>
          <w:sz w:val="22"/>
          <w:szCs w:val="22"/>
        </w:rPr>
        <w:t xml:space="preserve">significantly improve our understanding of the </w:t>
      </w:r>
      <w:r w:rsidR="00095342" w:rsidRPr="002F591A">
        <w:rPr>
          <w:rFonts w:ascii="Arial" w:hAnsi="Arial" w:cs="Arial"/>
          <w:b/>
          <w:bCs/>
          <w:sz w:val="22"/>
          <w:szCs w:val="22"/>
        </w:rPr>
        <w:t xml:space="preserve">atypical neural </w:t>
      </w:r>
      <w:r w:rsidR="00EB5764" w:rsidRPr="002F591A">
        <w:rPr>
          <w:rFonts w:ascii="Arial" w:hAnsi="Arial" w:cs="Arial"/>
          <w:b/>
          <w:bCs/>
          <w:sz w:val="22"/>
          <w:szCs w:val="22"/>
        </w:rPr>
        <w:t>measures</w:t>
      </w:r>
      <w:r w:rsidR="00095342" w:rsidRPr="002F591A">
        <w:rPr>
          <w:rFonts w:ascii="Arial" w:hAnsi="Arial" w:cs="Arial"/>
          <w:b/>
          <w:bCs/>
          <w:sz w:val="22"/>
          <w:szCs w:val="22"/>
        </w:rPr>
        <w:t xml:space="preserve"> </w:t>
      </w:r>
      <w:r w:rsidR="00DF7A1C" w:rsidRPr="002F591A">
        <w:rPr>
          <w:rFonts w:ascii="Arial" w:hAnsi="Arial" w:cs="Arial"/>
          <w:b/>
          <w:bCs/>
          <w:sz w:val="22"/>
          <w:szCs w:val="22"/>
        </w:rPr>
        <w:t xml:space="preserve">commonly reported </w:t>
      </w:r>
      <w:r w:rsidRPr="002F591A">
        <w:rPr>
          <w:rFonts w:ascii="Arial" w:hAnsi="Arial" w:cs="Arial"/>
          <w:b/>
          <w:bCs/>
          <w:sz w:val="22"/>
          <w:szCs w:val="22"/>
        </w:rPr>
        <w:t>in ASD</w:t>
      </w:r>
      <w:r w:rsidR="00475DEE" w:rsidRPr="002F591A">
        <w:rPr>
          <w:rFonts w:ascii="Arial" w:hAnsi="Arial" w:cs="Arial"/>
          <w:b/>
          <w:bCs/>
          <w:sz w:val="22"/>
          <w:szCs w:val="22"/>
        </w:rPr>
        <w:t xml:space="preserve"> through electroencephalography (</w:t>
      </w:r>
      <w:proofErr w:type="gramStart"/>
      <w:r w:rsidR="00475DEE" w:rsidRPr="002F591A">
        <w:rPr>
          <w:rFonts w:ascii="Arial" w:hAnsi="Arial" w:cs="Arial"/>
          <w:b/>
          <w:bCs/>
          <w:sz w:val="22"/>
          <w:szCs w:val="22"/>
        </w:rPr>
        <w:t>EEG)</w:t>
      </w:r>
      <w:r w:rsidR="00D6601B">
        <w:rPr>
          <w:rFonts w:ascii="Arial" w:hAnsi="Arial" w:cs="Arial"/>
          <w:sz w:val="22"/>
          <w:szCs w:val="22"/>
        </w:rPr>
        <w:t>—</w:t>
      </w:r>
      <w:proofErr w:type="gramEnd"/>
      <w:r w:rsidR="00D6601B">
        <w:rPr>
          <w:rFonts w:ascii="Arial" w:hAnsi="Arial" w:cs="Arial"/>
          <w:sz w:val="22"/>
          <w:szCs w:val="22"/>
        </w:rPr>
        <w:t xml:space="preserve">a </w:t>
      </w:r>
      <w:r w:rsidR="00593B6F">
        <w:rPr>
          <w:rFonts w:ascii="Arial" w:hAnsi="Arial" w:cs="Arial"/>
          <w:sz w:val="22"/>
          <w:szCs w:val="22"/>
        </w:rPr>
        <w:t>robust</w:t>
      </w:r>
      <w:r w:rsidR="00D6601B">
        <w:rPr>
          <w:rFonts w:ascii="Arial" w:hAnsi="Arial" w:cs="Arial"/>
          <w:sz w:val="22"/>
          <w:szCs w:val="22"/>
        </w:rPr>
        <w:t xml:space="preserve"> </w:t>
      </w:r>
      <w:r w:rsidR="003B4889">
        <w:rPr>
          <w:rFonts w:ascii="Arial" w:hAnsi="Arial" w:cs="Arial"/>
          <w:sz w:val="22"/>
          <w:szCs w:val="22"/>
        </w:rPr>
        <w:t xml:space="preserve">direct </w:t>
      </w:r>
      <w:r w:rsidR="00D6601B">
        <w:rPr>
          <w:rFonts w:ascii="Arial" w:hAnsi="Arial" w:cs="Arial"/>
          <w:sz w:val="22"/>
          <w:szCs w:val="22"/>
        </w:rPr>
        <w:t xml:space="preserve">measure of </w:t>
      </w:r>
      <w:r w:rsidR="003B4889">
        <w:rPr>
          <w:rFonts w:ascii="Arial" w:hAnsi="Arial" w:cs="Arial"/>
          <w:sz w:val="22"/>
          <w:szCs w:val="22"/>
        </w:rPr>
        <w:t xml:space="preserve">neural </w:t>
      </w:r>
      <w:r w:rsidR="00D6601B">
        <w:rPr>
          <w:rFonts w:ascii="Arial" w:hAnsi="Arial" w:cs="Arial"/>
          <w:sz w:val="22"/>
          <w:szCs w:val="22"/>
        </w:rPr>
        <w:t>activity</w:t>
      </w:r>
      <w:r w:rsidR="00095342" w:rsidRPr="00ED372C">
        <w:rPr>
          <w:rFonts w:ascii="Arial" w:hAnsi="Arial" w:cs="Arial"/>
          <w:sz w:val="22"/>
          <w:szCs w:val="22"/>
        </w:rPr>
        <w:t xml:space="preserve">. </w:t>
      </w:r>
      <w:r w:rsidRPr="00ED372C">
        <w:rPr>
          <w:rFonts w:ascii="Arial" w:hAnsi="Arial" w:cs="Arial"/>
          <w:sz w:val="22"/>
          <w:szCs w:val="22"/>
        </w:rPr>
        <w:t xml:space="preserve">We assume there is variability in the </w:t>
      </w:r>
      <w:r w:rsidR="00ED372C">
        <w:rPr>
          <w:rFonts w:ascii="Arial" w:hAnsi="Arial" w:cs="Arial"/>
          <w:sz w:val="22"/>
          <w:szCs w:val="22"/>
        </w:rPr>
        <w:t>clinical and behavioral</w:t>
      </w:r>
      <w:r w:rsidRPr="00ED372C">
        <w:rPr>
          <w:rFonts w:ascii="Arial" w:hAnsi="Arial" w:cs="Arial"/>
          <w:sz w:val="22"/>
          <w:szCs w:val="22"/>
        </w:rPr>
        <w:t xml:space="preserve"> profiles of individuals with autism and that a single deficit model will be inadequate. Therefore, </w:t>
      </w:r>
      <w:r w:rsidR="00ED372C">
        <w:rPr>
          <w:rFonts w:ascii="Arial" w:hAnsi="Arial" w:cs="Arial"/>
          <w:sz w:val="22"/>
          <w:szCs w:val="22"/>
        </w:rPr>
        <w:t>deployment of</w:t>
      </w:r>
      <w:r w:rsidRPr="00ED372C">
        <w:rPr>
          <w:rFonts w:ascii="Arial" w:hAnsi="Arial" w:cs="Arial"/>
          <w:sz w:val="22"/>
          <w:szCs w:val="22"/>
        </w:rPr>
        <w:t xml:space="preserve"> cluster-based machine learning algorithms </w:t>
      </w:r>
      <w:r w:rsidR="00DF4922">
        <w:rPr>
          <w:rFonts w:ascii="Arial" w:hAnsi="Arial" w:cs="Arial"/>
          <w:sz w:val="22"/>
          <w:szCs w:val="22"/>
        </w:rPr>
        <w:t>will allow us</w:t>
      </w:r>
      <w:r w:rsidR="00AB1745">
        <w:rPr>
          <w:rFonts w:ascii="Arial" w:hAnsi="Arial" w:cs="Arial"/>
          <w:sz w:val="22"/>
          <w:szCs w:val="22"/>
        </w:rPr>
        <w:t xml:space="preserve"> to </w:t>
      </w:r>
      <w:r w:rsidR="00AB1745" w:rsidRPr="00ED372C">
        <w:rPr>
          <w:rFonts w:ascii="Arial" w:hAnsi="Arial" w:cs="Arial"/>
          <w:sz w:val="22"/>
          <w:szCs w:val="22"/>
        </w:rPr>
        <w:t xml:space="preserve">elucidate </w:t>
      </w:r>
      <w:r w:rsidR="00AB1745" w:rsidRPr="002F591A">
        <w:rPr>
          <w:rFonts w:ascii="Arial" w:hAnsi="Arial" w:cs="Arial"/>
          <w:b/>
          <w:bCs/>
          <w:sz w:val="22"/>
          <w:szCs w:val="22"/>
        </w:rPr>
        <w:t xml:space="preserve">how impaired brain mechanisms </w:t>
      </w:r>
      <w:r w:rsidR="00DF4922" w:rsidRPr="002F591A">
        <w:rPr>
          <w:rFonts w:ascii="Arial" w:hAnsi="Arial" w:cs="Arial"/>
          <w:b/>
          <w:bCs/>
          <w:sz w:val="22"/>
          <w:szCs w:val="22"/>
        </w:rPr>
        <w:t xml:space="preserve">in </w:t>
      </w:r>
      <w:r w:rsidR="00C52852" w:rsidRPr="002F591A">
        <w:rPr>
          <w:rFonts w:ascii="Arial" w:hAnsi="Arial" w:cs="Arial"/>
          <w:b/>
          <w:bCs/>
          <w:sz w:val="22"/>
          <w:szCs w:val="22"/>
        </w:rPr>
        <w:t>ASD</w:t>
      </w:r>
      <w:r w:rsidR="00DF4922" w:rsidRPr="002F591A">
        <w:rPr>
          <w:rFonts w:ascii="Arial" w:hAnsi="Arial" w:cs="Arial"/>
          <w:b/>
          <w:bCs/>
          <w:sz w:val="22"/>
          <w:szCs w:val="22"/>
        </w:rPr>
        <w:t xml:space="preserve"> </w:t>
      </w:r>
      <w:r w:rsidR="00AB1745" w:rsidRPr="002F591A">
        <w:rPr>
          <w:rFonts w:ascii="Arial" w:hAnsi="Arial" w:cs="Arial"/>
          <w:b/>
          <w:bCs/>
          <w:sz w:val="22"/>
          <w:szCs w:val="22"/>
        </w:rPr>
        <w:t>fundamentally relate to continuous</w:t>
      </w:r>
      <w:r w:rsidR="00FB4AB2" w:rsidRPr="002F591A">
        <w:rPr>
          <w:rFonts w:ascii="Arial" w:hAnsi="Arial" w:cs="Arial"/>
          <w:b/>
          <w:bCs/>
          <w:sz w:val="22"/>
          <w:szCs w:val="22"/>
        </w:rPr>
        <w:t xml:space="preserve"> clinical</w:t>
      </w:r>
      <w:r w:rsidR="00AB1745" w:rsidRPr="002F591A">
        <w:rPr>
          <w:rFonts w:ascii="Arial" w:hAnsi="Arial" w:cs="Arial"/>
          <w:b/>
          <w:bCs/>
          <w:sz w:val="22"/>
          <w:szCs w:val="22"/>
        </w:rPr>
        <w:t xml:space="preserve"> measures of autism severity</w:t>
      </w:r>
      <w:r w:rsidR="00097BC6" w:rsidRPr="002F591A">
        <w:rPr>
          <w:rFonts w:ascii="Arial" w:hAnsi="Arial" w:cs="Arial"/>
          <w:b/>
          <w:bCs/>
          <w:sz w:val="22"/>
          <w:szCs w:val="22"/>
        </w:rPr>
        <w:t>,</w:t>
      </w:r>
      <w:r w:rsidR="00AB1745" w:rsidRPr="002F591A">
        <w:rPr>
          <w:rFonts w:ascii="Arial" w:hAnsi="Arial" w:cs="Arial"/>
          <w:b/>
          <w:bCs/>
          <w:sz w:val="22"/>
          <w:szCs w:val="22"/>
        </w:rPr>
        <w:t xml:space="preserve"> both at the individual</w:t>
      </w:r>
      <w:r w:rsidR="00097BC6" w:rsidRPr="002F591A">
        <w:rPr>
          <w:rFonts w:ascii="Arial" w:hAnsi="Arial" w:cs="Arial"/>
          <w:b/>
          <w:bCs/>
          <w:sz w:val="22"/>
          <w:szCs w:val="22"/>
        </w:rPr>
        <w:t>-</w:t>
      </w:r>
      <w:r w:rsidR="00AB1745" w:rsidRPr="002F591A">
        <w:rPr>
          <w:rFonts w:ascii="Arial" w:hAnsi="Arial" w:cs="Arial"/>
          <w:b/>
          <w:bCs/>
          <w:sz w:val="22"/>
          <w:szCs w:val="22"/>
        </w:rPr>
        <w:t xml:space="preserve"> and subgroup-level</w:t>
      </w:r>
      <w:r w:rsidR="00AB1745">
        <w:rPr>
          <w:rFonts w:ascii="Arial" w:hAnsi="Arial" w:cs="Arial"/>
          <w:sz w:val="22"/>
          <w:szCs w:val="22"/>
        </w:rPr>
        <w:t>.</w:t>
      </w:r>
      <w:r w:rsidRPr="00ED372C">
        <w:rPr>
          <w:rFonts w:ascii="Arial" w:hAnsi="Arial" w:cs="Arial"/>
          <w:sz w:val="22"/>
          <w:szCs w:val="22"/>
        </w:rPr>
        <w:t xml:space="preserve"> </w:t>
      </w:r>
      <w:r w:rsidR="002F0D37">
        <w:rPr>
          <w:rFonts w:ascii="Arial" w:hAnsi="Arial" w:cs="Arial"/>
          <w:sz w:val="22"/>
          <w:szCs w:val="22"/>
        </w:rPr>
        <w:t>Moreover, our clinical cohort includes</w:t>
      </w:r>
      <w:r w:rsidR="002F0D37" w:rsidRPr="008C6E3A">
        <w:rPr>
          <w:rFonts w:ascii="Arial" w:hAnsi="Arial" w:cs="Arial"/>
          <w:sz w:val="22"/>
          <w:szCs w:val="22"/>
        </w:rPr>
        <w:t xml:space="preserve"> unaffected siblings of individuals with ASD</w:t>
      </w:r>
      <w:r w:rsidR="002F0D37">
        <w:rPr>
          <w:rFonts w:ascii="Arial" w:hAnsi="Arial" w:cs="Arial"/>
          <w:sz w:val="22"/>
          <w:szCs w:val="22"/>
        </w:rPr>
        <w:t xml:space="preserve">, which </w:t>
      </w:r>
      <w:r w:rsidR="002F0D37" w:rsidRPr="008C6E3A">
        <w:rPr>
          <w:rFonts w:ascii="Arial" w:hAnsi="Arial" w:cs="Arial"/>
          <w:sz w:val="22"/>
          <w:szCs w:val="22"/>
        </w:rPr>
        <w:t xml:space="preserve">allows us to investigate whether observed neural markers reflect heritable mechanisms contributing to ASD risk, or whether they instead represent consequences of overt disease expression </w:t>
      </w:r>
      <w:r w:rsidR="002F0D37" w:rsidRPr="008C6E3A">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2F0D37" w:rsidRPr="008C6E3A">
        <w:rPr>
          <w:rFonts w:ascii="Arial" w:hAnsi="Arial" w:cs="Arial"/>
          <w:sz w:val="22"/>
          <w:szCs w:val="22"/>
        </w:rPr>
      </w:r>
      <w:r w:rsidR="002F0D37" w:rsidRPr="008C6E3A">
        <w:rPr>
          <w:rFonts w:ascii="Arial" w:hAnsi="Arial" w:cs="Arial"/>
          <w:sz w:val="22"/>
          <w:szCs w:val="22"/>
        </w:rPr>
        <w:fldChar w:fldCharType="separate"/>
      </w:r>
      <w:r w:rsidR="00BB45E9">
        <w:rPr>
          <w:rFonts w:ascii="Arial" w:hAnsi="Arial" w:cs="Arial"/>
          <w:noProof/>
          <w:sz w:val="22"/>
          <w:szCs w:val="22"/>
        </w:rPr>
        <w:t>[16]</w:t>
      </w:r>
      <w:r w:rsidR="002F0D37" w:rsidRPr="008C6E3A">
        <w:rPr>
          <w:rFonts w:ascii="Arial" w:hAnsi="Arial" w:cs="Arial"/>
          <w:sz w:val="22"/>
          <w:szCs w:val="22"/>
        </w:rPr>
        <w:fldChar w:fldCharType="end"/>
      </w:r>
      <w:r w:rsidR="002F0D37" w:rsidRPr="008C6E3A">
        <w:rPr>
          <w:rFonts w:ascii="Arial" w:hAnsi="Arial" w:cs="Arial"/>
          <w:sz w:val="22"/>
          <w:szCs w:val="22"/>
        </w:rPr>
        <w:t xml:space="preserve">—thereby addressing a critical challenge in the search for </w:t>
      </w:r>
      <w:r w:rsidR="002F0D37">
        <w:rPr>
          <w:rFonts w:ascii="Arial" w:hAnsi="Arial" w:cs="Arial"/>
          <w:sz w:val="22"/>
          <w:szCs w:val="22"/>
        </w:rPr>
        <w:t xml:space="preserve">mechanistic neural </w:t>
      </w:r>
      <w:r w:rsidR="002F0D37" w:rsidRPr="008C6E3A">
        <w:rPr>
          <w:rFonts w:ascii="Arial" w:hAnsi="Arial" w:cs="Arial"/>
          <w:sz w:val="22"/>
          <w:szCs w:val="22"/>
        </w:rPr>
        <w:t>biomarkers in autism</w:t>
      </w:r>
      <w:r w:rsidR="00AB7269">
        <w:rPr>
          <w:rFonts w:ascii="Arial" w:hAnsi="Arial" w:cs="Arial"/>
          <w:sz w:val="22"/>
          <w:szCs w:val="22"/>
        </w:rPr>
        <w:t xml:space="preserve"> </w:t>
      </w:r>
      <w:r w:rsidR="00AB726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AB7269">
        <w:rPr>
          <w:rFonts w:ascii="Arial" w:hAnsi="Arial" w:cs="Arial"/>
          <w:sz w:val="22"/>
          <w:szCs w:val="22"/>
        </w:rPr>
      </w:r>
      <w:r w:rsidR="00AB7269">
        <w:rPr>
          <w:rFonts w:ascii="Arial" w:hAnsi="Arial" w:cs="Arial"/>
          <w:sz w:val="22"/>
          <w:szCs w:val="22"/>
        </w:rPr>
        <w:fldChar w:fldCharType="separate"/>
      </w:r>
      <w:r w:rsidR="00BB45E9">
        <w:rPr>
          <w:rFonts w:ascii="Arial" w:hAnsi="Arial" w:cs="Arial"/>
          <w:noProof/>
          <w:sz w:val="22"/>
          <w:szCs w:val="22"/>
        </w:rPr>
        <w:t>[17]</w:t>
      </w:r>
      <w:r w:rsidR="00AB7269">
        <w:rPr>
          <w:rFonts w:ascii="Arial" w:hAnsi="Arial" w:cs="Arial"/>
          <w:sz w:val="22"/>
          <w:szCs w:val="22"/>
        </w:rPr>
        <w:fldChar w:fldCharType="end"/>
      </w:r>
      <w:r w:rsidR="00AB7269">
        <w:rPr>
          <w:rFonts w:ascii="Arial" w:hAnsi="Arial" w:cs="Arial"/>
          <w:sz w:val="22"/>
          <w:szCs w:val="22"/>
        </w:rPr>
        <w:t xml:space="preserve">. </w:t>
      </w:r>
      <w:r w:rsidR="00983D3E">
        <w:rPr>
          <w:rFonts w:ascii="Arial" w:hAnsi="Arial" w:cs="Arial"/>
          <w:sz w:val="22"/>
          <w:szCs w:val="22"/>
        </w:rPr>
        <w:t>Importantly</w:t>
      </w:r>
      <w:r w:rsidRPr="00ED372C">
        <w:rPr>
          <w:rFonts w:ascii="Arial" w:hAnsi="Arial" w:cs="Arial"/>
          <w:sz w:val="22"/>
          <w:szCs w:val="22"/>
        </w:rPr>
        <w:t xml:space="preserve">, neurophysiological markers of </w:t>
      </w:r>
      <w:r w:rsidR="00EA2FB4">
        <w:rPr>
          <w:rFonts w:ascii="Arial" w:hAnsi="Arial" w:cs="Arial"/>
          <w:sz w:val="22"/>
          <w:szCs w:val="22"/>
        </w:rPr>
        <w:t>autism</w:t>
      </w:r>
      <w:r w:rsidR="007457BE">
        <w:rPr>
          <w:rFonts w:ascii="Arial" w:hAnsi="Arial" w:cs="Arial"/>
          <w:sz w:val="22"/>
          <w:szCs w:val="22"/>
        </w:rPr>
        <w:t xml:space="preserve"> (and subgroups)</w:t>
      </w:r>
      <w:r w:rsidRPr="00ED372C">
        <w:rPr>
          <w:rFonts w:ascii="Arial" w:hAnsi="Arial" w:cs="Arial"/>
          <w:sz w:val="22"/>
          <w:szCs w:val="22"/>
        </w:rPr>
        <w:t xml:space="preserve"> identified in this work may </w:t>
      </w:r>
      <w:r w:rsidR="00720302" w:rsidRPr="00720302">
        <w:rPr>
          <w:rFonts w:ascii="Arial" w:hAnsi="Arial" w:cs="Arial"/>
          <w:sz w:val="22"/>
          <w:szCs w:val="22"/>
        </w:rPr>
        <w:t xml:space="preserve">serve as quantitative indicators of treatment </w:t>
      </w:r>
      <w:proofErr w:type="gramStart"/>
      <w:r w:rsidR="00720302" w:rsidRPr="00720302">
        <w:rPr>
          <w:rFonts w:ascii="Arial" w:hAnsi="Arial" w:cs="Arial"/>
          <w:sz w:val="22"/>
          <w:szCs w:val="22"/>
        </w:rPr>
        <w:t>efficacy</w:t>
      </w:r>
      <w:r w:rsidR="00720302">
        <w:rPr>
          <w:rFonts w:ascii="Arial" w:hAnsi="Arial" w:cs="Arial"/>
          <w:sz w:val="22"/>
          <w:szCs w:val="22"/>
        </w:rPr>
        <w:t>,</w:t>
      </w:r>
      <w:r w:rsidR="00720302" w:rsidRPr="00720302">
        <w:rPr>
          <w:rFonts w:ascii="Arial" w:hAnsi="Arial" w:cs="Arial"/>
          <w:sz w:val="22"/>
          <w:szCs w:val="22"/>
        </w:rPr>
        <w:t xml:space="preserve"> </w:t>
      </w:r>
      <w:r w:rsidR="001909C5">
        <w:rPr>
          <w:rFonts w:ascii="Arial" w:hAnsi="Arial" w:cs="Arial"/>
          <w:sz w:val="22"/>
          <w:szCs w:val="22"/>
        </w:rPr>
        <w:t>and</w:t>
      </w:r>
      <w:proofErr w:type="gramEnd"/>
      <w:r w:rsidR="001909C5">
        <w:rPr>
          <w:rFonts w:ascii="Arial" w:hAnsi="Arial" w:cs="Arial"/>
          <w:sz w:val="22"/>
          <w:szCs w:val="22"/>
        </w:rPr>
        <w:t xml:space="preserve"> support</w:t>
      </w:r>
      <w:r w:rsidR="00720302" w:rsidRPr="00720302">
        <w:rPr>
          <w:rFonts w:ascii="Arial" w:hAnsi="Arial" w:cs="Arial"/>
          <w:sz w:val="22"/>
          <w:szCs w:val="22"/>
        </w:rPr>
        <w:t xml:space="preserve"> the development of more personalized diagnostic and </w:t>
      </w:r>
      <w:r w:rsidR="00117DE1">
        <w:rPr>
          <w:rFonts w:ascii="Arial" w:hAnsi="Arial" w:cs="Arial"/>
          <w:sz w:val="22"/>
          <w:szCs w:val="22"/>
        </w:rPr>
        <w:t>therapeutic interventions</w:t>
      </w:r>
      <w:r w:rsidR="00C61EF5">
        <w:rPr>
          <w:rFonts w:ascii="Arial" w:hAnsi="Arial" w:cs="Arial"/>
          <w:sz w:val="22"/>
          <w:szCs w:val="22"/>
        </w:rPr>
        <w:t xml:space="preserve"> </w:t>
      </w:r>
      <w:commentRangeStart w:id="2"/>
      <w:r w:rsidR="00C61EF5" w:rsidRPr="006A6157">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C61EF5" w:rsidRPr="006A6157">
        <w:rPr>
          <w:rFonts w:ascii="Arial" w:hAnsi="Arial" w:cs="Arial"/>
          <w:sz w:val="22"/>
          <w:szCs w:val="22"/>
        </w:rPr>
      </w:r>
      <w:r w:rsidR="00C61EF5" w:rsidRPr="006A6157">
        <w:rPr>
          <w:rFonts w:ascii="Arial" w:hAnsi="Arial" w:cs="Arial"/>
          <w:sz w:val="22"/>
          <w:szCs w:val="22"/>
        </w:rPr>
        <w:fldChar w:fldCharType="separate"/>
      </w:r>
      <w:r w:rsidR="00BB45E9">
        <w:rPr>
          <w:rFonts w:ascii="Arial" w:hAnsi="Arial" w:cs="Arial"/>
          <w:noProof/>
          <w:sz w:val="22"/>
          <w:szCs w:val="22"/>
        </w:rPr>
        <w:t>[18, 19]</w:t>
      </w:r>
      <w:r w:rsidR="00C61EF5" w:rsidRPr="006A6157">
        <w:rPr>
          <w:rFonts w:ascii="Arial" w:hAnsi="Arial" w:cs="Arial"/>
          <w:sz w:val="22"/>
          <w:szCs w:val="22"/>
        </w:rPr>
        <w:fldChar w:fldCharType="end"/>
      </w:r>
      <w:commentRangeEnd w:id="2"/>
      <w:r w:rsidR="003B4889">
        <w:rPr>
          <w:rStyle w:val="CommentReference"/>
          <w:rFonts w:asciiTheme="minorHAnsi" w:eastAsiaTheme="minorHAnsi" w:hAnsiTheme="minorHAnsi" w:cstheme="minorBidi"/>
          <w:kern w:val="2"/>
          <w14:ligatures w14:val="standardContextual"/>
        </w:rPr>
        <w:commentReference w:id="2"/>
      </w:r>
      <w:r w:rsidR="00C61EF5" w:rsidRPr="006A6157">
        <w:rPr>
          <w:rFonts w:ascii="Arial" w:hAnsi="Arial" w:cs="Arial"/>
          <w:sz w:val="22"/>
          <w:szCs w:val="22"/>
        </w:rPr>
        <w:t>.</w:t>
      </w:r>
    </w:p>
    <w:p w14:paraId="6CF6A608" w14:textId="77777777" w:rsidR="00117DE1" w:rsidRPr="00117DE1" w:rsidRDefault="00117DE1" w:rsidP="00117DE1">
      <w:pPr>
        <w:ind w:firstLine="720"/>
        <w:rPr>
          <w:rFonts w:ascii="Arial" w:hAnsi="Arial" w:cs="Arial"/>
          <w:sz w:val="22"/>
          <w:szCs w:val="22"/>
        </w:rPr>
      </w:pPr>
    </w:p>
    <w:p w14:paraId="112EE505" w14:textId="659111B5" w:rsidR="006462B8" w:rsidRPr="006462B8" w:rsidRDefault="007E0AB2" w:rsidP="006462B8">
      <w:pPr>
        <w:spacing w:after="120"/>
        <w:jc w:val="both"/>
        <w:rPr>
          <w:rFonts w:ascii="Arial" w:hAnsi="Arial" w:cs="Arial"/>
          <w:b/>
          <w:bCs/>
          <w:sz w:val="22"/>
          <w:szCs w:val="22"/>
          <w:u w:val="single"/>
        </w:rPr>
      </w:pPr>
      <w:r w:rsidRPr="0088307A">
        <w:rPr>
          <w:rFonts w:ascii="Arial" w:hAnsi="Arial" w:cs="Arial"/>
          <w:b/>
          <w:bCs/>
          <w:sz w:val="22"/>
          <w:szCs w:val="22"/>
          <w:u w:val="single"/>
        </w:rPr>
        <w:t>B. APPROACH</w:t>
      </w:r>
    </w:p>
    <w:p w14:paraId="684B47C2" w14:textId="2B0CC7CD" w:rsidR="006462B8" w:rsidRPr="006462B8" w:rsidRDefault="007E0AB2" w:rsidP="006462B8">
      <w:pPr>
        <w:spacing w:after="120"/>
        <w:jc w:val="both"/>
        <w:rPr>
          <w:rFonts w:ascii="Arial" w:hAnsi="Arial" w:cs="Arial"/>
          <w:b/>
          <w:bCs/>
          <w:sz w:val="22"/>
          <w:szCs w:val="22"/>
        </w:rPr>
      </w:pPr>
      <w:r w:rsidRPr="0088307A">
        <w:rPr>
          <w:rFonts w:ascii="Arial" w:hAnsi="Arial" w:cs="Arial"/>
          <w:b/>
          <w:bCs/>
          <w:sz w:val="22"/>
          <w:szCs w:val="22"/>
        </w:rPr>
        <w:t>B.1 METHODS</w:t>
      </w:r>
    </w:p>
    <w:p w14:paraId="73DF6632" w14:textId="46D7F74A" w:rsidR="007E0AB2" w:rsidRPr="006462B8" w:rsidRDefault="007E0AB2" w:rsidP="006462B8">
      <w:pPr>
        <w:spacing w:after="60"/>
        <w:jc w:val="both"/>
        <w:rPr>
          <w:rFonts w:ascii="Arial" w:hAnsi="Arial" w:cs="Arial"/>
          <w:sz w:val="22"/>
          <w:szCs w:val="22"/>
        </w:rPr>
      </w:pPr>
      <w:r w:rsidRPr="0088307A">
        <w:rPr>
          <w:rFonts w:ascii="Arial" w:hAnsi="Arial" w:cs="Arial"/>
          <w:sz w:val="22"/>
          <w:szCs w:val="22"/>
          <w:u w:val="single"/>
        </w:rPr>
        <w:t>B.1.1. Project Overview.</w:t>
      </w:r>
      <w:r>
        <w:rPr>
          <w:rFonts w:ascii="Arial" w:hAnsi="Arial" w:cs="Arial"/>
          <w:b/>
          <w:bCs/>
          <w:sz w:val="22"/>
          <w:szCs w:val="22"/>
        </w:rPr>
        <w:t xml:space="preserve"> </w:t>
      </w:r>
      <w:r w:rsidR="0065465F">
        <w:rPr>
          <w:rFonts w:ascii="Arial" w:hAnsi="Arial" w:cs="Arial"/>
          <w:sz w:val="22"/>
          <w:szCs w:val="22"/>
        </w:rPr>
        <w:t>We have</w:t>
      </w:r>
      <w:r w:rsidRPr="007E0AB2">
        <w:rPr>
          <w:rFonts w:ascii="Arial" w:hAnsi="Arial" w:cs="Arial"/>
          <w:sz w:val="22"/>
          <w:szCs w:val="22"/>
        </w:rPr>
        <w:t xml:space="preserve"> curated a rich clinical dataset compromising high-density EEG data from 136 individuals and eight paradigms</w:t>
      </w:r>
      <w:r w:rsidR="00F02DAB">
        <w:rPr>
          <w:rFonts w:ascii="Arial" w:hAnsi="Arial" w:cs="Arial"/>
          <w:sz w:val="22"/>
          <w:szCs w:val="22"/>
        </w:rPr>
        <w:t xml:space="preserve">, </w:t>
      </w:r>
      <w:r w:rsidRPr="007E0AB2">
        <w:rPr>
          <w:rFonts w:ascii="Arial" w:hAnsi="Arial" w:cs="Arial"/>
          <w:sz w:val="22"/>
          <w:szCs w:val="22"/>
        </w:rPr>
        <w:t xml:space="preserve">alongside rigorous clinical assessments. </w:t>
      </w:r>
      <w:r w:rsidR="00521099">
        <w:rPr>
          <w:rFonts w:ascii="Arial" w:hAnsi="Arial" w:cs="Arial"/>
          <w:sz w:val="22"/>
          <w:szCs w:val="22"/>
        </w:rPr>
        <w:t>This</w:t>
      </w:r>
      <w:r w:rsidRPr="007E0AB2">
        <w:rPr>
          <w:rFonts w:ascii="Arial" w:hAnsi="Arial" w:cs="Arial"/>
          <w:sz w:val="22"/>
          <w:szCs w:val="22"/>
        </w:rPr>
        <w:t xml:space="preserve"> data provides a rare</w:t>
      </w:r>
      <w:r w:rsidR="00C66682">
        <w:rPr>
          <w:rFonts w:ascii="Arial" w:hAnsi="Arial" w:cs="Arial"/>
          <w:sz w:val="22"/>
          <w:szCs w:val="22"/>
        </w:rPr>
        <w:t xml:space="preserve"> </w:t>
      </w:r>
      <w:r w:rsidRPr="007E0AB2">
        <w:rPr>
          <w:rFonts w:ascii="Arial" w:hAnsi="Arial" w:cs="Arial"/>
          <w:sz w:val="22"/>
          <w:szCs w:val="22"/>
        </w:rPr>
        <w:t xml:space="preserve">opportunity to systematically evaluate neuro-oscillatory activity across </w:t>
      </w:r>
      <w:r w:rsidR="003C1D9E">
        <w:rPr>
          <w:rFonts w:ascii="Arial" w:hAnsi="Arial" w:cs="Arial"/>
          <w:sz w:val="22"/>
          <w:szCs w:val="22"/>
        </w:rPr>
        <w:t>diverse</w:t>
      </w:r>
      <w:r w:rsidRPr="007E0AB2">
        <w:rPr>
          <w:rFonts w:ascii="Arial" w:hAnsi="Arial" w:cs="Arial"/>
          <w:sz w:val="22"/>
          <w:szCs w:val="22"/>
        </w:rPr>
        <w:t xml:space="preserve"> </w:t>
      </w:r>
      <w:r w:rsidR="003B4889">
        <w:rPr>
          <w:rFonts w:ascii="Arial" w:hAnsi="Arial" w:cs="Arial"/>
          <w:sz w:val="22"/>
          <w:szCs w:val="22"/>
        </w:rPr>
        <w:t>stimulus and task</w:t>
      </w:r>
      <w:r w:rsidRPr="007E0AB2">
        <w:rPr>
          <w:rFonts w:ascii="Arial" w:hAnsi="Arial" w:cs="Arial"/>
          <w:sz w:val="22"/>
          <w:szCs w:val="22"/>
        </w:rPr>
        <w:t xml:space="preserve"> modalities within a single cohort. </w:t>
      </w:r>
    </w:p>
    <w:p w14:paraId="46843E9A" w14:textId="4C5709B0" w:rsidR="007E0AB2" w:rsidRPr="00CC2C54" w:rsidRDefault="007E0AB2" w:rsidP="006462B8">
      <w:pPr>
        <w:spacing w:after="80"/>
        <w:jc w:val="both"/>
        <w:rPr>
          <w:rFonts w:ascii="Arial" w:hAnsi="Arial" w:cs="Arial"/>
          <w:sz w:val="22"/>
          <w:szCs w:val="22"/>
        </w:rPr>
      </w:pPr>
      <w:r w:rsidRPr="0088307A">
        <w:rPr>
          <w:rFonts w:ascii="Arial" w:hAnsi="Arial" w:cs="Arial"/>
          <w:sz w:val="22"/>
          <w:szCs w:val="22"/>
          <w:u w:val="single"/>
        </w:rPr>
        <w:t>B.1.2. Research Design.</w:t>
      </w:r>
      <w:r w:rsidR="00CC2C54">
        <w:rPr>
          <w:rFonts w:ascii="Arial" w:hAnsi="Arial" w:cs="Arial"/>
          <w:sz w:val="22"/>
          <w:szCs w:val="22"/>
        </w:rPr>
        <w:t xml:space="preserve"> </w:t>
      </w:r>
      <w:r w:rsidR="00761667" w:rsidRPr="00761667">
        <w:rPr>
          <w:rFonts w:ascii="Arial" w:hAnsi="Arial" w:cs="Arial"/>
          <w:sz w:val="22"/>
          <w:szCs w:val="22"/>
        </w:rPr>
        <w:t xml:space="preserve">Selected paradigms were chosen to probe neural </w:t>
      </w:r>
      <w:r w:rsidR="00002676">
        <w:rPr>
          <w:rFonts w:ascii="Arial" w:hAnsi="Arial" w:cs="Arial"/>
          <w:sz w:val="22"/>
          <w:szCs w:val="22"/>
        </w:rPr>
        <w:t>activity</w:t>
      </w:r>
      <w:r w:rsidR="00761667" w:rsidRPr="00761667">
        <w:rPr>
          <w:rFonts w:ascii="Arial" w:hAnsi="Arial" w:cs="Arial"/>
          <w:sz w:val="22"/>
          <w:szCs w:val="22"/>
        </w:rPr>
        <w:t xml:space="preserve"> </w:t>
      </w:r>
      <w:r w:rsidR="00F330F1">
        <w:rPr>
          <w:rFonts w:ascii="Arial" w:hAnsi="Arial" w:cs="Arial"/>
          <w:sz w:val="22"/>
          <w:szCs w:val="22"/>
        </w:rPr>
        <w:t xml:space="preserve">that </w:t>
      </w:r>
      <w:proofErr w:type="spellStart"/>
      <w:r w:rsidR="00F330F1">
        <w:rPr>
          <w:rFonts w:ascii="Arial" w:hAnsi="Arial" w:cs="Arial"/>
          <w:sz w:val="22"/>
          <w:szCs w:val="22"/>
        </w:rPr>
        <w:t>i</w:t>
      </w:r>
      <w:proofErr w:type="spellEnd"/>
      <w:r w:rsidR="00F330F1">
        <w:rPr>
          <w:rFonts w:ascii="Arial" w:hAnsi="Arial" w:cs="Arial"/>
          <w:sz w:val="22"/>
          <w:szCs w:val="22"/>
        </w:rPr>
        <w:t>) span</w:t>
      </w:r>
      <w:r w:rsidR="00761667" w:rsidRPr="00761667">
        <w:rPr>
          <w:rFonts w:ascii="Arial" w:hAnsi="Arial" w:cs="Arial"/>
          <w:sz w:val="22"/>
          <w:szCs w:val="22"/>
        </w:rPr>
        <w:t xml:space="preserve"> multiple cognitive</w:t>
      </w:r>
      <w:r w:rsidR="00DD1775">
        <w:rPr>
          <w:rFonts w:ascii="Arial" w:hAnsi="Arial" w:cs="Arial"/>
          <w:sz w:val="22"/>
          <w:szCs w:val="22"/>
        </w:rPr>
        <w:t xml:space="preserve">, motor </w:t>
      </w:r>
      <w:r w:rsidR="00761667" w:rsidRPr="00761667">
        <w:rPr>
          <w:rFonts w:ascii="Arial" w:hAnsi="Arial" w:cs="Arial"/>
          <w:sz w:val="22"/>
          <w:szCs w:val="22"/>
        </w:rPr>
        <w:t xml:space="preserve">and sensory domains </w:t>
      </w:r>
      <w:r w:rsidR="00F330F1">
        <w:rPr>
          <w:rFonts w:ascii="Arial" w:hAnsi="Arial" w:cs="Arial"/>
          <w:sz w:val="22"/>
          <w:szCs w:val="22"/>
        </w:rPr>
        <w:t xml:space="preserve">and </w:t>
      </w:r>
      <w:r w:rsidR="005E4896">
        <w:rPr>
          <w:rFonts w:ascii="Arial" w:hAnsi="Arial" w:cs="Arial"/>
          <w:sz w:val="22"/>
          <w:szCs w:val="22"/>
        </w:rPr>
        <w:t>ii</w:t>
      </w:r>
      <w:r w:rsidR="00F330F1">
        <w:rPr>
          <w:rFonts w:ascii="Arial" w:hAnsi="Arial" w:cs="Arial"/>
          <w:sz w:val="22"/>
          <w:szCs w:val="22"/>
        </w:rPr>
        <w:t>)</w:t>
      </w:r>
      <w:r w:rsidR="00761667" w:rsidRPr="00761667">
        <w:rPr>
          <w:rFonts w:ascii="Arial" w:hAnsi="Arial" w:cs="Arial"/>
          <w:sz w:val="22"/>
          <w:szCs w:val="22"/>
        </w:rPr>
        <w:t xml:space="preserve"> are </w:t>
      </w:r>
      <w:r w:rsidR="00221D46">
        <w:rPr>
          <w:rFonts w:ascii="Arial" w:hAnsi="Arial" w:cs="Arial"/>
          <w:sz w:val="22"/>
          <w:szCs w:val="22"/>
        </w:rPr>
        <w:t>potentially</w:t>
      </w:r>
      <w:r w:rsidR="00C72F73">
        <w:rPr>
          <w:rFonts w:ascii="Arial" w:hAnsi="Arial" w:cs="Arial"/>
          <w:sz w:val="22"/>
          <w:szCs w:val="22"/>
        </w:rPr>
        <w:t xml:space="preserve"> </w:t>
      </w:r>
      <w:r w:rsidR="00761667" w:rsidRPr="00761667">
        <w:rPr>
          <w:rFonts w:ascii="Arial" w:hAnsi="Arial" w:cs="Arial"/>
          <w:sz w:val="22"/>
          <w:szCs w:val="22"/>
        </w:rPr>
        <w:t>relevant to autism. Each paradigm targets distinct neural process</w:t>
      </w:r>
      <w:r w:rsidR="00F90DF9">
        <w:rPr>
          <w:rFonts w:ascii="Arial" w:hAnsi="Arial" w:cs="Arial"/>
          <w:sz w:val="22"/>
          <w:szCs w:val="22"/>
        </w:rPr>
        <w:t>es</w:t>
      </w:r>
      <w:r w:rsidR="00761667" w:rsidRPr="00761667">
        <w:rPr>
          <w:rFonts w:ascii="Arial" w:hAnsi="Arial" w:cs="Arial"/>
          <w:sz w:val="22"/>
          <w:szCs w:val="22"/>
        </w:rPr>
        <w:t xml:space="preserve"> </w:t>
      </w:r>
      <w:r w:rsidR="00014A13">
        <w:rPr>
          <w:rFonts w:ascii="Arial" w:hAnsi="Arial" w:cs="Arial"/>
          <w:sz w:val="22"/>
          <w:szCs w:val="22"/>
        </w:rPr>
        <w:t>likely</w:t>
      </w:r>
      <w:r w:rsidR="00761667" w:rsidRPr="00761667">
        <w:rPr>
          <w:rFonts w:ascii="Arial" w:hAnsi="Arial" w:cs="Arial"/>
          <w:sz w:val="22"/>
          <w:szCs w:val="22"/>
        </w:rPr>
        <w:t xml:space="preserve"> implicated in ASD pathology, which we evaluate here in a standardized manner within a single cohort.</w:t>
      </w:r>
      <w:r w:rsidR="00F631F9">
        <w:rPr>
          <w:rFonts w:ascii="Arial" w:hAnsi="Arial" w:cs="Arial"/>
          <w:sz w:val="22"/>
          <w:szCs w:val="22"/>
        </w:rPr>
        <w:t xml:space="preserve"> </w:t>
      </w:r>
      <w:r w:rsidR="00163B65" w:rsidRPr="00163B65">
        <w:rPr>
          <w:rFonts w:ascii="Arial" w:hAnsi="Arial" w:cs="Arial"/>
          <w:sz w:val="22"/>
          <w:szCs w:val="22"/>
        </w:rPr>
        <w:t xml:space="preserve">This offers a comprehensive </w:t>
      </w:r>
      <w:r w:rsidR="00163B65">
        <w:rPr>
          <w:rFonts w:ascii="Arial" w:hAnsi="Arial" w:cs="Arial"/>
          <w:sz w:val="22"/>
          <w:szCs w:val="22"/>
        </w:rPr>
        <w:t>battery</w:t>
      </w:r>
      <w:r w:rsidR="00163B65" w:rsidRPr="00163B65">
        <w:rPr>
          <w:rFonts w:ascii="Arial" w:hAnsi="Arial" w:cs="Arial"/>
          <w:sz w:val="22"/>
          <w:szCs w:val="22"/>
        </w:rPr>
        <w:t xml:space="preserve"> of neural markers </w:t>
      </w:r>
      <w:r w:rsidR="005033BB">
        <w:rPr>
          <w:rFonts w:ascii="Arial" w:hAnsi="Arial" w:cs="Arial"/>
          <w:sz w:val="22"/>
          <w:szCs w:val="22"/>
        </w:rPr>
        <w:t>reflecting</w:t>
      </w:r>
      <w:r w:rsidR="00163B65" w:rsidRPr="00163B65">
        <w:rPr>
          <w:rFonts w:ascii="Arial" w:hAnsi="Arial" w:cs="Arial"/>
          <w:sz w:val="22"/>
          <w:szCs w:val="22"/>
        </w:rPr>
        <w:t xml:space="preserve"> the integrity of diverse cognitive and sensory processes</w:t>
      </w:r>
      <w:r w:rsidR="002E418B">
        <w:rPr>
          <w:rFonts w:ascii="Arial" w:hAnsi="Arial" w:cs="Arial"/>
          <w:sz w:val="22"/>
          <w:szCs w:val="22"/>
        </w:rPr>
        <w:t xml:space="preserve"> that may be impaired in autism</w:t>
      </w:r>
      <w:r w:rsidR="00145386">
        <w:rPr>
          <w:rFonts w:ascii="Arial" w:hAnsi="Arial" w:cs="Arial"/>
          <w:sz w:val="22"/>
          <w:szCs w:val="22"/>
        </w:rPr>
        <w:t>, both at the group- and individual-level</w:t>
      </w:r>
      <w:r w:rsidR="00493E11">
        <w:rPr>
          <w:rFonts w:ascii="Arial" w:hAnsi="Arial" w:cs="Arial"/>
          <w:sz w:val="22"/>
          <w:szCs w:val="22"/>
        </w:rPr>
        <w:t>.</w:t>
      </w:r>
    </w:p>
    <w:p w14:paraId="656EA911" w14:textId="5B589925" w:rsidR="004D30FA" w:rsidRPr="00585A05" w:rsidRDefault="004D30FA" w:rsidP="00213C1D">
      <w:pPr>
        <w:jc w:val="both"/>
        <w:rPr>
          <w:rFonts w:ascii="Arial" w:hAnsi="Arial" w:cs="Arial"/>
        </w:rPr>
      </w:pPr>
      <w:r w:rsidRPr="004D30FA">
        <w:rPr>
          <w:rFonts w:ascii="Arial" w:hAnsi="Arial" w:cs="Arial"/>
          <w:b/>
          <w:bCs/>
          <w:sz w:val="22"/>
          <w:szCs w:val="22"/>
        </w:rPr>
        <w:t>B.1.2.1</w:t>
      </w:r>
      <w:r>
        <w:rPr>
          <w:rFonts w:ascii="Arial" w:hAnsi="Arial" w:cs="Arial"/>
          <w:b/>
          <w:bCs/>
          <w:sz w:val="22"/>
          <w:szCs w:val="22"/>
        </w:rPr>
        <w:t xml:space="preserve"> Auditory Steady State </w:t>
      </w:r>
      <w:r w:rsidRPr="000513EE">
        <w:rPr>
          <w:rFonts w:ascii="Arial" w:hAnsi="Arial" w:cs="Arial"/>
          <w:b/>
          <w:bCs/>
          <w:sz w:val="22"/>
          <w:szCs w:val="22"/>
        </w:rPr>
        <w:t xml:space="preserve">Response (ASSR). </w:t>
      </w:r>
      <w:commentRangeStart w:id="3"/>
      <w:r w:rsidR="003842F2" w:rsidRPr="000513EE">
        <w:rPr>
          <w:rFonts w:ascii="Arial" w:hAnsi="Arial" w:cs="Arial"/>
          <w:sz w:val="22"/>
          <w:szCs w:val="22"/>
        </w:rPr>
        <w:t>ASSR—</w:t>
      </w:r>
      <w:r w:rsidR="00DD6160">
        <w:rPr>
          <w:rFonts w:ascii="Arial" w:hAnsi="Arial" w:cs="Arial"/>
          <w:sz w:val="22"/>
          <w:szCs w:val="22"/>
        </w:rPr>
        <w:t xml:space="preserve">which elicits </w:t>
      </w:r>
      <w:r w:rsidR="003842F2" w:rsidRPr="000513EE">
        <w:rPr>
          <w:rFonts w:ascii="Arial" w:hAnsi="Arial" w:cs="Arial"/>
          <w:sz w:val="22"/>
          <w:szCs w:val="22"/>
        </w:rPr>
        <w:t>a sinusoidal frequency-following response in the primary auditory cortex</w:t>
      </w:r>
      <w:r w:rsidR="003842F2" w:rsidRPr="00585A05">
        <w:rPr>
          <w:rFonts w:ascii="Arial" w:hAnsi="Arial" w:cs="Arial"/>
          <w:sz w:val="22"/>
          <w:szCs w:val="22"/>
        </w:rPr>
        <w:t xml:space="preserve">—provides </w:t>
      </w:r>
      <w:r w:rsidR="003842F2" w:rsidRPr="002B06AF">
        <w:rPr>
          <w:rFonts w:ascii="Arial" w:hAnsi="Arial" w:cs="Arial"/>
          <w:sz w:val="22"/>
          <w:szCs w:val="22"/>
        </w:rPr>
        <w:t>a non</w:t>
      </w:r>
      <w:r w:rsidR="003905E2" w:rsidRPr="002B06AF">
        <w:rPr>
          <w:rFonts w:ascii="Arial" w:hAnsi="Arial" w:cs="Arial"/>
          <w:sz w:val="22"/>
          <w:szCs w:val="22"/>
        </w:rPr>
        <w:t>-</w:t>
      </w:r>
      <w:r w:rsidR="003842F2" w:rsidRPr="002B06AF">
        <w:rPr>
          <w:rFonts w:ascii="Arial" w:hAnsi="Arial" w:cs="Arial"/>
          <w:sz w:val="22"/>
          <w:szCs w:val="22"/>
        </w:rPr>
        <w:t>invasive measure of neural oscillatory function</w:t>
      </w:r>
      <w:r w:rsidR="00585A05" w:rsidRPr="002B06AF">
        <w:rPr>
          <w:rFonts w:ascii="Arial" w:hAnsi="Arial" w:cs="Arial"/>
          <w:sz w:val="22"/>
          <w:szCs w:val="22"/>
        </w:rPr>
        <w:t xml:space="preserve">. </w:t>
      </w:r>
      <w:r w:rsidR="00D765C5" w:rsidRPr="002B06AF">
        <w:rPr>
          <w:rFonts w:ascii="Arial" w:hAnsi="Arial" w:cs="Arial"/>
          <w:sz w:val="22"/>
          <w:szCs w:val="22"/>
        </w:rPr>
        <w:t>Here</w:t>
      </w:r>
      <w:r w:rsidR="00C10330">
        <w:rPr>
          <w:rFonts w:ascii="Arial" w:hAnsi="Arial" w:cs="Arial"/>
          <w:sz w:val="22"/>
          <w:szCs w:val="22"/>
        </w:rPr>
        <w:t>,</w:t>
      </w:r>
      <w:r w:rsidR="00D765C5" w:rsidRPr="002B06AF">
        <w:rPr>
          <w:rFonts w:ascii="Arial" w:hAnsi="Arial" w:cs="Arial"/>
          <w:sz w:val="22"/>
          <w:szCs w:val="22"/>
        </w:rPr>
        <w:t xml:space="preserve"> we evoke ASSR </w:t>
      </w:r>
      <w:r w:rsidR="00807506" w:rsidRPr="000513EE">
        <w:rPr>
          <w:rFonts w:ascii="Arial" w:hAnsi="Arial" w:cs="Arial"/>
          <w:sz w:val="22"/>
          <w:szCs w:val="22"/>
        </w:rPr>
        <w:t xml:space="preserve">by periodic </w:t>
      </w:r>
      <w:r w:rsidR="00807506" w:rsidRPr="00585A05">
        <w:rPr>
          <w:rFonts w:ascii="Arial" w:hAnsi="Arial" w:cs="Arial"/>
          <w:sz w:val="22"/>
          <w:szCs w:val="22"/>
        </w:rPr>
        <w:t>auditory stimulation</w:t>
      </w:r>
      <w:r w:rsidR="00807506" w:rsidRPr="002B06AF">
        <w:rPr>
          <w:rFonts w:ascii="Arial" w:hAnsi="Arial" w:cs="Arial"/>
          <w:sz w:val="22"/>
          <w:szCs w:val="22"/>
        </w:rPr>
        <w:t xml:space="preserve"> </w:t>
      </w:r>
      <w:r w:rsidR="00D765C5" w:rsidRPr="002B06AF">
        <w:rPr>
          <w:rFonts w:ascii="Arial" w:hAnsi="Arial" w:cs="Arial"/>
          <w:sz w:val="22"/>
          <w:szCs w:val="22"/>
        </w:rPr>
        <w:t xml:space="preserve">in the </w:t>
      </w:r>
      <w:ins w:id="4" w:author="Megan Darrell" w:date="2025-05-09T15:27:00Z" w16du:dateUtc="2025-05-09T19:27:00Z">
        <w:r w:rsidR="00861310">
          <w:rPr>
            <w:rFonts w:ascii="Arial" w:hAnsi="Arial" w:cs="Arial"/>
            <w:sz w:val="22"/>
            <w:szCs w:val="22"/>
          </w:rPr>
          <w:t xml:space="preserve">beta (27-Hz) and </w:t>
        </w:r>
      </w:ins>
      <w:r w:rsidR="00D765C5" w:rsidRPr="002B06AF">
        <w:rPr>
          <w:rFonts w:ascii="Arial" w:hAnsi="Arial" w:cs="Arial"/>
          <w:sz w:val="22"/>
          <w:szCs w:val="22"/>
        </w:rPr>
        <w:t>gamma-frequency range (</w:t>
      </w:r>
      <w:r w:rsidR="00966E60">
        <w:rPr>
          <w:rFonts w:ascii="Arial" w:hAnsi="Arial" w:cs="Arial"/>
          <w:sz w:val="22"/>
          <w:szCs w:val="22"/>
        </w:rPr>
        <w:t>40</w:t>
      </w:r>
      <w:r w:rsidR="009A38C0">
        <w:rPr>
          <w:rFonts w:ascii="Arial" w:hAnsi="Arial" w:cs="Arial"/>
          <w:sz w:val="22"/>
          <w:szCs w:val="22"/>
        </w:rPr>
        <w:t>-</w:t>
      </w:r>
      <w:r w:rsidR="00D765C5" w:rsidRPr="002B06AF">
        <w:rPr>
          <w:rFonts w:ascii="Arial" w:hAnsi="Arial" w:cs="Arial"/>
          <w:sz w:val="22"/>
          <w:szCs w:val="22"/>
        </w:rPr>
        <w:t xml:space="preserve">Hz), which </w:t>
      </w:r>
      <w:r w:rsidR="004D0304">
        <w:rPr>
          <w:rFonts w:ascii="Arial" w:hAnsi="Arial" w:cs="Arial"/>
          <w:sz w:val="22"/>
          <w:szCs w:val="22"/>
        </w:rPr>
        <w:lastRenderedPageBreak/>
        <w:t>is thought to probe</w:t>
      </w:r>
      <w:r w:rsidR="00D765C5" w:rsidRPr="002B06AF">
        <w:rPr>
          <w:rFonts w:ascii="Arial" w:hAnsi="Arial" w:cs="Arial"/>
          <w:sz w:val="22"/>
          <w:szCs w:val="22"/>
        </w:rPr>
        <w:t xml:space="preserve"> </w:t>
      </w:r>
      <w:r w:rsidR="00B97557">
        <w:rPr>
          <w:rFonts w:ascii="Arial" w:hAnsi="Arial" w:cs="Arial"/>
          <w:sz w:val="22"/>
          <w:szCs w:val="22"/>
        </w:rPr>
        <w:t xml:space="preserve">intact </w:t>
      </w:r>
      <w:r w:rsidR="00D765C5" w:rsidRPr="002B06AF">
        <w:rPr>
          <w:rFonts w:ascii="Arial" w:hAnsi="Arial" w:cs="Arial"/>
          <w:sz w:val="22"/>
          <w:szCs w:val="22"/>
        </w:rPr>
        <w:t xml:space="preserve">synchronization of GABAergic interneurons </w:t>
      </w:r>
      <w:r w:rsidR="003905E2" w:rsidRPr="002B06AF">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3905E2" w:rsidRPr="002B06AF">
        <w:rPr>
          <w:rFonts w:ascii="Arial" w:hAnsi="Arial" w:cs="Arial"/>
          <w:sz w:val="22"/>
          <w:szCs w:val="22"/>
        </w:rPr>
      </w:r>
      <w:r w:rsidR="003905E2" w:rsidRPr="002B06AF">
        <w:rPr>
          <w:rFonts w:ascii="Arial" w:hAnsi="Arial" w:cs="Arial"/>
          <w:sz w:val="22"/>
          <w:szCs w:val="22"/>
        </w:rPr>
        <w:fldChar w:fldCharType="separate"/>
      </w:r>
      <w:r w:rsidR="00BB45E9">
        <w:rPr>
          <w:rFonts w:ascii="Arial" w:hAnsi="Arial" w:cs="Arial"/>
          <w:noProof/>
          <w:sz w:val="22"/>
          <w:szCs w:val="22"/>
        </w:rPr>
        <w:t>[20]</w:t>
      </w:r>
      <w:r w:rsidR="003905E2" w:rsidRPr="002B06AF">
        <w:rPr>
          <w:rFonts w:ascii="Arial" w:hAnsi="Arial" w:cs="Arial"/>
          <w:sz w:val="22"/>
          <w:szCs w:val="22"/>
        </w:rPr>
        <w:fldChar w:fldCharType="end"/>
      </w:r>
      <w:r w:rsidR="003905E2" w:rsidRPr="002B06AF">
        <w:rPr>
          <w:rFonts w:ascii="Arial" w:hAnsi="Arial" w:cs="Arial"/>
          <w:sz w:val="22"/>
          <w:szCs w:val="22"/>
        </w:rPr>
        <w:t xml:space="preserve"> </w:t>
      </w:r>
      <w:r w:rsidR="002A14C5" w:rsidRPr="002B06AF">
        <w:rPr>
          <w:rFonts w:ascii="Arial" w:hAnsi="Arial" w:cs="Arial"/>
          <w:sz w:val="22"/>
          <w:szCs w:val="22"/>
        </w:rPr>
        <w:t xml:space="preserve">and </w:t>
      </w:r>
      <w:r w:rsidR="00585A05" w:rsidRPr="002B06AF">
        <w:rPr>
          <w:rFonts w:ascii="Arial" w:hAnsi="Arial" w:cs="Arial"/>
          <w:sz w:val="22"/>
          <w:szCs w:val="22"/>
        </w:rPr>
        <w:t xml:space="preserve">offers insight into </w:t>
      </w:r>
      <w:r w:rsidR="00BB45E9">
        <w:rPr>
          <w:rFonts w:ascii="Arial" w:hAnsi="Arial" w:cs="Arial"/>
          <w:sz w:val="22"/>
          <w:szCs w:val="22"/>
        </w:rPr>
        <w:t>potential</w:t>
      </w:r>
      <w:r w:rsidR="00BB45E9" w:rsidRPr="002B06AF">
        <w:rPr>
          <w:rFonts w:ascii="Arial" w:hAnsi="Arial" w:cs="Arial"/>
          <w:sz w:val="22"/>
          <w:szCs w:val="22"/>
        </w:rPr>
        <w:t xml:space="preserve"> </w:t>
      </w:r>
      <w:r w:rsidR="00585A05" w:rsidRPr="002B06AF">
        <w:rPr>
          <w:rFonts w:ascii="Arial" w:hAnsi="Arial" w:cs="Arial"/>
          <w:sz w:val="22"/>
          <w:szCs w:val="22"/>
        </w:rPr>
        <w:t>excitatory-inhibitory (E/I) imbalance in ASD</w:t>
      </w:r>
      <w:r w:rsidR="00B97557">
        <w:rPr>
          <w:rFonts w:ascii="Arial" w:hAnsi="Arial" w:cs="Arial"/>
          <w:sz w:val="22"/>
          <w:szCs w:val="22"/>
        </w:rPr>
        <w:t xml:space="preserve"> </w:t>
      </w:r>
      <w:r w:rsidR="00585A05" w:rsidRPr="002B06AF">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5A05" w:rsidRPr="002B06AF">
        <w:rPr>
          <w:rFonts w:ascii="Arial" w:hAnsi="Arial" w:cs="Arial"/>
          <w:sz w:val="22"/>
          <w:szCs w:val="22"/>
        </w:rPr>
      </w:r>
      <w:r w:rsidR="00585A05" w:rsidRPr="002B06AF">
        <w:rPr>
          <w:rFonts w:ascii="Arial" w:hAnsi="Arial" w:cs="Arial"/>
          <w:sz w:val="22"/>
          <w:szCs w:val="22"/>
        </w:rPr>
        <w:fldChar w:fldCharType="separate"/>
      </w:r>
      <w:r w:rsidR="00BB45E9">
        <w:rPr>
          <w:rFonts w:ascii="Arial" w:hAnsi="Arial" w:cs="Arial"/>
          <w:noProof/>
          <w:sz w:val="22"/>
          <w:szCs w:val="22"/>
        </w:rPr>
        <w:t>[21-26]</w:t>
      </w:r>
      <w:r w:rsidR="00585A05" w:rsidRPr="002B06AF">
        <w:rPr>
          <w:rFonts w:ascii="Arial" w:hAnsi="Arial" w:cs="Arial"/>
          <w:sz w:val="22"/>
          <w:szCs w:val="22"/>
        </w:rPr>
        <w:fldChar w:fldCharType="end"/>
      </w:r>
      <w:r w:rsidR="00585A05" w:rsidRPr="00F1368F">
        <w:rPr>
          <w:rFonts w:ascii="Arial" w:hAnsi="Arial" w:cs="Arial"/>
          <w:sz w:val="22"/>
          <w:szCs w:val="22"/>
        </w:rPr>
        <w:t xml:space="preserve">. </w:t>
      </w:r>
      <w:r w:rsidR="00F1368F" w:rsidRPr="00F1368F">
        <w:rPr>
          <w:rFonts w:ascii="Arial" w:hAnsi="Arial" w:cs="Arial"/>
          <w:sz w:val="22"/>
          <w:szCs w:val="22"/>
        </w:rPr>
        <w:t xml:space="preserve">Previous </w:t>
      </w:r>
      <w:r w:rsidR="00BB45E9">
        <w:rPr>
          <w:rFonts w:ascii="Arial" w:hAnsi="Arial" w:cs="Arial"/>
          <w:sz w:val="22"/>
          <w:szCs w:val="22"/>
        </w:rPr>
        <w:t xml:space="preserve">ASSR </w:t>
      </w:r>
      <w:r w:rsidR="00F1368F" w:rsidRPr="00F1368F">
        <w:rPr>
          <w:rFonts w:ascii="Arial" w:hAnsi="Arial" w:cs="Arial"/>
          <w:sz w:val="22"/>
          <w:szCs w:val="22"/>
        </w:rPr>
        <w:t xml:space="preserve">studies demonstrate an ASD-specific reduction in evoked </w:t>
      </w:r>
      <w:r w:rsidR="00EA20E0">
        <w:rPr>
          <w:rFonts w:ascii="Arial" w:hAnsi="Arial" w:cs="Arial"/>
          <w:sz w:val="22"/>
          <w:szCs w:val="22"/>
        </w:rPr>
        <w:t xml:space="preserve">gamma </w:t>
      </w:r>
      <w:r w:rsidR="00F1368F" w:rsidRPr="00F1368F">
        <w:rPr>
          <w:rFonts w:ascii="Arial" w:hAnsi="Arial" w:cs="Arial"/>
          <w:sz w:val="22"/>
          <w:szCs w:val="22"/>
        </w:rPr>
        <w:t xml:space="preserve">power and inter-trial coherence (ITC) </w:t>
      </w:r>
      <w:r w:rsidR="00F1368F" w:rsidRPr="00F1368F">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F1368F" w:rsidRPr="00F1368F">
        <w:rPr>
          <w:rFonts w:ascii="Arial" w:hAnsi="Arial" w:cs="Arial"/>
          <w:sz w:val="22"/>
          <w:szCs w:val="22"/>
        </w:rPr>
      </w:r>
      <w:r w:rsidR="00F1368F" w:rsidRPr="00F1368F">
        <w:rPr>
          <w:rFonts w:ascii="Arial" w:hAnsi="Arial" w:cs="Arial"/>
          <w:sz w:val="22"/>
          <w:szCs w:val="22"/>
        </w:rPr>
        <w:fldChar w:fldCharType="separate"/>
      </w:r>
      <w:r w:rsidR="00BB45E9">
        <w:rPr>
          <w:rFonts w:ascii="Arial" w:hAnsi="Arial" w:cs="Arial"/>
          <w:noProof/>
          <w:sz w:val="22"/>
          <w:szCs w:val="22"/>
        </w:rPr>
        <w:t>[27-31]</w:t>
      </w:r>
      <w:r w:rsidR="00F1368F" w:rsidRPr="00F1368F">
        <w:rPr>
          <w:rFonts w:ascii="Arial" w:hAnsi="Arial" w:cs="Arial"/>
          <w:sz w:val="22"/>
          <w:szCs w:val="22"/>
        </w:rPr>
        <w:fldChar w:fldCharType="end"/>
      </w:r>
      <w:r w:rsidR="00F1368F" w:rsidRPr="00F1368F">
        <w:rPr>
          <w:rFonts w:ascii="Arial" w:hAnsi="Arial" w:cs="Arial"/>
          <w:sz w:val="22"/>
          <w:szCs w:val="22"/>
        </w:rPr>
        <w:t>, although findings are conflicting.</w:t>
      </w:r>
      <w:r w:rsidR="00FA1A7E">
        <w:rPr>
          <w:rFonts w:ascii="Arial" w:hAnsi="Arial" w:cs="Arial"/>
          <w:sz w:val="22"/>
          <w:szCs w:val="22"/>
        </w:rPr>
        <w:t xml:space="preserve"> Analyses will evaluate gamma-band activity and the broad-band evoked response</w:t>
      </w:r>
      <w:commentRangeEnd w:id="3"/>
      <w:r w:rsidR="0084083E">
        <w:rPr>
          <w:rStyle w:val="CommentReference"/>
          <w:rFonts w:asciiTheme="minorHAnsi" w:eastAsiaTheme="minorHAnsi" w:hAnsiTheme="minorHAnsi" w:cstheme="minorBidi"/>
          <w:kern w:val="2"/>
          <w14:ligatures w14:val="standardContextual"/>
        </w:rPr>
        <w:commentReference w:id="3"/>
      </w:r>
      <w:r w:rsidR="00FA1A7E">
        <w:rPr>
          <w:rFonts w:ascii="Arial" w:hAnsi="Arial" w:cs="Arial"/>
          <w:sz w:val="22"/>
          <w:szCs w:val="22"/>
        </w:rPr>
        <w:t>.</w:t>
      </w:r>
    </w:p>
    <w:p w14:paraId="6158EB4F" w14:textId="66AB811E" w:rsidR="004D30FA" w:rsidRPr="00115755"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2 Illusory Contours</w:t>
      </w:r>
      <w:r w:rsidR="001E2737">
        <w:rPr>
          <w:rFonts w:ascii="Arial" w:hAnsi="Arial" w:cs="Arial"/>
          <w:b/>
          <w:bCs/>
          <w:sz w:val="22"/>
          <w:szCs w:val="22"/>
        </w:rPr>
        <w:t xml:space="preserve"> (IC)</w:t>
      </w:r>
      <w:r>
        <w:rPr>
          <w:rFonts w:ascii="Arial" w:hAnsi="Arial" w:cs="Arial"/>
          <w:b/>
          <w:bCs/>
          <w:sz w:val="22"/>
          <w:szCs w:val="22"/>
        </w:rPr>
        <w:t>.</w:t>
      </w:r>
      <w:r w:rsidR="003A74AD">
        <w:rPr>
          <w:rFonts w:ascii="Arial" w:hAnsi="Arial" w:cs="Arial"/>
          <w:b/>
          <w:bCs/>
          <w:sz w:val="22"/>
          <w:szCs w:val="22"/>
        </w:rPr>
        <w:t xml:space="preserve"> </w:t>
      </w:r>
      <w:r w:rsidR="003A74AD">
        <w:rPr>
          <w:rFonts w:ascii="Arial" w:hAnsi="Arial" w:cs="Arial"/>
          <w:sz w:val="22"/>
          <w:szCs w:val="22"/>
        </w:rPr>
        <w:t xml:space="preserve">Kanizsa IC stimuli invoke increased gamma-band activity compared to control stimuli, reflecting synchronized activity </w:t>
      </w:r>
      <w:r w:rsidR="003F3256">
        <w:rPr>
          <w:rFonts w:ascii="Arial" w:hAnsi="Arial" w:cs="Arial"/>
          <w:sz w:val="22"/>
          <w:szCs w:val="22"/>
        </w:rPr>
        <w:t xml:space="preserve">that </w:t>
      </w:r>
      <w:commentRangeStart w:id="5"/>
      <w:commentRangeStart w:id="6"/>
      <w:r w:rsidR="003F3256">
        <w:rPr>
          <w:rFonts w:ascii="Arial" w:hAnsi="Arial" w:cs="Arial"/>
          <w:sz w:val="22"/>
          <w:szCs w:val="22"/>
        </w:rPr>
        <w:t>underlies</w:t>
      </w:r>
      <w:r w:rsidR="003A74AD">
        <w:rPr>
          <w:rFonts w:ascii="Arial" w:hAnsi="Arial" w:cs="Arial"/>
          <w:sz w:val="22"/>
          <w:szCs w:val="22"/>
        </w:rPr>
        <w:t xml:space="preserve"> automatic binding of visual contours</w:t>
      </w:r>
      <w:r w:rsidR="00DC4101">
        <w:rPr>
          <w:rFonts w:ascii="Arial" w:hAnsi="Arial" w:cs="Arial"/>
          <w:sz w:val="22"/>
          <w:szCs w:val="22"/>
        </w:rPr>
        <w:t xml:space="preserve"> </w:t>
      </w:r>
      <w:r w:rsidR="00DC4101">
        <w:rPr>
          <w:rFonts w:ascii="Arial" w:hAnsi="Arial" w:cs="Arial"/>
          <w:sz w:val="22"/>
          <w:szCs w:val="22"/>
        </w:rPr>
        <w:fldChar w:fldCharType="begin"/>
      </w:r>
      <w:r w:rsidR="00BB45E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Pr>
          <w:rFonts w:ascii="Arial" w:hAnsi="Arial" w:cs="Arial"/>
          <w:sz w:val="22"/>
          <w:szCs w:val="22"/>
        </w:rPr>
        <w:fldChar w:fldCharType="separate"/>
      </w:r>
      <w:r w:rsidR="00BB45E9">
        <w:rPr>
          <w:rFonts w:ascii="Arial" w:hAnsi="Arial" w:cs="Arial"/>
          <w:noProof/>
          <w:sz w:val="22"/>
          <w:szCs w:val="22"/>
        </w:rPr>
        <w:t>[32]</w:t>
      </w:r>
      <w:r w:rsidR="00DC4101">
        <w:rPr>
          <w:rFonts w:ascii="Arial" w:hAnsi="Arial" w:cs="Arial"/>
          <w:sz w:val="22"/>
          <w:szCs w:val="22"/>
        </w:rPr>
        <w:fldChar w:fldCharType="end"/>
      </w:r>
      <w:r w:rsidR="003A74AD">
        <w:rPr>
          <w:rFonts w:ascii="Arial" w:hAnsi="Arial" w:cs="Arial"/>
          <w:sz w:val="22"/>
          <w:szCs w:val="22"/>
        </w:rPr>
        <w:t>.</w:t>
      </w:r>
      <w:r>
        <w:rPr>
          <w:rFonts w:ascii="Arial" w:hAnsi="Arial" w:cs="Arial"/>
          <w:b/>
          <w:bCs/>
          <w:sz w:val="22"/>
          <w:szCs w:val="22"/>
        </w:rPr>
        <w:t xml:space="preserve"> </w:t>
      </w:r>
      <w:r w:rsidR="00E275A2" w:rsidRPr="00E275A2">
        <w:rPr>
          <w:rFonts w:ascii="Arial" w:hAnsi="Arial" w:cs="Arial"/>
          <w:sz w:val="22"/>
          <w:szCs w:val="22"/>
        </w:rPr>
        <w:t xml:space="preserve">Kanizsa </w:t>
      </w:r>
      <w:r w:rsidR="00E275A2">
        <w:rPr>
          <w:rFonts w:ascii="Arial" w:hAnsi="Arial" w:cs="Arial"/>
          <w:sz w:val="22"/>
          <w:szCs w:val="22"/>
        </w:rPr>
        <w:t>IC</w:t>
      </w:r>
      <w:r w:rsidR="00E275A2" w:rsidRPr="00E275A2">
        <w:rPr>
          <w:rFonts w:ascii="Arial" w:hAnsi="Arial" w:cs="Arial"/>
          <w:sz w:val="22"/>
          <w:szCs w:val="22"/>
        </w:rPr>
        <w:t xml:space="preserve"> stimuli </w:t>
      </w:r>
      <w:proofErr w:type="gramStart"/>
      <w:r w:rsidR="00E275A2" w:rsidRPr="00E275A2">
        <w:rPr>
          <w:rFonts w:ascii="Arial" w:hAnsi="Arial" w:cs="Arial"/>
          <w:sz w:val="22"/>
          <w:szCs w:val="22"/>
        </w:rPr>
        <w:t>offer</w:t>
      </w:r>
      <w:proofErr w:type="gramEnd"/>
      <w:r w:rsidR="00E275A2" w:rsidRPr="00E275A2">
        <w:rPr>
          <w:rFonts w:ascii="Arial" w:hAnsi="Arial" w:cs="Arial"/>
          <w:sz w:val="22"/>
          <w:szCs w:val="22"/>
        </w:rPr>
        <w:t xml:space="preserve"> a powerful means of probing local versus global visual processing</w:t>
      </w:r>
      <w:r w:rsidR="009D5FFD" w:rsidRPr="009D5FFD">
        <w:rPr>
          <w:rFonts w:ascii="Arial" w:hAnsi="Arial" w:cs="Arial"/>
          <w:sz w:val="22"/>
          <w:szCs w:val="22"/>
        </w:rPr>
        <w:t xml:space="preserve">, which is </w:t>
      </w:r>
      <w:r w:rsidR="009D5FFD">
        <w:rPr>
          <w:rFonts w:ascii="Arial" w:hAnsi="Arial" w:cs="Arial"/>
          <w:sz w:val="22"/>
          <w:szCs w:val="22"/>
        </w:rPr>
        <w:t>ubiquitously</w:t>
      </w:r>
      <w:r w:rsidR="009D5FFD" w:rsidRPr="009D5FFD">
        <w:rPr>
          <w:rFonts w:ascii="Arial" w:hAnsi="Arial" w:cs="Arial"/>
          <w:sz w:val="22"/>
          <w:szCs w:val="22"/>
        </w:rPr>
        <w:t xml:space="preserve"> shown to be atypical in individuals with ASD</w:t>
      </w:r>
      <w:r w:rsidR="00DC4101">
        <w:rPr>
          <w:rFonts w:ascii="Arial" w:hAnsi="Arial" w:cs="Arial"/>
          <w:sz w:val="22"/>
          <w:szCs w:val="22"/>
        </w:rPr>
        <w:t xml:space="preserve"> </w:t>
      </w:r>
      <w:r w:rsidR="00DC4101">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[33, 34]</w:t>
      </w:r>
      <w:r w:rsidR="00DC4101">
        <w:rPr>
          <w:rFonts w:ascii="Arial" w:hAnsi="Arial" w:cs="Arial"/>
          <w:sz w:val="22"/>
          <w:szCs w:val="22"/>
        </w:rPr>
        <w:fldChar w:fldCharType="end"/>
      </w:r>
      <w:r w:rsidR="009D5FFD" w:rsidRPr="009D5FFD">
        <w:rPr>
          <w:rFonts w:ascii="Arial" w:hAnsi="Arial" w:cs="Arial"/>
          <w:sz w:val="22"/>
          <w:szCs w:val="22"/>
        </w:rPr>
        <w:t>.</w:t>
      </w:r>
      <w:r w:rsidR="00311843">
        <w:rPr>
          <w:rFonts w:ascii="Arial" w:hAnsi="Arial" w:cs="Arial"/>
          <w:sz w:val="22"/>
          <w:szCs w:val="22"/>
        </w:rPr>
        <w:t xml:space="preserve"> Here, we </w:t>
      </w:r>
      <w:r w:rsidR="004A0D82">
        <w:rPr>
          <w:rFonts w:ascii="Arial" w:hAnsi="Arial" w:cs="Arial"/>
          <w:sz w:val="22"/>
          <w:szCs w:val="22"/>
        </w:rPr>
        <w:t>passively present both IC and control stimuli</w:t>
      </w:r>
      <w:r w:rsidR="00311843">
        <w:rPr>
          <w:rFonts w:ascii="Arial" w:hAnsi="Arial" w:cs="Arial"/>
          <w:sz w:val="22"/>
          <w:szCs w:val="22"/>
        </w:rPr>
        <w:t xml:space="preserve"> </w:t>
      </w:r>
      <w:r w:rsidR="00DC4101">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[35]</w:t>
      </w:r>
      <w:r w:rsidR="00DC4101">
        <w:rPr>
          <w:rFonts w:ascii="Arial" w:hAnsi="Arial" w:cs="Arial"/>
          <w:sz w:val="22"/>
          <w:szCs w:val="22"/>
        </w:rPr>
        <w:fldChar w:fldCharType="end"/>
      </w:r>
      <w:r w:rsidR="00DC4101">
        <w:rPr>
          <w:rFonts w:ascii="Arial" w:hAnsi="Arial" w:cs="Arial"/>
          <w:sz w:val="22"/>
          <w:szCs w:val="22"/>
        </w:rPr>
        <w:t xml:space="preserve"> </w:t>
      </w:r>
      <w:r w:rsidR="006B4D7D">
        <w:rPr>
          <w:rFonts w:ascii="Arial" w:hAnsi="Arial" w:cs="Arial"/>
          <w:sz w:val="22"/>
          <w:szCs w:val="22"/>
        </w:rPr>
        <w:t xml:space="preserve">to </w:t>
      </w:r>
      <w:r w:rsidR="00311843">
        <w:rPr>
          <w:rFonts w:ascii="Arial" w:hAnsi="Arial" w:cs="Arial"/>
          <w:sz w:val="22"/>
          <w:szCs w:val="22"/>
        </w:rPr>
        <w:t xml:space="preserve">test the integrity of gamma-band activity </w:t>
      </w:r>
      <w:r w:rsidR="004A0D82">
        <w:rPr>
          <w:rFonts w:ascii="Arial" w:hAnsi="Arial" w:cs="Arial"/>
          <w:sz w:val="22"/>
          <w:szCs w:val="22"/>
        </w:rPr>
        <w:t>in ASD.</w:t>
      </w:r>
    </w:p>
    <w:p w14:paraId="2B481263" w14:textId="634BB15B" w:rsidR="004D30FA" w:rsidRPr="009252D9"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3 Face Processing. </w:t>
      </w:r>
      <w:r w:rsidR="009252D9">
        <w:rPr>
          <w:rFonts w:ascii="Arial" w:hAnsi="Arial" w:cs="Arial"/>
          <w:sz w:val="22"/>
          <w:szCs w:val="22"/>
        </w:rPr>
        <w:t>Social impairment—a core diagnostic feature of ASD—is likely linked to atypical face processing</w:t>
      </w:r>
      <w:r w:rsidR="005814C9">
        <w:rPr>
          <w:rFonts w:ascii="Arial" w:hAnsi="Arial" w:cs="Arial"/>
          <w:sz w:val="22"/>
          <w:szCs w:val="22"/>
        </w:rPr>
        <w:t xml:space="preserve"> </w:t>
      </w:r>
      <w:r w:rsidR="005814C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14C9">
        <w:rPr>
          <w:rFonts w:ascii="Arial" w:hAnsi="Arial" w:cs="Arial"/>
          <w:sz w:val="22"/>
          <w:szCs w:val="22"/>
        </w:rPr>
      </w:r>
      <w:r w:rsidR="005814C9">
        <w:rPr>
          <w:rFonts w:ascii="Arial" w:hAnsi="Arial" w:cs="Arial"/>
          <w:sz w:val="22"/>
          <w:szCs w:val="22"/>
        </w:rPr>
        <w:fldChar w:fldCharType="separate"/>
      </w:r>
      <w:r w:rsidR="00BB45E9">
        <w:rPr>
          <w:rFonts w:ascii="Arial" w:hAnsi="Arial" w:cs="Arial"/>
          <w:noProof/>
          <w:sz w:val="22"/>
          <w:szCs w:val="22"/>
        </w:rPr>
        <w:t>[36, 37]</w:t>
      </w:r>
      <w:r w:rsidR="005814C9">
        <w:rPr>
          <w:rFonts w:ascii="Arial" w:hAnsi="Arial" w:cs="Arial"/>
          <w:sz w:val="22"/>
          <w:szCs w:val="22"/>
        </w:rPr>
        <w:fldChar w:fldCharType="end"/>
      </w:r>
      <w:r w:rsidR="009252D9">
        <w:rPr>
          <w:rFonts w:ascii="Arial" w:hAnsi="Arial" w:cs="Arial"/>
          <w:sz w:val="22"/>
          <w:szCs w:val="22"/>
        </w:rPr>
        <w:t xml:space="preserve">, </w:t>
      </w:r>
      <w:r w:rsidR="00455DAC">
        <w:rPr>
          <w:rFonts w:ascii="Arial" w:hAnsi="Arial" w:cs="Arial"/>
          <w:sz w:val="22"/>
          <w:szCs w:val="22"/>
        </w:rPr>
        <w:t>which has been</w:t>
      </w:r>
      <w:r w:rsidR="009252D9">
        <w:rPr>
          <w:rFonts w:ascii="Arial" w:hAnsi="Arial" w:cs="Arial"/>
          <w:sz w:val="22"/>
          <w:szCs w:val="22"/>
        </w:rPr>
        <w:t xml:space="preserve"> reported by multiple behavioral, eye-tracking, and neuroimaging studies</w:t>
      </w:r>
      <w:r w:rsidR="005814C9">
        <w:rPr>
          <w:rFonts w:ascii="Arial" w:hAnsi="Arial" w:cs="Arial"/>
          <w:sz w:val="22"/>
          <w:szCs w:val="22"/>
        </w:rPr>
        <w:t xml:space="preserve"> </w:t>
      </w:r>
      <w:r w:rsidR="005814C9" w:rsidRPr="006E4655">
        <w:rPr>
          <w:rFonts w:ascii="Arial" w:hAnsi="Arial" w:cs="Arial"/>
        </w:rPr>
        <w:t xml:space="preserve">(see </w:t>
      </w:r>
      <w:r w:rsidR="005814C9" w:rsidRPr="006E4655">
        <w:rPr>
          <w:rFonts w:ascii="Arial" w:hAnsi="Arial" w:cs="Arial"/>
        </w:rPr>
        <w:fldChar w:fldCharType="begin"/>
      </w:r>
      <w:r w:rsidR="00BB45E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6E4655">
        <w:rPr>
          <w:rFonts w:ascii="Arial" w:hAnsi="Arial" w:cs="Arial"/>
        </w:rPr>
        <w:fldChar w:fldCharType="separate"/>
      </w:r>
      <w:r w:rsidR="00BB45E9">
        <w:rPr>
          <w:rFonts w:ascii="Arial" w:hAnsi="Arial" w:cs="Arial"/>
          <w:noProof/>
        </w:rPr>
        <w:t>[38]</w:t>
      </w:r>
      <w:r w:rsidR="005814C9" w:rsidRPr="006E4655">
        <w:rPr>
          <w:rFonts w:ascii="Arial" w:hAnsi="Arial" w:cs="Arial"/>
        </w:rPr>
        <w:fldChar w:fldCharType="end"/>
      </w:r>
      <w:r w:rsidR="005814C9" w:rsidRPr="006E4655">
        <w:rPr>
          <w:rFonts w:ascii="Arial" w:hAnsi="Arial" w:cs="Arial"/>
        </w:rPr>
        <w:t xml:space="preserve"> for review</w:t>
      </w:r>
      <w:r w:rsidR="005814C9">
        <w:rPr>
          <w:rFonts w:ascii="Arial" w:hAnsi="Arial" w:cs="Arial"/>
        </w:rPr>
        <w:t xml:space="preserve">; </w:t>
      </w:r>
      <w:r w:rsidR="005814C9" w:rsidRPr="006E4655">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5814C9" w:rsidRPr="006E4655">
        <w:rPr>
          <w:rFonts w:ascii="Arial" w:hAnsi="Arial" w:cs="Arial"/>
        </w:rPr>
      </w:r>
      <w:r w:rsidR="005814C9" w:rsidRPr="006E4655">
        <w:rPr>
          <w:rFonts w:ascii="Arial" w:hAnsi="Arial" w:cs="Arial"/>
        </w:rPr>
        <w:fldChar w:fldCharType="separate"/>
      </w:r>
      <w:r w:rsidR="00BB45E9">
        <w:rPr>
          <w:rFonts w:ascii="Arial" w:hAnsi="Arial" w:cs="Arial"/>
          <w:noProof/>
        </w:rPr>
        <w:t>[39-43]</w:t>
      </w:r>
      <w:r w:rsidR="005814C9" w:rsidRPr="006E4655">
        <w:rPr>
          <w:rFonts w:ascii="Arial" w:hAnsi="Arial" w:cs="Arial"/>
        </w:rPr>
        <w:fldChar w:fldCharType="end"/>
      </w:r>
      <w:r w:rsidR="005814C9" w:rsidRPr="006E4655">
        <w:rPr>
          <w:rFonts w:ascii="Arial" w:hAnsi="Arial" w:cs="Arial"/>
        </w:rPr>
        <w:t>)</w:t>
      </w:r>
      <w:r w:rsidR="009252D9">
        <w:rPr>
          <w:rFonts w:ascii="Arial" w:hAnsi="Arial" w:cs="Arial"/>
          <w:sz w:val="22"/>
          <w:szCs w:val="22"/>
        </w:rPr>
        <w:t>.</w:t>
      </w:r>
      <w:r w:rsidR="009921D0">
        <w:rPr>
          <w:rFonts w:ascii="Arial" w:hAnsi="Arial" w:cs="Arial"/>
          <w:sz w:val="22"/>
          <w:szCs w:val="22"/>
        </w:rPr>
        <w:t xml:space="preserve"> We present a mix of social (faces) and non-social (objects) stimuli</w:t>
      </w:r>
      <w:r w:rsidR="004870E0">
        <w:rPr>
          <w:rFonts w:ascii="Arial" w:hAnsi="Arial" w:cs="Arial"/>
          <w:sz w:val="22"/>
          <w:szCs w:val="22"/>
        </w:rPr>
        <w:t xml:space="preserve"> to assay alpha and theta function—neural oscillatory measures associated with altered face processing in autism</w:t>
      </w:r>
      <w:r w:rsidR="0027467C">
        <w:rPr>
          <w:rFonts w:ascii="Arial" w:hAnsi="Arial" w:cs="Arial"/>
          <w:sz w:val="22"/>
          <w:szCs w:val="22"/>
        </w:rPr>
        <w:t xml:space="preserve"> </w:t>
      </w:r>
      <w:r w:rsidR="008268F3">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[44, 45]</w:t>
      </w:r>
      <w:r w:rsidR="008268F3">
        <w:rPr>
          <w:rFonts w:ascii="Arial" w:hAnsi="Arial" w:cs="Arial"/>
          <w:sz w:val="22"/>
          <w:szCs w:val="22"/>
        </w:rPr>
        <w:fldChar w:fldCharType="end"/>
      </w:r>
      <w:r w:rsidR="004870E0">
        <w:rPr>
          <w:rFonts w:ascii="Arial" w:hAnsi="Arial" w:cs="Arial"/>
          <w:sz w:val="22"/>
          <w:szCs w:val="22"/>
        </w:rPr>
        <w:t>.</w:t>
      </w:r>
    </w:p>
    <w:p w14:paraId="06F62DE5" w14:textId="7FAF39D7" w:rsidR="004D30FA" w:rsidRPr="00674080" w:rsidRDefault="004D30FA" w:rsidP="00213C1D">
      <w:pPr>
        <w:jc w:val="both"/>
        <w:rPr>
          <w:rFonts w:ascii="Arial" w:hAnsi="Arial" w:cs="Arial"/>
          <w:sz w:val="22"/>
          <w:szCs w:val="22"/>
        </w:rPr>
      </w:pPr>
      <w:r w:rsidRPr="006A6157">
        <w:rPr>
          <w:rFonts w:ascii="Arial" w:hAnsi="Arial" w:cs="Arial"/>
          <w:b/>
          <w:bCs/>
          <w:sz w:val="22"/>
          <w:szCs w:val="22"/>
        </w:rPr>
        <w:t xml:space="preserve">B.1.2.4 Inter-sensory Attention. </w:t>
      </w:r>
      <w:r w:rsidR="006A3C30" w:rsidRPr="006A3C30">
        <w:rPr>
          <w:rFonts w:ascii="Arial" w:hAnsi="Arial" w:cs="Arial"/>
          <w:sz w:val="22"/>
          <w:szCs w:val="22"/>
        </w:rPr>
        <w:t>Alpha-band activity is thought to modulate suppression of task-irrelevant visual information</w:t>
      </w:r>
      <w:del w:id="7" w:author="Megan Darrell" w:date="2025-05-09T15:28:00Z" w16du:dateUtc="2025-05-09T19:28:00Z">
        <w:r w:rsidR="008268F3" w:rsidDel="00872BD1">
          <w:rPr>
            <w:rFonts w:ascii="Arial" w:hAnsi="Arial" w:cs="Arial"/>
            <w:sz w:val="22"/>
            <w:szCs w:val="22"/>
          </w:rPr>
          <w:delText xml:space="preserve"> </w:delText>
        </w:r>
      </w:del>
      <w:r w:rsidR="006A3C30" w:rsidRPr="006A3C30">
        <w:rPr>
          <w:rFonts w:ascii="Arial" w:hAnsi="Arial" w:cs="Arial"/>
          <w:sz w:val="22"/>
          <w:szCs w:val="22"/>
        </w:rPr>
        <w:t>, a process shown to be atypical in individuals with ASD</w:t>
      </w:r>
      <w:r w:rsidR="00950F6A">
        <w:rPr>
          <w:rFonts w:ascii="Arial" w:hAnsi="Arial" w:cs="Arial"/>
          <w:sz w:val="22"/>
          <w:szCs w:val="22"/>
        </w:rPr>
        <w:t xml:space="preserve"> </w: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 </w:instrTex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EN.CITE.DATA </w:instrText>
      </w:r>
      <w:r w:rsidR="008268F3">
        <w:rPr>
          <w:rFonts w:ascii="Arial" w:hAnsi="Arial" w:cs="Arial"/>
          <w:sz w:val="22"/>
          <w:szCs w:val="22"/>
        </w:rPr>
      </w:r>
      <w:r w:rsidR="008268F3">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8268F3">
        <w:rPr>
          <w:rFonts w:ascii="Arial" w:hAnsi="Arial" w:cs="Arial"/>
          <w:noProof/>
          <w:sz w:val="22"/>
          <w:szCs w:val="22"/>
        </w:rPr>
        <w:t>[13]</w:t>
      </w:r>
      <w:r w:rsidR="008268F3">
        <w:rPr>
          <w:rFonts w:ascii="Arial" w:hAnsi="Arial" w:cs="Arial"/>
          <w:sz w:val="22"/>
          <w:szCs w:val="22"/>
        </w:rPr>
        <w:fldChar w:fldCharType="end"/>
      </w:r>
      <w:r w:rsidR="006A3C30" w:rsidRPr="006A3C30">
        <w:rPr>
          <w:rFonts w:ascii="Arial" w:hAnsi="Arial" w:cs="Arial"/>
          <w:sz w:val="22"/>
          <w:szCs w:val="22"/>
        </w:rPr>
        <w:t>.</w:t>
      </w:r>
      <w:r w:rsidR="00DD34D4">
        <w:rPr>
          <w:rFonts w:ascii="Arial" w:hAnsi="Arial" w:cs="Arial"/>
          <w:sz w:val="22"/>
          <w:szCs w:val="22"/>
        </w:rPr>
        <w:t xml:space="preserve"> We </w:t>
      </w:r>
      <w:r w:rsidR="00942CF9">
        <w:rPr>
          <w:rFonts w:ascii="Arial" w:hAnsi="Arial" w:cs="Arial"/>
          <w:sz w:val="22"/>
          <w:szCs w:val="22"/>
        </w:rPr>
        <w:t>deploy</w:t>
      </w:r>
      <w:r w:rsidR="00DD34D4">
        <w:rPr>
          <w:rFonts w:ascii="Arial" w:hAnsi="Arial" w:cs="Arial"/>
          <w:sz w:val="22"/>
          <w:szCs w:val="22"/>
        </w:rPr>
        <w:t xml:space="preserve"> a </w:t>
      </w:r>
      <w:proofErr w:type="gramStart"/>
      <w:r w:rsidR="00DD34D4">
        <w:rPr>
          <w:rFonts w:ascii="Arial" w:hAnsi="Arial" w:cs="Arial"/>
          <w:sz w:val="22"/>
          <w:szCs w:val="22"/>
        </w:rPr>
        <w:t>cued</w:t>
      </w:r>
      <w:proofErr w:type="gramEnd"/>
      <w:r w:rsidR="00DD34D4">
        <w:rPr>
          <w:rFonts w:ascii="Arial" w:hAnsi="Arial" w:cs="Arial"/>
          <w:sz w:val="22"/>
          <w:szCs w:val="22"/>
        </w:rPr>
        <w:t xml:space="preserve">-target S1-S2 cross-sensory attention task in which participants are required to attend to a target in either the visual or auditory modality during S2 presentation. </w:t>
      </w:r>
      <w:r w:rsidR="009B058B">
        <w:rPr>
          <w:rFonts w:ascii="Arial" w:hAnsi="Arial" w:cs="Arial"/>
          <w:sz w:val="22"/>
          <w:szCs w:val="22"/>
        </w:rPr>
        <w:t>This assay is designed to evaluate alpha oscillatory activity as a measure of attentional suppression</w:t>
      </w:r>
      <w:r w:rsidR="000374AC">
        <w:rPr>
          <w:rFonts w:ascii="Arial" w:hAnsi="Arial" w:cs="Arial"/>
          <w:sz w:val="22"/>
          <w:szCs w:val="22"/>
        </w:rPr>
        <w:t xml:space="preserve"> in the cue-target window</w:t>
      </w:r>
      <w:r w:rsidR="009B058B" w:rsidRPr="009B058B">
        <w:rPr>
          <w:rFonts w:ascii="Arial" w:hAnsi="Arial" w:cs="Arial"/>
          <w:sz w:val="22"/>
          <w:szCs w:val="22"/>
        </w:rPr>
        <w:t>—</w:t>
      </w:r>
      <w:r w:rsidR="00A31F17" w:rsidRPr="00A31F17">
        <w:rPr>
          <w:rFonts w:ascii="Arial" w:hAnsi="Arial" w:cs="Arial"/>
          <w:sz w:val="22"/>
          <w:szCs w:val="22"/>
        </w:rPr>
        <w:t>particularly relevant given the widespread attentional difficulties observed in autism</w:t>
      </w:r>
      <w:r w:rsidR="008268F3">
        <w:rPr>
          <w:rFonts w:ascii="Arial" w:hAnsi="Arial" w:cs="Arial"/>
          <w:sz w:val="22"/>
          <w:szCs w:val="22"/>
        </w:rPr>
        <w:t xml:space="preserve"> </w:t>
      </w:r>
      <w:r w:rsidR="008268F3" w:rsidRPr="006E4655">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8268F3" w:rsidRPr="006E4655">
        <w:rPr>
          <w:rFonts w:ascii="Arial" w:hAnsi="Arial" w:cs="Arial"/>
        </w:rPr>
      </w:r>
      <w:r w:rsidR="008268F3" w:rsidRPr="006E4655">
        <w:rPr>
          <w:rFonts w:ascii="Arial" w:hAnsi="Arial" w:cs="Arial"/>
        </w:rPr>
        <w:fldChar w:fldCharType="separate"/>
      </w:r>
      <w:r w:rsidR="00BB45E9">
        <w:rPr>
          <w:rFonts w:ascii="Arial" w:hAnsi="Arial" w:cs="Arial"/>
          <w:noProof/>
        </w:rPr>
        <w:t>[46-48]</w:t>
      </w:r>
      <w:r w:rsidR="008268F3" w:rsidRPr="006E4655">
        <w:rPr>
          <w:rFonts w:ascii="Arial" w:hAnsi="Arial" w:cs="Arial"/>
        </w:rPr>
        <w:fldChar w:fldCharType="end"/>
      </w:r>
      <w:r w:rsidR="009B058B">
        <w:rPr>
          <w:rFonts w:ascii="Arial" w:hAnsi="Arial" w:cs="Arial"/>
          <w:sz w:val="22"/>
          <w:szCs w:val="22"/>
        </w:rPr>
        <w:t xml:space="preserve">. </w:t>
      </w:r>
    </w:p>
    <w:p w14:paraId="4A1FBF49" w14:textId="7A3551BB" w:rsidR="00923D01"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5 </w:t>
      </w:r>
      <w:r w:rsidR="007F3165" w:rsidRPr="007F3165">
        <w:rPr>
          <w:rFonts w:ascii="Arial" w:hAnsi="Arial" w:cs="Arial"/>
          <w:b/>
          <w:bCs/>
          <w:sz w:val="22"/>
          <w:szCs w:val="22"/>
        </w:rPr>
        <w:t>Audio</w:t>
      </w:r>
      <w:r w:rsidR="00DF4AEB">
        <w:rPr>
          <w:rFonts w:ascii="Arial" w:hAnsi="Arial" w:cs="Arial"/>
          <w:b/>
          <w:bCs/>
          <w:sz w:val="22"/>
          <w:szCs w:val="22"/>
        </w:rPr>
        <w:t>-</w:t>
      </w:r>
      <w:r w:rsidR="007F3165" w:rsidRPr="007F3165">
        <w:rPr>
          <w:rFonts w:ascii="Arial" w:hAnsi="Arial" w:cs="Arial"/>
          <w:b/>
          <w:bCs/>
          <w:sz w:val="22"/>
          <w:szCs w:val="22"/>
        </w:rPr>
        <w:t xml:space="preserve">visual Speeded Reaction Time </w:t>
      </w:r>
      <w:r w:rsidR="007F3165">
        <w:rPr>
          <w:rFonts w:ascii="Arial" w:hAnsi="Arial" w:cs="Arial"/>
          <w:b/>
          <w:bCs/>
          <w:sz w:val="22"/>
          <w:szCs w:val="22"/>
        </w:rPr>
        <w:t>(</w:t>
      </w:r>
      <w:r w:rsidR="00C852B0">
        <w:rPr>
          <w:rFonts w:ascii="Arial" w:hAnsi="Arial" w:cs="Arial"/>
          <w:b/>
          <w:bCs/>
          <w:sz w:val="22"/>
          <w:szCs w:val="22"/>
        </w:rPr>
        <w:t>AVSRT</w:t>
      </w:r>
      <w:r w:rsidR="007F3165">
        <w:rPr>
          <w:rFonts w:ascii="Arial" w:hAnsi="Arial" w:cs="Arial"/>
          <w:b/>
          <w:bCs/>
          <w:sz w:val="22"/>
          <w:szCs w:val="22"/>
        </w:rPr>
        <w:t>)</w:t>
      </w:r>
      <w:r w:rsidR="00C852B0">
        <w:rPr>
          <w:rFonts w:ascii="Arial" w:hAnsi="Arial" w:cs="Arial"/>
          <w:b/>
          <w:bCs/>
          <w:sz w:val="22"/>
          <w:szCs w:val="22"/>
        </w:rPr>
        <w:t>.</w:t>
      </w:r>
      <w:r>
        <w:rPr>
          <w:rFonts w:ascii="Arial" w:hAnsi="Arial" w:cs="Arial"/>
          <w:b/>
          <w:bCs/>
          <w:sz w:val="22"/>
          <w:szCs w:val="22"/>
        </w:rPr>
        <w:t xml:space="preserve"> </w:t>
      </w:r>
      <w:r w:rsidR="00D65144">
        <w:rPr>
          <w:rFonts w:ascii="Arial" w:hAnsi="Arial" w:cs="Arial"/>
          <w:b/>
          <w:bCs/>
          <w:sz w:val="22"/>
          <w:szCs w:val="22"/>
        </w:rPr>
        <w:tab/>
      </w:r>
      <w:r w:rsidR="006A771C">
        <w:rPr>
          <w:rFonts w:ascii="Arial" w:hAnsi="Arial" w:cs="Arial"/>
          <w:sz w:val="22"/>
          <w:szCs w:val="22"/>
        </w:rPr>
        <w:t>AVSRT—</w:t>
      </w:r>
      <w:r w:rsidR="00923D01" w:rsidRPr="00923D01">
        <w:rPr>
          <w:rFonts w:ascii="Arial" w:hAnsi="Arial" w:cs="Arial"/>
          <w:sz w:val="22"/>
          <w:szCs w:val="22"/>
        </w:rPr>
        <w:t>a simple task in which participants respond to visual, auditory, and audio</w:t>
      </w:r>
      <w:r w:rsidR="00DF4AEB">
        <w:rPr>
          <w:rFonts w:ascii="Arial" w:hAnsi="Arial" w:cs="Arial"/>
          <w:sz w:val="22"/>
          <w:szCs w:val="22"/>
        </w:rPr>
        <w:t>-</w:t>
      </w:r>
      <w:r w:rsidR="00923D01" w:rsidRPr="00923D01">
        <w:rPr>
          <w:rFonts w:ascii="Arial" w:hAnsi="Arial" w:cs="Arial"/>
          <w:sz w:val="22"/>
          <w:szCs w:val="22"/>
        </w:rPr>
        <w:t xml:space="preserve">visual targets—probes both early </w:t>
      </w:r>
      <w:proofErr w:type="spellStart"/>
      <w:r w:rsidR="00923D01" w:rsidRPr="00923D01">
        <w:rPr>
          <w:rFonts w:ascii="Arial" w:hAnsi="Arial" w:cs="Arial"/>
          <w:sz w:val="22"/>
          <w:szCs w:val="22"/>
        </w:rPr>
        <w:t>unisensory</w:t>
      </w:r>
      <w:proofErr w:type="spellEnd"/>
      <w:r w:rsidR="00923D01" w:rsidRPr="00923D01">
        <w:rPr>
          <w:rFonts w:ascii="Arial" w:hAnsi="Arial" w:cs="Arial"/>
          <w:sz w:val="22"/>
          <w:szCs w:val="22"/>
        </w:rPr>
        <w:t xml:space="preserve"> processing and multisensory integration. This allows for evaluation of multisensory integration at the behavioral level </w:t>
      </w:r>
      <w:r w:rsidR="00FF0379">
        <w:rPr>
          <w:rFonts w:ascii="Arial" w:hAnsi="Arial" w:cs="Arial"/>
          <w:sz w:val="22"/>
          <w:szCs w:val="22"/>
        </w:rPr>
        <w:t xml:space="preserve">(reaction time) </w:t>
      </w:r>
      <w:r w:rsidR="00923D01" w:rsidRPr="00923D01">
        <w:rPr>
          <w:rFonts w:ascii="Arial" w:hAnsi="Arial" w:cs="Arial"/>
          <w:sz w:val="22"/>
          <w:szCs w:val="22"/>
        </w:rPr>
        <w:t>and its association with cortical activity, as indexed by alpha desynchronization</w:t>
      </w:r>
      <w:r w:rsidR="00200DD6">
        <w:rPr>
          <w:rFonts w:ascii="Arial" w:hAnsi="Arial" w:cs="Arial"/>
          <w:sz w:val="22"/>
          <w:szCs w:val="22"/>
        </w:rPr>
        <w:t xml:space="preserve"> </w:t>
      </w:r>
      <w:r w:rsidR="00200DD6">
        <w:rPr>
          <w:rFonts w:ascii="Arial" w:hAnsi="Arial" w:cs="Arial"/>
          <w:sz w:val="22"/>
          <w:szCs w:val="22"/>
        </w:rPr>
        <w:fldChar w:fldCharType="begin"/>
      </w:r>
      <w:r w:rsidR="00BB45E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Pr>
          <w:rFonts w:ascii="Arial" w:hAnsi="Arial" w:cs="Arial"/>
          <w:sz w:val="22"/>
          <w:szCs w:val="22"/>
        </w:rPr>
        <w:fldChar w:fldCharType="separate"/>
      </w:r>
      <w:r w:rsidR="00BB45E9">
        <w:rPr>
          <w:rFonts w:ascii="Arial" w:hAnsi="Arial" w:cs="Arial"/>
          <w:noProof/>
          <w:sz w:val="22"/>
          <w:szCs w:val="22"/>
        </w:rPr>
        <w:t>[49]</w:t>
      </w:r>
      <w:r w:rsidR="00200DD6">
        <w:rPr>
          <w:rFonts w:ascii="Arial" w:hAnsi="Arial" w:cs="Arial"/>
          <w:sz w:val="22"/>
          <w:szCs w:val="22"/>
        </w:rPr>
        <w:fldChar w:fldCharType="end"/>
      </w:r>
      <w:r w:rsidR="00923D01" w:rsidRPr="00923D01">
        <w:rPr>
          <w:rFonts w:ascii="Arial" w:hAnsi="Arial" w:cs="Arial"/>
          <w:sz w:val="22"/>
          <w:szCs w:val="22"/>
        </w:rPr>
        <w:t>.</w:t>
      </w:r>
      <w:r w:rsidR="00465314">
        <w:rPr>
          <w:rFonts w:ascii="Arial" w:hAnsi="Arial" w:cs="Arial"/>
          <w:sz w:val="22"/>
          <w:szCs w:val="22"/>
        </w:rPr>
        <w:t xml:space="preserve"> </w:t>
      </w:r>
      <w:r w:rsidR="007F401D" w:rsidRPr="007F401D">
        <w:rPr>
          <w:rFonts w:ascii="Arial" w:hAnsi="Arial" w:cs="Arial"/>
          <w:sz w:val="22"/>
          <w:szCs w:val="22"/>
        </w:rPr>
        <w:t xml:space="preserve">This approach is motivated by consistent evidence that individuals with autism exhibit </w:t>
      </w:r>
      <w:r w:rsidR="007415FC">
        <w:rPr>
          <w:rFonts w:ascii="Arial" w:hAnsi="Arial" w:cs="Arial"/>
          <w:sz w:val="22"/>
          <w:szCs w:val="22"/>
        </w:rPr>
        <w:t>alterations</w:t>
      </w:r>
      <w:r w:rsidR="007F401D" w:rsidRPr="007F401D">
        <w:rPr>
          <w:rFonts w:ascii="Arial" w:hAnsi="Arial" w:cs="Arial"/>
          <w:sz w:val="22"/>
          <w:szCs w:val="22"/>
        </w:rPr>
        <w:t xml:space="preserve"> in early visual and auditory processing</w:t>
      </w:r>
      <w:r w:rsidR="008268F3">
        <w:rPr>
          <w:rFonts w:ascii="Arial" w:hAnsi="Arial" w:cs="Arial"/>
          <w:sz w:val="22"/>
          <w:szCs w:val="22"/>
        </w:rPr>
        <w:t xml:space="preserve"> </w:t>
      </w:r>
      <w:r w:rsidR="008268F3">
        <w:rPr>
          <w:rFonts w:ascii="Arial" w:hAnsi="Arial" w:cs="Arial"/>
          <w:sz w:val="22"/>
          <w:szCs w:val="22"/>
        </w:rPr>
        <w:fldChar w:fldCharType="begin"/>
      </w:r>
      <w:r w:rsidR="00BB45E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Pr>
          <w:rFonts w:ascii="Arial" w:hAnsi="Arial" w:cs="Arial"/>
          <w:sz w:val="22"/>
          <w:szCs w:val="22"/>
        </w:rPr>
        <w:fldChar w:fldCharType="separate"/>
      </w:r>
      <w:r w:rsidR="00BB45E9">
        <w:rPr>
          <w:rFonts w:ascii="Arial" w:hAnsi="Arial" w:cs="Arial"/>
          <w:noProof/>
          <w:sz w:val="22"/>
          <w:szCs w:val="22"/>
        </w:rPr>
        <w:t>[50]</w:t>
      </w:r>
      <w:r w:rsidR="008268F3">
        <w:rPr>
          <w:rFonts w:ascii="Arial" w:hAnsi="Arial" w:cs="Arial"/>
          <w:sz w:val="22"/>
          <w:szCs w:val="22"/>
        </w:rPr>
        <w:fldChar w:fldCharType="end"/>
      </w:r>
      <w:r w:rsidR="007F401D" w:rsidRPr="007F401D">
        <w:rPr>
          <w:rFonts w:ascii="Arial" w:hAnsi="Arial" w:cs="Arial"/>
          <w:sz w:val="22"/>
          <w:szCs w:val="22"/>
        </w:rPr>
        <w:t xml:space="preserve">, as well as impaired multisensory </w:t>
      </w:r>
      <w:r w:rsidR="007778E4">
        <w:rPr>
          <w:rFonts w:ascii="Arial" w:hAnsi="Arial" w:cs="Arial"/>
          <w:sz w:val="22"/>
          <w:szCs w:val="22"/>
        </w:rPr>
        <w:t>performance</w:t>
      </w:r>
      <w:r w:rsidR="007F401D" w:rsidRPr="007F401D">
        <w:rPr>
          <w:rFonts w:ascii="Arial" w:hAnsi="Arial" w:cs="Arial"/>
          <w:sz w:val="22"/>
          <w:szCs w:val="22"/>
        </w:rPr>
        <w:t xml:space="preserve"> and electrophysiological responses</w:t>
      </w:r>
      <w:r w:rsidR="008268F3">
        <w:rPr>
          <w:rFonts w:ascii="Arial" w:hAnsi="Arial" w:cs="Arial"/>
          <w:sz w:val="22"/>
          <w:szCs w:val="22"/>
        </w:rPr>
        <w:t xml:space="preserve"> </w:t>
      </w:r>
      <w:r w:rsidR="008268F3">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[51]</w:t>
      </w:r>
      <w:r w:rsidR="008268F3">
        <w:rPr>
          <w:rFonts w:ascii="Arial" w:hAnsi="Arial" w:cs="Arial"/>
          <w:sz w:val="22"/>
          <w:szCs w:val="22"/>
        </w:rPr>
        <w:fldChar w:fldCharType="end"/>
      </w:r>
      <w:r w:rsidR="007F401D" w:rsidRPr="007F401D">
        <w:rPr>
          <w:rFonts w:ascii="Arial" w:hAnsi="Arial" w:cs="Arial"/>
          <w:sz w:val="22"/>
          <w:szCs w:val="22"/>
        </w:rPr>
        <w:t>.</w:t>
      </w:r>
    </w:p>
    <w:p w14:paraId="62908A79" w14:textId="748CE4D5" w:rsidR="004D30FA" w:rsidRPr="00157EED"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6 </w:t>
      </w:r>
      <w:r w:rsidR="0090170A">
        <w:rPr>
          <w:rFonts w:ascii="Arial" w:hAnsi="Arial" w:cs="Arial"/>
          <w:b/>
          <w:bCs/>
          <w:sz w:val="22"/>
          <w:szCs w:val="22"/>
        </w:rPr>
        <w:t>Motor Processing</w:t>
      </w:r>
      <w:r w:rsidR="00835006">
        <w:rPr>
          <w:rFonts w:ascii="Arial" w:hAnsi="Arial" w:cs="Arial"/>
          <w:b/>
          <w:bCs/>
          <w:sz w:val="22"/>
          <w:szCs w:val="22"/>
        </w:rPr>
        <w:t xml:space="preserve"> (Treadmill Walking)</w:t>
      </w:r>
      <w:r>
        <w:rPr>
          <w:rFonts w:ascii="Arial" w:hAnsi="Arial" w:cs="Arial"/>
          <w:b/>
          <w:bCs/>
          <w:sz w:val="22"/>
          <w:szCs w:val="22"/>
        </w:rPr>
        <w:t xml:space="preserve">. </w:t>
      </w:r>
      <w:r w:rsidR="00157EED">
        <w:rPr>
          <w:rFonts w:ascii="Arial" w:hAnsi="Arial" w:cs="Arial"/>
          <w:sz w:val="22"/>
          <w:szCs w:val="22"/>
        </w:rPr>
        <w:t>Atypical gait and other motor abnormalities are</w:t>
      </w:r>
      <w:r w:rsidR="00542A8C">
        <w:rPr>
          <w:rFonts w:ascii="Arial" w:hAnsi="Arial" w:cs="Arial"/>
          <w:sz w:val="22"/>
          <w:szCs w:val="22"/>
        </w:rPr>
        <w:t xml:space="preserve"> commonly reported in ASD</w:t>
      </w:r>
      <w:r w:rsidR="00B03E6E">
        <w:rPr>
          <w:rFonts w:ascii="Arial" w:hAnsi="Arial" w:cs="Arial"/>
          <w:sz w:val="22"/>
          <w:szCs w:val="22"/>
        </w:rPr>
        <w:t xml:space="preserve"> </w:t>
      </w:r>
      <w:r w:rsidR="00B03E6E">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03E6E">
        <w:rPr>
          <w:rFonts w:ascii="Arial" w:hAnsi="Arial" w:cs="Arial"/>
          <w:sz w:val="22"/>
          <w:szCs w:val="22"/>
        </w:rPr>
      </w:r>
      <w:r w:rsidR="00B03E6E">
        <w:rPr>
          <w:rFonts w:ascii="Arial" w:hAnsi="Arial" w:cs="Arial"/>
          <w:sz w:val="22"/>
          <w:szCs w:val="22"/>
        </w:rPr>
        <w:fldChar w:fldCharType="separate"/>
      </w:r>
      <w:r w:rsidR="00BB45E9">
        <w:rPr>
          <w:rFonts w:ascii="Arial" w:hAnsi="Arial" w:cs="Arial"/>
          <w:noProof/>
          <w:sz w:val="22"/>
          <w:szCs w:val="22"/>
        </w:rPr>
        <w:t>[52, 53]</w:t>
      </w:r>
      <w:r w:rsidR="00B03E6E">
        <w:rPr>
          <w:rFonts w:ascii="Arial" w:hAnsi="Arial" w:cs="Arial"/>
          <w:sz w:val="22"/>
          <w:szCs w:val="22"/>
        </w:rPr>
        <w:fldChar w:fldCharType="end"/>
      </w:r>
      <w:r w:rsidR="00542A8C">
        <w:rPr>
          <w:rFonts w:ascii="Arial" w:hAnsi="Arial" w:cs="Arial"/>
          <w:sz w:val="22"/>
          <w:szCs w:val="22"/>
        </w:rPr>
        <w:t>.</w:t>
      </w:r>
      <w:r w:rsidR="00D955E7">
        <w:rPr>
          <w:rFonts w:ascii="Arial" w:hAnsi="Arial" w:cs="Arial"/>
          <w:sz w:val="22"/>
          <w:szCs w:val="22"/>
        </w:rPr>
        <w:t xml:space="preserve"> </w:t>
      </w:r>
      <w:r w:rsidR="00D955E7" w:rsidRPr="00D955E7">
        <w:rPr>
          <w:rFonts w:ascii="Arial" w:hAnsi="Arial" w:cs="Arial"/>
          <w:sz w:val="22"/>
          <w:szCs w:val="22"/>
        </w:rPr>
        <w:t xml:space="preserve">Here, we use treadmill walking to assess oscillatory activity during motor behavior, </w:t>
      </w:r>
      <w:r w:rsidR="00D955E7">
        <w:rPr>
          <w:rFonts w:ascii="Arial" w:hAnsi="Arial" w:cs="Arial"/>
          <w:sz w:val="22"/>
          <w:szCs w:val="22"/>
        </w:rPr>
        <w:t>particularly focusing</w:t>
      </w:r>
      <w:r w:rsidR="00D955E7" w:rsidRPr="00D955E7">
        <w:rPr>
          <w:rFonts w:ascii="Arial" w:hAnsi="Arial" w:cs="Arial"/>
          <w:sz w:val="22"/>
          <w:szCs w:val="22"/>
        </w:rPr>
        <w:t xml:space="preserve"> on alpha and beta synchronization</w:t>
      </w:r>
      <w:r w:rsidR="00DF1268">
        <w:rPr>
          <w:rFonts w:ascii="Arial" w:hAnsi="Arial" w:cs="Arial"/>
          <w:sz w:val="22"/>
          <w:szCs w:val="22"/>
        </w:rPr>
        <w:t xml:space="preserve">, </w:t>
      </w:r>
      <w:r w:rsidR="00D955E7" w:rsidRPr="00D955E7">
        <w:rPr>
          <w:rFonts w:ascii="Arial" w:hAnsi="Arial" w:cs="Arial"/>
          <w:sz w:val="22"/>
          <w:szCs w:val="22"/>
        </w:rPr>
        <w:t>which has been shown to increase in the motor and posterior parietal cortices with rising gait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D955E7" w:rsidRPr="00D955E7">
        <w:rPr>
          <w:rFonts w:ascii="Arial" w:hAnsi="Arial" w:cs="Arial"/>
          <w:sz w:val="22"/>
          <w:szCs w:val="22"/>
        </w:rPr>
        <w:t>.</w:t>
      </w:r>
    </w:p>
    <w:p w14:paraId="63324E66" w14:textId="70EFAA88" w:rsidR="00C43156" w:rsidRDefault="004D30FA" w:rsidP="00213C1D">
      <w:pPr>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7</w:t>
      </w:r>
      <w:r w:rsidR="0090170A">
        <w:rPr>
          <w:rFonts w:ascii="Arial" w:hAnsi="Arial" w:cs="Arial"/>
          <w:b/>
          <w:bCs/>
          <w:sz w:val="22"/>
          <w:szCs w:val="22"/>
        </w:rPr>
        <w:t xml:space="preserve"> Go-</w:t>
      </w:r>
      <w:proofErr w:type="spellStart"/>
      <w:r w:rsidR="0090170A">
        <w:rPr>
          <w:rFonts w:ascii="Arial" w:hAnsi="Arial" w:cs="Arial"/>
          <w:b/>
          <w:bCs/>
          <w:sz w:val="22"/>
          <w:szCs w:val="22"/>
        </w:rPr>
        <w:t>NoGo</w:t>
      </w:r>
      <w:proofErr w:type="spellEnd"/>
      <w:r w:rsidR="0090170A">
        <w:rPr>
          <w:rFonts w:ascii="Arial" w:hAnsi="Arial" w:cs="Arial"/>
          <w:b/>
          <w:bCs/>
          <w:sz w:val="22"/>
          <w:szCs w:val="22"/>
        </w:rPr>
        <w:t xml:space="preserve"> Cognitive Control</w:t>
      </w:r>
      <w:r w:rsidR="007268AC">
        <w:rPr>
          <w:rFonts w:ascii="Arial" w:hAnsi="Arial" w:cs="Arial"/>
          <w:b/>
          <w:bCs/>
          <w:sz w:val="22"/>
          <w:szCs w:val="22"/>
        </w:rPr>
        <w:t xml:space="preserve"> (Single &amp; Dual-Task)</w:t>
      </w:r>
      <w:r>
        <w:rPr>
          <w:rFonts w:ascii="Arial" w:hAnsi="Arial" w:cs="Arial"/>
          <w:b/>
          <w:bCs/>
          <w:sz w:val="22"/>
          <w:szCs w:val="22"/>
        </w:rPr>
        <w:t xml:space="preserve">. </w:t>
      </w:r>
      <w:r w:rsidR="00F015CE" w:rsidRPr="00F015CE">
        <w:rPr>
          <w:rFonts w:ascii="Arial" w:hAnsi="Arial" w:cs="Arial"/>
          <w:sz w:val="22"/>
          <w:szCs w:val="22"/>
        </w:rPr>
        <w:t>We employ a classic Go-</w:t>
      </w:r>
      <w:proofErr w:type="spellStart"/>
      <w:r w:rsidR="00F015CE" w:rsidRPr="00F015CE">
        <w:rPr>
          <w:rFonts w:ascii="Arial" w:hAnsi="Arial" w:cs="Arial"/>
          <w:sz w:val="22"/>
          <w:szCs w:val="22"/>
        </w:rPr>
        <w:t>NoGo</w:t>
      </w:r>
      <w:proofErr w:type="spellEnd"/>
      <w:r w:rsidR="00F015CE" w:rsidRPr="00F015CE">
        <w:rPr>
          <w:rFonts w:ascii="Arial" w:hAnsi="Arial" w:cs="Arial"/>
          <w:sz w:val="22"/>
          <w:szCs w:val="22"/>
        </w:rPr>
        <w:t xml:space="preserve"> task in which participants respond when a centrally presented cross changes into an X, </w:t>
      </w:r>
      <w:r w:rsidR="001207AD">
        <w:rPr>
          <w:rFonts w:ascii="Arial" w:hAnsi="Arial" w:cs="Arial"/>
          <w:sz w:val="22"/>
          <w:szCs w:val="22"/>
        </w:rPr>
        <w:t>thereby</w:t>
      </w:r>
      <w:r w:rsidR="00431C46">
        <w:rPr>
          <w:rFonts w:ascii="Arial" w:hAnsi="Arial" w:cs="Arial"/>
          <w:sz w:val="22"/>
          <w:szCs w:val="22"/>
        </w:rPr>
        <w:t xml:space="preserve"> requiring</w:t>
      </w:r>
      <w:r w:rsidR="00041DE0">
        <w:rPr>
          <w:rFonts w:ascii="Arial" w:hAnsi="Arial" w:cs="Arial"/>
          <w:sz w:val="22"/>
          <w:szCs w:val="22"/>
        </w:rPr>
        <w:t xml:space="preserve"> </w:t>
      </w:r>
      <w:r w:rsidR="00F015CE" w:rsidRPr="00F015CE">
        <w:rPr>
          <w:rFonts w:ascii="Arial" w:hAnsi="Arial" w:cs="Arial"/>
          <w:sz w:val="22"/>
          <w:szCs w:val="22"/>
        </w:rPr>
        <w:t>cognitive control to inhibit a prepotent response.</w:t>
      </w:r>
      <w:r w:rsidR="00F015CE">
        <w:rPr>
          <w:rFonts w:ascii="Arial" w:hAnsi="Arial" w:cs="Arial"/>
          <w:sz w:val="22"/>
          <w:szCs w:val="22"/>
        </w:rPr>
        <w:t xml:space="preserve"> </w:t>
      </w:r>
      <w:r w:rsidR="00027A60">
        <w:rPr>
          <w:rFonts w:ascii="Arial" w:hAnsi="Arial" w:cs="Arial"/>
          <w:sz w:val="22"/>
          <w:szCs w:val="22"/>
        </w:rPr>
        <w:t>This enables</w:t>
      </w:r>
      <w:r w:rsidR="00576FDA" w:rsidRPr="00576FDA">
        <w:rPr>
          <w:rFonts w:ascii="Arial" w:hAnsi="Arial" w:cs="Arial"/>
          <w:sz w:val="22"/>
          <w:szCs w:val="22"/>
        </w:rPr>
        <w:t xml:space="preserve"> </w:t>
      </w:r>
      <w:r w:rsidR="00027A60">
        <w:rPr>
          <w:rFonts w:ascii="Arial" w:hAnsi="Arial" w:cs="Arial"/>
          <w:sz w:val="22"/>
          <w:szCs w:val="22"/>
        </w:rPr>
        <w:t>interrogation of</w:t>
      </w:r>
      <w:r w:rsidR="00576FDA" w:rsidRPr="00576FDA">
        <w:rPr>
          <w:rFonts w:ascii="Arial" w:hAnsi="Arial" w:cs="Arial"/>
          <w:sz w:val="22"/>
          <w:szCs w:val="22"/>
        </w:rPr>
        <w:t xml:space="preserve"> theta </w:t>
      </w:r>
      <w:r w:rsidR="00576FDA">
        <w:rPr>
          <w:rFonts w:ascii="Arial" w:hAnsi="Arial" w:cs="Arial"/>
          <w:sz w:val="22"/>
          <w:szCs w:val="22"/>
        </w:rPr>
        <w:t>function</w:t>
      </w:r>
      <w:r w:rsidR="00576FDA" w:rsidRPr="00576FDA">
        <w:rPr>
          <w:rFonts w:ascii="Arial" w:hAnsi="Arial" w:cs="Arial"/>
          <w:sz w:val="22"/>
          <w:szCs w:val="22"/>
        </w:rPr>
        <w:t xml:space="preserve">—a </w:t>
      </w:r>
      <w:r w:rsidR="00A60C5B">
        <w:rPr>
          <w:rFonts w:ascii="Arial" w:hAnsi="Arial" w:cs="Arial"/>
          <w:sz w:val="22"/>
          <w:szCs w:val="22"/>
        </w:rPr>
        <w:t xml:space="preserve">neural </w:t>
      </w:r>
      <w:r w:rsidR="00576FDA" w:rsidRPr="00576FDA">
        <w:rPr>
          <w:rFonts w:ascii="Arial" w:hAnsi="Arial" w:cs="Arial"/>
          <w:sz w:val="22"/>
          <w:szCs w:val="22"/>
        </w:rPr>
        <w:t>marker of cognitive control shown to be reduced in ASD</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[55, 56]</w:t>
      </w:r>
      <w:r w:rsidR="0016319A">
        <w:rPr>
          <w:rFonts w:ascii="Arial" w:hAnsi="Arial" w:cs="Arial"/>
          <w:sz w:val="22"/>
          <w:szCs w:val="22"/>
        </w:rPr>
        <w:fldChar w:fldCharType="end"/>
      </w:r>
      <w:r w:rsidR="00576FDA" w:rsidRPr="00576FDA">
        <w:rPr>
          <w:rFonts w:ascii="Arial" w:hAnsi="Arial" w:cs="Arial"/>
          <w:sz w:val="22"/>
          <w:szCs w:val="22"/>
        </w:rPr>
        <w:t>—across single-task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while sitting), motor dual-task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while walking), and cognitive dual-task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with a visual optic flow distractor) conditions.</w:t>
      </w:r>
      <w:r w:rsidR="00C43156">
        <w:rPr>
          <w:rFonts w:ascii="Arial" w:hAnsi="Arial" w:cs="Arial"/>
          <w:sz w:val="22"/>
          <w:szCs w:val="22"/>
        </w:rPr>
        <w:t xml:space="preserve"> </w:t>
      </w:r>
      <w:r w:rsidR="00C43156" w:rsidRPr="00C43156">
        <w:rPr>
          <w:rFonts w:ascii="Arial" w:hAnsi="Arial" w:cs="Arial"/>
          <w:sz w:val="22"/>
          <w:szCs w:val="22"/>
        </w:rPr>
        <w:t>Here, we plan to evaluate group differences in theta across conditions</w:t>
      </w:r>
      <w:r w:rsidR="00C43156">
        <w:rPr>
          <w:rFonts w:ascii="Arial" w:hAnsi="Arial" w:cs="Arial"/>
          <w:sz w:val="22"/>
          <w:szCs w:val="22"/>
        </w:rPr>
        <w:t>, which</w:t>
      </w:r>
      <w:r w:rsidR="00C43156" w:rsidRPr="00C43156">
        <w:rPr>
          <w:rFonts w:ascii="Arial" w:hAnsi="Arial" w:cs="Arial"/>
          <w:sz w:val="22"/>
          <w:szCs w:val="22"/>
        </w:rPr>
        <w:t xml:space="preserve"> systematically vary cognitive control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C43156" w:rsidRPr="00C43156">
        <w:rPr>
          <w:rFonts w:ascii="Arial" w:hAnsi="Arial" w:cs="Arial"/>
          <w:sz w:val="22"/>
          <w:szCs w:val="22"/>
        </w:rPr>
        <w:t>.</w:t>
      </w:r>
    </w:p>
    <w:p w14:paraId="2766D595" w14:textId="40EE7AE4" w:rsidR="007E0AB2" w:rsidRPr="006462B8" w:rsidRDefault="004D30FA" w:rsidP="006462B8">
      <w:pPr>
        <w:spacing w:after="80"/>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8</w:t>
      </w:r>
      <w:r>
        <w:rPr>
          <w:rFonts w:ascii="Arial" w:hAnsi="Arial" w:cs="Arial"/>
          <w:b/>
          <w:bCs/>
          <w:sz w:val="22"/>
          <w:szCs w:val="22"/>
        </w:rPr>
        <w:t xml:space="preserve"> Rest. </w:t>
      </w:r>
      <w:r w:rsidR="000205BF">
        <w:rPr>
          <w:rFonts w:ascii="Arial" w:hAnsi="Arial" w:cs="Arial"/>
          <w:sz w:val="22"/>
          <w:szCs w:val="22"/>
        </w:rPr>
        <w:t>R</w:t>
      </w:r>
      <w:r w:rsidR="00456FEA">
        <w:rPr>
          <w:rFonts w:ascii="Arial" w:hAnsi="Arial" w:cs="Arial"/>
          <w:sz w:val="22"/>
          <w:szCs w:val="22"/>
        </w:rPr>
        <w:t>esting state</w:t>
      </w:r>
      <w:r w:rsidR="004F0C57">
        <w:rPr>
          <w:rFonts w:ascii="Arial" w:hAnsi="Arial" w:cs="Arial"/>
          <w:sz w:val="22"/>
          <w:szCs w:val="22"/>
        </w:rPr>
        <w:t xml:space="preserve"> (RS)</w:t>
      </w:r>
      <w:r w:rsidR="00456FEA">
        <w:rPr>
          <w:rFonts w:ascii="Arial" w:hAnsi="Arial" w:cs="Arial"/>
          <w:sz w:val="22"/>
          <w:szCs w:val="22"/>
        </w:rPr>
        <w:t xml:space="preserve"> data</w:t>
      </w:r>
      <w:r w:rsidR="00B17A6B">
        <w:rPr>
          <w:rFonts w:ascii="Arial" w:hAnsi="Arial" w:cs="Arial"/>
          <w:sz w:val="22"/>
          <w:szCs w:val="22"/>
        </w:rPr>
        <w:t>—which is collected in the absence of a task—</w:t>
      </w:r>
      <w:r w:rsidR="00456FEA">
        <w:rPr>
          <w:rFonts w:ascii="Arial" w:hAnsi="Arial" w:cs="Arial"/>
          <w:sz w:val="22"/>
          <w:szCs w:val="22"/>
        </w:rPr>
        <w:t>offers a powerful assay of neural oscillatory function across all frequency bands</w:t>
      </w:r>
      <w:r w:rsidR="00422E78">
        <w:rPr>
          <w:rFonts w:ascii="Arial" w:hAnsi="Arial" w:cs="Arial"/>
          <w:sz w:val="22"/>
          <w:szCs w:val="22"/>
        </w:rPr>
        <w:t xml:space="preserve"> </w:t>
      </w:r>
      <w:r w:rsidR="00422E78">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422E78">
        <w:rPr>
          <w:rFonts w:ascii="Arial" w:hAnsi="Arial" w:cs="Arial"/>
          <w:sz w:val="22"/>
          <w:szCs w:val="22"/>
        </w:rPr>
      </w:r>
      <w:r w:rsidR="00422E78">
        <w:rPr>
          <w:rFonts w:ascii="Arial" w:hAnsi="Arial" w:cs="Arial"/>
          <w:sz w:val="22"/>
          <w:szCs w:val="22"/>
        </w:rPr>
        <w:fldChar w:fldCharType="separate"/>
      </w:r>
      <w:r w:rsidR="00BB45E9">
        <w:rPr>
          <w:rFonts w:ascii="Arial" w:hAnsi="Arial" w:cs="Arial"/>
          <w:noProof/>
          <w:sz w:val="22"/>
          <w:szCs w:val="22"/>
        </w:rPr>
        <w:t>[57]</w:t>
      </w:r>
      <w:r w:rsidR="00422E78">
        <w:rPr>
          <w:rFonts w:ascii="Arial" w:hAnsi="Arial" w:cs="Arial"/>
          <w:sz w:val="22"/>
          <w:szCs w:val="22"/>
        </w:rPr>
        <w:fldChar w:fldCharType="end"/>
      </w:r>
      <w:r w:rsidR="00B17A6B">
        <w:rPr>
          <w:rFonts w:ascii="Arial" w:hAnsi="Arial" w:cs="Arial"/>
          <w:sz w:val="22"/>
          <w:szCs w:val="22"/>
        </w:rPr>
        <w:t xml:space="preserve"> that is both </w:t>
      </w:r>
      <w:proofErr w:type="spellStart"/>
      <w:r w:rsidR="00B17A6B">
        <w:rPr>
          <w:rFonts w:ascii="Arial" w:hAnsi="Arial" w:cs="Arial"/>
          <w:sz w:val="22"/>
          <w:szCs w:val="22"/>
        </w:rPr>
        <w:t>i</w:t>
      </w:r>
      <w:proofErr w:type="spellEnd"/>
      <w:r w:rsidR="00B17A6B">
        <w:rPr>
          <w:rFonts w:ascii="Arial" w:hAnsi="Arial" w:cs="Arial"/>
          <w:sz w:val="22"/>
          <w:szCs w:val="22"/>
        </w:rPr>
        <w:t>) clinically relevant and ii) easily translatable to animal work</w:t>
      </w:r>
      <w:r w:rsidR="00456FEA">
        <w:rPr>
          <w:rFonts w:ascii="Arial" w:hAnsi="Arial" w:cs="Arial"/>
          <w:sz w:val="22"/>
          <w:szCs w:val="22"/>
        </w:rPr>
        <w:t xml:space="preserve">. </w:t>
      </w:r>
      <w:r w:rsidR="004F0C57">
        <w:rPr>
          <w:rFonts w:ascii="Arial" w:hAnsi="Arial" w:cs="Arial"/>
          <w:sz w:val="22"/>
          <w:szCs w:val="22"/>
        </w:rPr>
        <w:t xml:space="preserve">Spectral analysis of alpha- and gamma-activity during RS </w:t>
      </w:r>
      <w:r w:rsidR="00BE7C62">
        <w:rPr>
          <w:rFonts w:ascii="Arial" w:hAnsi="Arial" w:cs="Arial"/>
          <w:sz w:val="22"/>
          <w:szCs w:val="22"/>
        </w:rPr>
        <w:t xml:space="preserve">has </w:t>
      </w:r>
      <w:r w:rsidR="002C56E0">
        <w:rPr>
          <w:rFonts w:ascii="Arial" w:hAnsi="Arial" w:cs="Arial"/>
          <w:sz w:val="22"/>
          <w:szCs w:val="22"/>
        </w:rPr>
        <w:t>revealed</w:t>
      </w:r>
      <w:r w:rsidR="00BE7C62">
        <w:rPr>
          <w:rFonts w:ascii="Arial" w:hAnsi="Arial" w:cs="Arial"/>
          <w:sz w:val="22"/>
          <w:szCs w:val="22"/>
        </w:rPr>
        <w:t xml:space="preserve"> significant correlation with measures of autistic traits </w:t>
      </w:r>
      <w:r w:rsidR="007C7CBE">
        <w:rPr>
          <w:rFonts w:ascii="Arial" w:hAnsi="Arial" w:cs="Arial"/>
          <w:sz w:val="22"/>
          <w:szCs w:val="22"/>
        </w:rPr>
        <w:t>and language function in ASD, respectively</w:t>
      </w:r>
      <w:r w:rsidR="00602961">
        <w:rPr>
          <w:rFonts w:ascii="Arial" w:hAnsi="Arial" w:cs="Arial"/>
          <w:sz w:val="22"/>
          <w:szCs w:val="22"/>
        </w:rPr>
        <w:t xml:space="preserve"> </w:t>
      </w:r>
      <w:r w:rsidR="00602961">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602961">
        <w:rPr>
          <w:rFonts w:ascii="Arial" w:hAnsi="Arial" w:cs="Arial"/>
          <w:sz w:val="22"/>
          <w:szCs w:val="22"/>
        </w:rPr>
      </w:r>
      <w:r w:rsidR="00602961">
        <w:rPr>
          <w:rFonts w:ascii="Arial" w:hAnsi="Arial" w:cs="Arial"/>
          <w:sz w:val="22"/>
          <w:szCs w:val="22"/>
        </w:rPr>
        <w:fldChar w:fldCharType="separate"/>
      </w:r>
      <w:r w:rsidR="00BB45E9">
        <w:rPr>
          <w:rFonts w:ascii="Arial" w:hAnsi="Arial" w:cs="Arial"/>
          <w:noProof/>
          <w:sz w:val="22"/>
          <w:szCs w:val="22"/>
        </w:rPr>
        <w:t>[58, 59]</w:t>
      </w:r>
      <w:r w:rsidR="00602961">
        <w:rPr>
          <w:rFonts w:ascii="Arial" w:hAnsi="Arial" w:cs="Arial"/>
          <w:sz w:val="22"/>
          <w:szCs w:val="22"/>
        </w:rPr>
        <w:fldChar w:fldCharType="end"/>
      </w:r>
      <w:r w:rsidR="007C7CBE">
        <w:rPr>
          <w:rFonts w:ascii="Arial" w:hAnsi="Arial" w:cs="Arial"/>
          <w:sz w:val="22"/>
          <w:szCs w:val="22"/>
        </w:rPr>
        <w:t>.</w:t>
      </w:r>
      <w:r w:rsidR="0073060F">
        <w:rPr>
          <w:rFonts w:ascii="Arial" w:hAnsi="Arial" w:cs="Arial"/>
          <w:sz w:val="22"/>
          <w:szCs w:val="22"/>
        </w:rPr>
        <w:t xml:space="preserve"> Moreover, </w:t>
      </w:r>
      <w:r w:rsidR="00ED7016">
        <w:rPr>
          <w:rFonts w:ascii="Arial" w:hAnsi="Arial" w:cs="Arial"/>
          <w:sz w:val="22"/>
          <w:szCs w:val="22"/>
        </w:rPr>
        <w:t>RS alpha- and theta-activity offer measures of cognitive control, as measured in TD adults</w:t>
      </w:r>
      <w:r w:rsidR="00602961">
        <w:rPr>
          <w:rFonts w:ascii="Arial" w:hAnsi="Arial" w:cs="Arial"/>
          <w:sz w:val="22"/>
          <w:szCs w:val="22"/>
        </w:rPr>
        <w:t xml:space="preserve"> </w:t>
      </w:r>
      <w:r w:rsidR="00602961">
        <w:rPr>
          <w:rFonts w:ascii="Arial" w:hAnsi="Arial" w:cs="Arial"/>
          <w:sz w:val="22"/>
          <w:szCs w:val="22"/>
        </w:rPr>
        <w:fldChar w:fldCharType="begin"/>
      </w:r>
      <w:r w:rsidR="00BB45E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Pr>
          <w:rFonts w:ascii="Arial" w:hAnsi="Arial" w:cs="Arial"/>
          <w:sz w:val="22"/>
          <w:szCs w:val="22"/>
        </w:rPr>
        <w:fldChar w:fldCharType="separate"/>
      </w:r>
      <w:r w:rsidR="00BB45E9">
        <w:rPr>
          <w:rFonts w:ascii="Arial" w:hAnsi="Arial" w:cs="Arial"/>
          <w:noProof/>
          <w:sz w:val="22"/>
          <w:szCs w:val="22"/>
        </w:rPr>
        <w:t>[60]</w:t>
      </w:r>
      <w:r w:rsidR="00602961">
        <w:rPr>
          <w:rFonts w:ascii="Arial" w:hAnsi="Arial" w:cs="Arial"/>
          <w:sz w:val="22"/>
          <w:szCs w:val="22"/>
        </w:rPr>
        <w:fldChar w:fldCharType="end"/>
      </w:r>
      <w:r w:rsidR="00ED7016">
        <w:rPr>
          <w:rFonts w:ascii="Arial" w:hAnsi="Arial" w:cs="Arial"/>
          <w:sz w:val="22"/>
          <w:szCs w:val="22"/>
        </w:rPr>
        <w:t>.</w:t>
      </w:r>
      <w:r w:rsidR="0082767A">
        <w:rPr>
          <w:rFonts w:ascii="Arial" w:hAnsi="Arial" w:cs="Arial"/>
          <w:sz w:val="22"/>
          <w:szCs w:val="22"/>
        </w:rPr>
        <w:t xml:space="preserve"> </w:t>
      </w:r>
      <w:r w:rsidR="00CE78A6">
        <w:rPr>
          <w:rFonts w:ascii="Arial" w:hAnsi="Arial" w:cs="Arial"/>
          <w:sz w:val="22"/>
          <w:szCs w:val="22"/>
        </w:rPr>
        <w:t>RS</w:t>
      </w:r>
      <w:r w:rsidR="00CE78A6" w:rsidRPr="00CE78A6">
        <w:rPr>
          <w:rFonts w:ascii="Arial" w:hAnsi="Arial" w:cs="Arial"/>
          <w:sz w:val="22"/>
          <w:szCs w:val="22"/>
        </w:rPr>
        <w:t xml:space="preserve"> data analysis will include </w:t>
      </w:r>
      <w:commentRangeEnd w:id="5"/>
      <w:r w:rsidR="00C11F9A">
        <w:rPr>
          <w:rStyle w:val="CommentReference"/>
          <w:rFonts w:asciiTheme="minorHAnsi" w:eastAsiaTheme="minorHAnsi" w:hAnsiTheme="minorHAnsi" w:cstheme="minorBidi"/>
          <w:kern w:val="2"/>
          <w14:ligatures w14:val="standardContextual"/>
        </w:rPr>
        <w:commentReference w:id="5"/>
      </w:r>
      <w:commentRangeEnd w:id="6"/>
      <w:r w:rsidR="0084083E">
        <w:rPr>
          <w:rStyle w:val="CommentReference"/>
          <w:rFonts w:asciiTheme="minorHAnsi" w:eastAsiaTheme="minorHAnsi" w:hAnsiTheme="minorHAnsi" w:cstheme="minorBidi"/>
          <w:kern w:val="2"/>
          <w14:ligatures w14:val="standardContextual"/>
        </w:rPr>
        <w:commentReference w:id="6"/>
      </w:r>
      <w:r w:rsidR="00CE78A6" w:rsidRPr="00CE78A6">
        <w:rPr>
          <w:rFonts w:ascii="Arial" w:hAnsi="Arial" w:cs="Arial"/>
          <w:sz w:val="22"/>
          <w:szCs w:val="22"/>
        </w:rPr>
        <w:t>evaluation of mean power (absolute and relative) and peak frequency across major oscillatory bands.</w:t>
      </w:r>
    </w:p>
    <w:p w14:paraId="3C56B39D" w14:textId="1759B1AE" w:rsidR="006D63D5" w:rsidRPr="006D63D5" w:rsidRDefault="007E0AB2" w:rsidP="006D63D5">
      <w:pPr>
        <w:rPr>
          <w:rFonts w:ascii="Arial" w:hAnsi="Arial" w:cs="Arial"/>
          <w:b/>
          <w:bCs/>
          <w:sz w:val="22"/>
          <w:szCs w:val="22"/>
        </w:rPr>
      </w:pPr>
      <w:r w:rsidRPr="0088307A">
        <w:rPr>
          <w:rFonts w:ascii="Arial" w:hAnsi="Arial" w:cs="Arial"/>
          <w:sz w:val="22"/>
          <w:szCs w:val="22"/>
          <w:u w:val="single"/>
        </w:rPr>
        <w:t>B.1.3. Participants.</w:t>
      </w:r>
      <w:r w:rsidR="0088307A">
        <w:rPr>
          <w:rFonts w:ascii="Arial" w:hAnsi="Arial" w:cs="Arial"/>
          <w:sz w:val="22"/>
          <w:szCs w:val="22"/>
        </w:rPr>
        <w:t xml:space="preserve"> </w:t>
      </w:r>
      <w:r w:rsidRPr="007E0AB2">
        <w:rPr>
          <w:rFonts w:ascii="Arial" w:hAnsi="Arial" w:cs="Arial"/>
          <w:sz w:val="22"/>
          <w:szCs w:val="22"/>
        </w:rPr>
        <w:t>This large, heterogeneous sample includes autistic children (n=66), age-</w:t>
      </w:r>
      <w:r w:rsidR="006D63D5">
        <w:rPr>
          <w:rFonts w:ascii="Arial" w:hAnsi="Arial" w:cs="Arial"/>
          <w:sz w:val="22"/>
          <w:szCs w:val="22"/>
        </w:rPr>
        <w:t xml:space="preserve">, sex- </w:t>
      </w:r>
      <w:r w:rsidRPr="007E0AB2">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Pr>
          <w:rFonts w:ascii="Arial" w:eastAsia="Arial" w:hAnsi="Arial" w:cs="Arial"/>
          <w:sz w:val="22"/>
          <w:szCs w:val="22"/>
        </w:rPr>
        <w:t xml:space="preserve">Participants are </w:t>
      </w:r>
      <w:r w:rsidR="00D56203">
        <w:rPr>
          <w:rFonts w:ascii="Arial" w:eastAsia="Arial" w:hAnsi="Arial" w:cs="Arial"/>
          <w:sz w:val="22"/>
          <w:szCs w:val="22"/>
        </w:rPr>
        <w:t>age-restricted</w:t>
      </w:r>
      <w:r w:rsidR="002F48A5">
        <w:rPr>
          <w:rFonts w:ascii="Arial" w:eastAsia="Arial" w:hAnsi="Arial" w:cs="Arial"/>
          <w:sz w:val="22"/>
          <w:szCs w:val="22"/>
        </w:rPr>
        <w:t xml:space="preserve"> (8-12 years) to </w:t>
      </w:r>
      <w:r w:rsidR="007A38D3">
        <w:rPr>
          <w:rFonts w:ascii="Arial" w:eastAsia="Arial" w:hAnsi="Arial" w:cs="Arial"/>
          <w:sz w:val="22"/>
          <w:szCs w:val="22"/>
        </w:rPr>
        <w:t>minimize</w:t>
      </w:r>
      <w:r w:rsidR="002F48A5">
        <w:rPr>
          <w:rFonts w:ascii="Arial" w:eastAsia="Arial" w:hAnsi="Arial" w:cs="Arial"/>
          <w:sz w:val="22"/>
          <w:szCs w:val="22"/>
        </w:rPr>
        <w:t xml:space="preserve"> developmental confounds.</w:t>
      </w:r>
      <w:r w:rsidR="009E0DDE" w:rsidRPr="009E0DDE">
        <w:rPr>
          <w:rFonts w:ascii="Arial" w:hAnsi="Arial" w:cs="Arial"/>
          <w:sz w:val="22"/>
          <w:szCs w:val="22"/>
        </w:rPr>
        <w:t xml:space="preserve"> </w:t>
      </w:r>
    </w:p>
    <w:p w14:paraId="653569E5" w14:textId="3CBF03E5" w:rsidR="006D63D5" w:rsidRPr="006D63D5" w:rsidRDefault="006D63D5" w:rsidP="006D63D5">
      <w:pPr>
        <w:rPr>
          <w:rFonts w:ascii="Arial" w:hAnsi="Arial" w:cs="Arial"/>
          <w:b/>
          <w:bCs/>
          <w:sz w:val="22"/>
          <w:szCs w:val="22"/>
        </w:rPr>
      </w:pPr>
      <w:r w:rsidRPr="00DB6DF6">
        <w:rPr>
          <w:rFonts w:ascii="Arial" w:eastAsia="Arial" w:hAnsi="Arial" w:cs="Arial"/>
          <w:b/>
          <w:bCs/>
          <w:sz w:val="22"/>
          <w:szCs w:val="22"/>
        </w:rPr>
        <w:t>Diagnostic categorization:</w:t>
      </w:r>
      <w:r w:rsidRPr="006D63D5">
        <w:rPr>
          <w:rFonts w:ascii="Arial" w:eastAsia="Arial" w:hAnsi="Arial" w:cs="Arial"/>
          <w:sz w:val="22"/>
          <w:szCs w:val="22"/>
        </w:rPr>
        <w:t xml:space="preserve"> To be included in the ASD group, diagnosis </w:t>
      </w:r>
      <w:r w:rsidR="00051924">
        <w:rPr>
          <w:rFonts w:ascii="Arial" w:eastAsia="Arial" w:hAnsi="Arial" w:cs="Arial"/>
          <w:sz w:val="22"/>
          <w:szCs w:val="22"/>
        </w:rPr>
        <w:t>was</w:t>
      </w:r>
      <w:r w:rsidRPr="006D63D5">
        <w:rPr>
          <w:rFonts w:ascii="Arial" w:eastAsia="Arial" w:hAnsi="Arial" w:cs="Arial"/>
          <w:sz w:val="22"/>
          <w:szCs w:val="22"/>
        </w:rPr>
        <w:t xml:space="preserve"> confirmed on the basis of: (1) </w:t>
      </w:r>
      <w:r w:rsidRPr="00DB6DF6">
        <w:rPr>
          <w:rFonts w:ascii="Arial" w:hAnsi="Arial" w:cs="Arial"/>
          <w:i/>
          <w:iCs/>
          <w:sz w:val="22"/>
          <w:szCs w:val="22"/>
        </w:rPr>
        <w:t>Autism Diagnostic Observation Schedule, 2</w:t>
      </w:r>
      <w:r w:rsidRPr="00DB6DF6">
        <w:rPr>
          <w:rFonts w:ascii="Arial" w:hAnsi="Arial" w:cs="Arial"/>
          <w:i/>
          <w:iCs/>
          <w:sz w:val="22"/>
          <w:szCs w:val="22"/>
          <w:vertAlign w:val="superscript"/>
        </w:rPr>
        <w:t>nd</w:t>
      </w:r>
      <w:r w:rsidRPr="00DB6DF6">
        <w:rPr>
          <w:rFonts w:ascii="Arial" w:hAnsi="Arial" w:cs="Arial"/>
          <w:i/>
          <w:iCs/>
          <w:sz w:val="22"/>
          <w:szCs w:val="22"/>
        </w:rPr>
        <w:t xml:space="preserve"> edition (ADOS-2; </w:t>
      </w:r>
      <w:r w:rsidRPr="00DB6DF6">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 </w:instrText>
      </w:r>
      <w:r w:rsidR="00BB45E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EN.CITE.DATA </w:instrText>
      </w:r>
      <w:r w:rsidR="00BB45E9">
        <w:rPr>
          <w:rFonts w:ascii="Arial" w:hAnsi="Arial" w:cs="Arial"/>
          <w:i/>
          <w:iCs/>
          <w:sz w:val="22"/>
          <w:szCs w:val="22"/>
        </w:rPr>
      </w:r>
      <w:r w:rsidR="00BB45E9">
        <w:rPr>
          <w:rFonts w:ascii="Arial" w:hAnsi="Arial" w:cs="Arial"/>
          <w:i/>
          <w:iCs/>
          <w:sz w:val="22"/>
          <w:szCs w:val="22"/>
        </w:rPr>
        <w:fldChar w:fldCharType="end"/>
      </w:r>
      <w:r w:rsidRPr="00DB6DF6">
        <w:rPr>
          <w:rFonts w:ascii="Arial" w:hAnsi="Arial" w:cs="Arial"/>
          <w:i/>
          <w:iCs/>
          <w:sz w:val="22"/>
          <w:szCs w:val="22"/>
        </w:rPr>
      </w:r>
      <w:r w:rsidRPr="00DB6DF6">
        <w:rPr>
          <w:rFonts w:ascii="Arial" w:hAnsi="Arial" w:cs="Arial"/>
          <w:i/>
          <w:iCs/>
          <w:sz w:val="22"/>
          <w:szCs w:val="22"/>
        </w:rPr>
        <w:fldChar w:fldCharType="separate"/>
      </w:r>
      <w:r w:rsidR="00BB45E9">
        <w:rPr>
          <w:rFonts w:ascii="Arial" w:hAnsi="Arial" w:cs="Arial"/>
          <w:i/>
          <w:iCs/>
          <w:noProof/>
          <w:sz w:val="22"/>
          <w:szCs w:val="22"/>
        </w:rPr>
        <w:t>[61, 62]</w:t>
      </w:r>
      <w:r w:rsidRPr="00DB6DF6">
        <w:rPr>
          <w:rFonts w:ascii="Arial" w:hAnsi="Arial" w:cs="Arial"/>
          <w:i/>
          <w:iCs/>
          <w:sz w:val="22"/>
          <w:szCs w:val="22"/>
        </w:rPr>
        <w:fldChar w:fldCharType="end"/>
      </w:r>
      <w:r w:rsidRPr="00DB6DF6">
        <w:rPr>
          <w:rFonts w:ascii="Arial" w:hAnsi="Arial" w:cs="Arial"/>
          <w:i/>
          <w:iCs/>
          <w:sz w:val="22"/>
          <w:szCs w:val="22"/>
        </w:rPr>
        <w:t>)</w:t>
      </w:r>
      <w:r w:rsidRPr="00DB6DF6">
        <w:rPr>
          <w:rFonts w:ascii="Arial" w:eastAsia="Arial" w:hAnsi="Arial" w:cs="Arial"/>
          <w:i/>
          <w:iCs/>
          <w:sz w:val="22"/>
          <w:szCs w:val="22"/>
        </w:rPr>
        <w:t>;</w:t>
      </w:r>
      <w:r w:rsidRPr="006D63D5">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6D63D5" w:rsidRDefault="006D63D5" w:rsidP="006D63D5">
      <w:pPr>
        <w:rPr>
          <w:rFonts w:ascii="Arial" w:eastAsia="Arial" w:hAnsi="Arial" w:cs="Arial"/>
          <w:bCs/>
          <w:iCs/>
          <w:sz w:val="22"/>
          <w:szCs w:val="22"/>
          <w:u w:val="single"/>
        </w:rPr>
      </w:pPr>
      <w:r w:rsidRPr="00DB6DF6">
        <w:rPr>
          <w:rFonts w:ascii="Arial" w:eastAsia="Arial" w:hAnsi="Arial" w:cs="Arial"/>
          <w:b/>
          <w:bCs/>
          <w:sz w:val="22"/>
          <w:szCs w:val="22"/>
        </w:rPr>
        <w:t>Autism severity/autistic traits:</w:t>
      </w:r>
      <w:r w:rsidRPr="006D63D5">
        <w:rPr>
          <w:rFonts w:ascii="Arial" w:eastAsia="Arial" w:hAnsi="Arial" w:cs="Arial"/>
          <w:sz w:val="22"/>
          <w:szCs w:val="22"/>
        </w:rPr>
        <w:t xml:space="preserve"> Scores from the ADOS-2 </w:t>
      </w:r>
      <w:r w:rsidR="00EC7687">
        <w:rPr>
          <w:rFonts w:ascii="Arial" w:eastAsia="Arial" w:hAnsi="Arial" w:cs="Arial"/>
          <w:sz w:val="22"/>
          <w:szCs w:val="22"/>
        </w:rPr>
        <w:t xml:space="preserve">can </w:t>
      </w:r>
      <w:r w:rsidRPr="006D63D5">
        <w:rPr>
          <w:rFonts w:ascii="Arial" w:eastAsia="Arial" w:hAnsi="Arial" w:cs="Arial"/>
          <w:sz w:val="22"/>
          <w:szCs w:val="22"/>
        </w:rPr>
        <w:t xml:space="preserve">be used to determine calibrated severity scores (CSS) </w:t>
      </w:r>
      <w:r w:rsidRPr="006D63D5">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Pr="006D63D5">
        <w:rPr>
          <w:rFonts w:ascii="Arial" w:eastAsia="Arial" w:hAnsi="Arial" w:cs="Arial"/>
          <w:sz w:val="22"/>
          <w:szCs w:val="22"/>
        </w:rPr>
      </w:r>
      <w:r w:rsidRPr="006D63D5">
        <w:rPr>
          <w:rFonts w:ascii="Arial" w:eastAsia="Arial" w:hAnsi="Arial" w:cs="Arial"/>
          <w:sz w:val="22"/>
          <w:szCs w:val="22"/>
        </w:rPr>
        <w:fldChar w:fldCharType="separate"/>
      </w:r>
      <w:r w:rsidR="00BB45E9">
        <w:rPr>
          <w:rFonts w:ascii="Arial" w:eastAsia="Arial" w:hAnsi="Arial" w:cs="Arial"/>
          <w:noProof/>
          <w:sz w:val="22"/>
          <w:szCs w:val="22"/>
        </w:rPr>
        <w:t>[63, 64]</w:t>
      </w:r>
      <w:r w:rsidRPr="006D63D5">
        <w:rPr>
          <w:rFonts w:ascii="Arial" w:eastAsia="Arial" w:hAnsi="Arial" w:cs="Arial"/>
          <w:sz w:val="22"/>
          <w:szCs w:val="22"/>
        </w:rPr>
        <w:fldChar w:fldCharType="end"/>
      </w:r>
      <w:r w:rsidRPr="006D63D5">
        <w:rPr>
          <w:rFonts w:ascii="Arial" w:eastAsia="Arial" w:hAnsi="Arial" w:cs="Arial"/>
          <w:sz w:val="22"/>
          <w:szCs w:val="22"/>
        </w:rPr>
        <w:t xml:space="preserve">. The </w:t>
      </w:r>
      <w:r w:rsidRPr="00DB6DF6">
        <w:rPr>
          <w:rFonts w:ascii="Arial" w:eastAsia="Arial" w:hAnsi="Arial" w:cs="Arial"/>
          <w:i/>
          <w:iCs/>
          <w:sz w:val="22"/>
          <w:szCs w:val="22"/>
        </w:rPr>
        <w:t>Social-Responsiveness Scale, 2</w:t>
      </w:r>
      <w:r w:rsidRPr="00DB6DF6">
        <w:rPr>
          <w:rFonts w:ascii="Arial" w:eastAsia="Arial" w:hAnsi="Arial" w:cs="Arial"/>
          <w:i/>
          <w:iCs/>
          <w:sz w:val="22"/>
          <w:szCs w:val="22"/>
          <w:vertAlign w:val="superscript"/>
        </w:rPr>
        <w:t>nd</w:t>
      </w:r>
      <w:r w:rsidRPr="00DB6DF6">
        <w:rPr>
          <w:rFonts w:ascii="Arial" w:eastAsia="Arial" w:hAnsi="Arial" w:cs="Arial"/>
          <w:i/>
          <w:iCs/>
          <w:sz w:val="22"/>
          <w:szCs w:val="22"/>
        </w:rPr>
        <w:t xml:space="preserve"> Edition  (SRS-2; </w:t>
      </w:r>
      <w:r w:rsidRPr="00DB6DF6">
        <w:rPr>
          <w:rFonts w:ascii="Arial" w:eastAsia="Arial" w:hAnsi="Arial" w:cs="Arial"/>
          <w:i/>
          <w:iCs/>
          <w:sz w:val="22"/>
          <w:szCs w:val="22"/>
        </w:rPr>
        <w:fldChar w:fldCharType="begin"/>
      </w:r>
      <w:r w:rsidR="00BB45E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DB6DF6">
        <w:rPr>
          <w:rFonts w:ascii="Arial" w:eastAsia="Arial" w:hAnsi="Arial" w:cs="Arial"/>
          <w:i/>
          <w:iCs/>
          <w:sz w:val="22"/>
          <w:szCs w:val="22"/>
        </w:rPr>
        <w:fldChar w:fldCharType="separate"/>
      </w:r>
      <w:r w:rsidR="00BB45E9">
        <w:rPr>
          <w:rFonts w:ascii="Arial" w:eastAsia="Arial" w:hAnsi="Arial" w:cs="Arial"/>
          <w:i/>
          <w:iCs/>
          <w:noProof/>
          <w:sz w:val="22"/>
          <w:szCs w:val="22"/>
        </w:rPr>
        <w:t>[65]</w:t>
      </w:r>
      <w:r w:rsidRPr="00DB6DF6">
        <w:rPr>
          <w:rFonts w:ascii="Arial" w:eastAsia="Arial" w:hAnsi="Arial" w:cs="Arial"/>
          <w:i/>
          <w:iCs/>
          <w:sz w:val="22"/>
          <w:szCs w:val="22"/>
        </w:rPr>
        <w:fldChar w:fldCharType="end"/>
      </w:r>
      <w:r w:rsidRPr="00DB6DF6">
        <w:rPr>
          <w:rFonts w:ascii="Arial" w:eastAsia="Arial" w:hAnsi="Arial" w:cs="Arial"/>
          <w:i/>
          <w:iCs/>
          <w:sz w:val="22"/>
          <w:szCs w:val="22"/>
        </w:rPr>
        <w:t>)</w:t>
      </w:r>
      <w:r w:rsidR="00936212">
        <w:rPr>
          <w:rFonts w:ascii="Arial" w:eastAsia="Arial" w:hAnsi="Arial" w:cs="Arial"/>
          <w:sz w:val="22"/>
          <w:szCs w:val="22"/>
        </w:rPr>
        <w:t xml:space="preserve">—which </w:t>
      </w:r>
      <w:r w:rsidR="00CA18AD">
        <w:rPr>
          <w:rFonts w:ascii="Arial" w:eastAsia="Arial" w:hAnsi="Arial" w:cs="Arial"/>
          <w:sz w:val="22"/>
          <w:szCs w:val="22"/>
        </w:rPr>
        <w:t>wa</w:t>
      </w:r>
      <w:r w:rsidR="00936212">
        <w:rPr>
          <w:rFonts w:ascii="Arial" w:eastAsia="Arial" w:hAnsi="Arial" w:cs="Arial"/>
          <w:sz w:val="22"/>
          <w:szCs w:val="22"/>
        </w:rPr>
        <w:t>s collected for all participants</w:t>
      </w:r>
      <w:r w:rsidR="00B66875">
        <w:rPr>
          <w:rFonts w:ascii="Arial" w:eastAsia="Arial" w:hAnsi="Arial" w:cs="Arial"/>
          <w:sz w:val="22"/>
          <w:szCs w:val="22"/>
        </w:rPr>
        <w:t>,</w:t>
      </w:r>
      <w:r w:rsidR="00936212">
        <w:rPr>
          <w:rFonts w:ascii="Arial" w:eastAsia="Arial" w:hAnsi="Arial" w:cs="Arial"/>
          <w:sz w:val="22"/>
          <w:szCs w:val="22"/>
        </w:rPr>
        <w:t xml:space="preserve"> irrespective of group—</w:t>
      </w:r>
      <w:r w:rsidRPr="006D63D5">
        <w:rPr>
          <w:rFonts w:ascii="Arial" w:eastAsia="Arial" w:hAnsi="Arial" w:cs="Arial"/>
          <w:sz w:val="22"/>
          <w:szCs w:val="22"/>
        </w:rPr>
        <w:t>will be used as continuous measures of autistic traits.</w:t>
      </w:r>
    </w:p>
    <w:p w14:paraId="3C00A6CC" w14:textId="39BCCABE" w:rsidR="006D63D5" w:rsidRPr="006D63D5" w:rsidRDefault="006D63D5" w:rsidP="006D63D5">
      <w:pPr>
        <w:rPr>
          <w:rFonts w:ascii="Arial" w:eastAsia="Arial" w:hAnsi="Arial" w:cs="Arial"/>
          <w:bCs/>
          <w:iCs/>
          <w:sz w:val="22"/>
          <w:szCs w:val="22"/>
          <w:u w:val="single"/>
        </w:rPr>
      </w:pPr>
      <w:r w:rsidRPr="00DB6DF6">
        <w:rPr>
          <w:rFonts w:ascii="Arial" w:eastAsia="Arial" w:hAnsi="Arial" w:cs="Arial"/>
          <w:b/>
          <w:iCs/>
          <w:sz w:val="22"/>
          <w:szCs w:val="22"/>
        </w:rPr>
        <w:t>Cognitive function:</w:t>
      </w:r>
      <w:r w:rsidRPr="006D63D5">
        <w:rPr>
          <w:rFonts w:ascii="Arial" w:eastAsia="Arial" w:hAnsi="Arial" w:cs="Arial"/>
          <w:iCs/>
          <w:sz w:val="22"/>
          <w:szCs w:val="22"/>
        </w:rPr>
        <w:t xml:space="preserve"> </w:t>
      </w:r>
      <w:r w:rsidR="00BD529F">
        <w:rPr>
          <w:rFonts w:ascii="Arial" w:eastAsia="Arial" w:hAnsi="Arial" w:cs="Arial"/>
          <w:iCs/>
          <w:sz w:val="22"/>
          <w:szCs w:val="22"/>
        </w:rPr>
        <w:t>Cognitive</w:t>
      </w:r>
      <w:r w:rsidRPr="006D63D5">
        <w:rPr>
          <w:rFonts w:ascii="Arial" w:eastAsia="Arial" w:hAnsi="Arial" w:cs="Arial"/>
          <w:iCs/>
          <w:sz w:val="22"/>
          <w:szCs w:val="22"/>
        </w:rPr>
        <w:t xml:space="preserve"> function </w:t>
      </w:r>
      <w:r w:rsidR="00CA18AD">
        <w:rPr>
          <w:rFonts w:ascii="Arial" w:eastAsia="Arial" w:hAnsi="Arial" w:cs="Arial"/>
          <w:iCs/>
          <w:sz w:val="22"/>
          <w:szCs w:val="22"/>
        </w:rPr>
        <w:t>wa</w:t>
      </w:r>
      <w:r w:rsidR="00BD529F">
        <w:rPr>
          <w:rFonts w:ascii="Arial" w:eastAsia="Arial" w:hAnsi="Arial" w:cs="Arial"/>
          <w:iCs/>
          <w:sz w:val="22"/>
          <w:szCs w:val="22"/>
        </w:rPr>
        <w:t xml:space="preserve">s assessed </w:t>
      </w:r>
      <w:r w:rsidRPr="006D63D5">
        <w:rPr>
          <w:rFonts w:ascii="Arial" w:eastAsia="Arial" w:hAnsi="Arial" w:cs="Arial"/>
          <w:iCs/>
          <w:sz w:val="22"/>
          <w:szCs w:val="22"/>
        </w:rPr>
        <w:t xml:space="preserve">by </w:t>
      </w:r>
      <w:r w:rsidRPr="00DB6DF6">
        <w:rPr>
          <w:rFonts w:ascii="Arial" w:hAnsi="Arial" w:cs="Arial"/>
          <w:i/>
          <w:iCs/>
          <w:sz w:val="22"/>
          <w:szCs w:val="22"/>
        </w:rPr>
        <w:t xml:space="preserve">WASI-II Intelligence Quotient (IQ; </w:t>
      </w:r>
      <w:r w:rsidRPr="00DB6DF6">
        <w:rPr>
          <w:rFonts w:ascii="Arial" w:hAnsi="Arial" w:cs="Arial"/>
          <w:i/>
          <w:iCs/>
          <w:sz w:val="22"/>
          <w:szCs w:val="22"/>
        </w:rPr>
        <w:fldChar w:fldCharType="begin"/>
      </w:r>
      <w:r w:rsidR="00BB45E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DB6DF6">
        <w:rPr>
          <w:rFonts w:ascii="Arial" w:hAnsi="Arial" w:cs="Arial"/>
          <w:i/>
          <w:iCs/>
          <w:sz w:val="22"/>
          <w:szCs w:val="22"/>
        </w:rPr>
        <w:fldChar w:fldCharType="separate"/>
      </w:r>
      <w:r w:rsidR="00BB45E9">
        <w:rPr>
          <w:rFonts w:ascii="Arial" w:hAnsi="Arial" w:cs="Arial"/>
          <w:i/>
          <w:iCs/>
          <w:noProof/>
          <w:sz w:val="22"/>
          <w:szCs w:val="22"/>
        </w:rPr>
        <w:t>[66]</w:t>
      </w:r>
      <w:r w:rsidRPr="00DB6DF6">
        <w:rPr>
          <w:rFonts w:ascii="Arial" w:hAnsi="Arial" w:cs="Arial"/>
          <w:i/>
          <w:iCs/>
          <w:sz w:val="22"/>
          <w:szCs w:val="22"/>
        </w:rPr>
        <w:fldChar w:fldCharType="end"/>
      </w:r>
      <w:r w:rsidRPr="00DB6DF6">
        <w:rPr>
          <w:rFonts w:ascii="Arial" w:hAnsi="Arial" w:cs="Arial"/>
          <w:i/>
          <w:iCs/>
          <w:sz w:val="22"/>
          <w:szCs w:val="22"/>
        </w:rPr>
        <w:t xml:space="preserve">), </w:t>
      </w:r>
      <w:r w:rsidRPr="006D63D5">
        <w:rPr>
          <w:rFonts w:ascii="Arial" w:hAnsi="Arial" w:cs="Arial"/>
          <w:sz w:val="22"/>
          <w:szCs w:val="22"/>
        </w:rPr>
        <w:t>which i</w:t>
      </w:r>
      <w:r w:rsidRPr="006D63D5">
        <w:rPr>
          <w:rFonts w:ascii="Arial" w:eastAsia="Arial" w:hAnsi="Arial" w:cs="Arial"/>
          <w:iCs/>
          <w:sz w:val="22"/>
          <w:szCs w:val="22"/>
        </w:rPr>
        <w:t>s an excellent tool for reliably assessing full-scale intelligence in individuals aged 6-89 years old</w:t>
      </w:r>
      <w:r w:rsidR="00156F8E">
        <w:rPr>
          <w:rFonts w:ascii="Arial" w:eastAsia="Arial" w:hAnsi="Arial" w:cs="Arial"/>
          <w:iCs/>
          <w:sz w:val="22"/>
          <w:szCs w:val="22"/>
        </w:rPr>
        <w:t>.</w:t>
      </w:r>
    </w:p>
    <w:p w14:paraId="000BB874" w14:textId="47CDBA26" w:rsidR="006D63D5" w:rsidRPr="006D63D5" w:rsidRDefault="006D63D5" w:rsidP="006D63D5">
      <w:pPr>
        <w:rPr>
          <w:rFonts w:ascii="Arial" w:eastAsia="Arial" w:hAnsi="Arial" w:cs="Arial"/>
          <w:iCs/>
          <w:sz w:val="22"/>
          <w:szCs w:val="22"/>
        </w:rPr>
      </w:pPr>
      <w:r w:rsidRPr="00DB6DF6">
        <w:rPr>
          <w:rFonts w:ascii="Arial" w:eastAsia="Arial" w:hAnsi="Arial" w:cs="Arial"/>
          <w:b/>
          <w:iCs/>
          <w:sz w:val="22"/>
          <w:szCs w:val="22"/>
        </w:rPr>
        <w:t>Attention function:</w:t>
      </w:r>
      <w:r w:rsidRPr="006D63D5">
        <w:rPr>
          <w:rFonts w:ascii="Arial" w:eastAsia="Arial" w:hAnsi="Arial" w:cs="Arial"/>
          <w:iCs/>
          <w:sz w:val="22"/>
          <w:szCs w:val="22"/>
        </w:rPr>
        <w:t xml:space="preserve"> Continuous measures of attention </w:t>
      </w:r>
      <w:r w:rsidR="00DB6DF6">
        <w:rPr>
          <w:rFonts w:ascii="Arial" w:eastAsia="Arial" w:hAnsi="Arial" w:cs="Arial"/>
          <w:iCs/>
          <w:sz w:val="22"/>
          <w:szCs w:val="22"/>
        </w:rPr>
        <w:t>were</w:t>
      </w:r>
      <w:r w:rsidRPr="006D63D5">
        <w:rPr>
          <w:rFonts w:ascii="Arial" w:eastAsia="Arial" w:hAnsi="Arial" w:cs="Arial"/>
          <w:iCs/>
          <w:sz w:val="22"/>
          <w:szCs w:val="22"/>
        </w:rPr>
        <w:t xml:space="preserve"> obtained from </w:t>
      </w:r>
      <w:r w:rsidRPr="00DB6DF6">
        <w:rPr>
          <w:rFonts w:ascii="Arial" w:eastAsia="Arial" w:hAnsi="Arial" w:cs="Arial"/>
          <w:i/>
          <w:sz w:val="22"/>
          <w:szCs w:val="22"/>
        </w:rPr>
        <w:t>Conners’ Continuous Performance Test, 3</w:t>
      </w:r>
      <w:r w:rsidRPr="00DB6DF6">
        <w:rPr>
          <w:rFonts w:ascii="Arial" w:eastAsia="Arial" w:hAnsi="Arial" w:cs="Arial"/>
          <w:i/>
          <w:sz w:val="22"/>
          <w:szCs w:val="22"/>
          <w:vertAlign w:val="superscript"/>
        </w:rPr>
        <w:t>rd</w:t>
      </w:r>
      <w:r w:rsidRPr="00DB6DF6">
        <w:rPr>
          <w:rFonts w:ascii="Arial" w:eastAsia="Arial" w:hAnsi="Arial" w:cs="Arial"/>
          <w:i/>
          <w:sz w:val="22"/>
          <w:szCs w:val="22"/>
        </w:rPr>
        <w:t xml:space="preserve"> edition (CPT-3; </w:t>
      </w:r>
      <w:r w:rsidRPr="00DB6DF6">
        <w:rPr>
          <w:rFonts w:ascii="Arial" w:hAnsi="Arial" w:cs="Arial"/>
          <w:i/>
          <w:sz w:val="22"/>
          <w:szCs w:val="22"/>
        </w:rPr>
        <w:fldChar w:fldCharType="begin"/>
      </w:r>
      <w:r w:rsidR="00BB45E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DB6DF6">
        <w:rPr>
          <w:rFonts w:ascii="Arial" w:hAnsi="Arial" w:cs="Arial"/>
          <w:i/>
          <w:sz w:val="22"/>
          <w:szCs w:val="22"/>
        </w:rPr>
        <w:fldChar w:fldCharType="separate"/>
      </w:r>
      <w:r w:rsidR="00BB45E9">
        <w:rPr>
          <w:rFonts w:ascii="Arial" w:hAnsi="Arial" w:cs="Arial"/>
          <w:i/>
          <w:noProof/>
          <w:sz w:val="22"/>
          <w:szCs w:val="22"/>
        </w:rPr>
        <w:t>[67]</w:t>
      </w:r>
      <w:r w:rsidRPr="00DB6DF6">
        <w:rPr>
          <w:rFonts w:ascii="Arial" w:hAnsi="Arial" w:cs="Arial"/>
          <w:i/>
          <w:sz w:val="22"/>
          <w:szCs w:val="22"/>
        </w:rPr>
        <w:fldChar w:fldCharType="end"/>
      </w:r>
      <w:r w:rsidRPr="00DB6DF6">
        <w:rPr>
          <w:rFonts w:ascii="Arial" w:eastAsia="Arial" w:hAnsi="Arial" w:cs="Arial"/>
          <w:i/>
          <w:sz w:val="22"/>
          <w:szCs w:val="22"/>
        </w:rPr>
        <w:t xml:space="preserve">), </w:t>
      </w:r>
      <w:r w:rsidRPr="006D63D5">
        <w:rPr>
          <w:rFonts w:ascii="Arial" w:eastAsia="Arial" w:hAnsi="Arial" w:cs="Arial"/>
          <w:iCs/>
          <w:sz w:val="22"/>
          <w:szCs w:val="22"/>
        </w:rPr>
        <w:t xml:space="preserve">which </w:t>
      </w:r>
      <w:r w:rsidRPr="006D63D5">
        <w:rPr>
          <w:rFonts w:ascii="Arial" w:hAnsi="Arial" w:cs="Arial"/>
          <w:sz w:val="22"/>
          <w:szCs w:val="22"/>
        </w:rPr>
        <w:t xml:space="preserve">is a computerized test to evaluate </w:t>
      </w:r>
      <w:r w:rsidR="00156F8E">
        <w:rPr>
          <w:rFonts w:ascii="Arial" w:hAnsi="Arial" w:cs="Arial"/>
          <w:sz w:val="22"/>
          <w:szCs w:val="22"/>
        </w:rPr>
        <w:t>attention</w:t>
      </w:r>
      <w:r w:rsidRPr="006D63D5">
        <w:rPr>
          <w:rFonts w:ascii="Arial" w:hAnsi="Arial" w:cs="Arial"/>
          <w:sz w:val="22"/>
          <w:szCs w:val="22"/>
        </w:rPr>
        <w:t xml:space="preserve"> in individuals &gt;8 years old</w:t>
      </w:r>
      <w:r w:rsidRPr="006D63D5">
        <w:rPr>
          <w:rFonts w:ascii="Arial" w:eastAsia="Arial" w:hAnsi="Arial" w:cs="Arial"/>
          <w:iCs/>
          <w:sz w:val="22"/>
          <w:szCs w:val="22"/>
        </w:rPr>
        <w:t xml:space="preserve">. </w:t>
      </w:r>
    </w:p>
    <w:p w14:paraId="1CFF03B4" w14:textId="55850F0C" w:rsidR="007E0AB2" w:rsidRPr="00156F8E" w:rsidRDefault="006D63D5" w:rsidP="00156F8E">
      <w:pPr>
        <w:pBdr>
          <w:top w:val="nil"/>
          <w:left w:val="nil"/>
          <w:bottom w:val="nil"/>
          <w:right w:val="nil"/>
          <w:between w:val="nil"/>
        </w:pBdr>
        <w:spacing w:after="80"/>
        <w:rPr>
          <w:rFonts w:ascii="Arial" w:eastAsia="Arial" w:hAnsi="Arial" w:cs="Arial"/>
          <w:iCs/>
          <w:sz w:val="22"/>
          <w:szCs w:val="22"/>
        </w:rPr>
      </w:pPr>
      <w:r w:rsidRPr="00DB6DF6">
        <w:rPr>
          <w:rFonts w:ascii="Arial" w:eastAsia="Arial" w:hAnsi="Arial" w:cs="Arial"/>
          <w:b/>
          <w:iCs/>
          <w:sz w:val="22"/>
          <w:szCs w:val="22"/>
        </w:rPr>
        <w:lastRenderedPageBreak/>
        <w:t>Exclusion criteria:</w:t>
      </w:r>
      <w:r w:rsidRPr="006D63D5">
        <w:rPr>
          <w:rFonts w:ascii="Arial" w:eastAsia="Arial" w:hAnsi="Arial" w:cs="Arial"/>
          <w:b/>
          <w:iCs/>
          <w:sz w:val="22"/>
          <w:szCs w:val="22"/>
        </w:rPr>
        <w:t xml:space="preserve"> </w:t>
      </w:r>
      <w:r w:rsidRPr="006D63D5">
        <w:rPr>
          <w:rFonts w:ascii="Arial" w:eastAsia="Arial" w:hAnsi="Arial" w:cs="Arial"/>
          <w:bCs/>
          <w:iCs/>
          <w:sz w:val="22"/>
          <w:szCs w:val="22"/>
        </w:rPr>
        <w:t>U</w:t>
      </w:r>
      <w:r w:rsidRPr="006D63D5">
        <w:rPr>
          <w:rFonts w:ascii="Arial" w:eastAsia="Arial" w:hAnsi="Arial" w:cs="Arial"/>
          <w:iCs/>
          <w:sz w:val="22"/>
          <w:szCs w:val="22"/>
        </w:rPr>
        <w:t>ncorrected vision; genetic syndromes</w:t>
      </w:r>
      <w:r w:rsidR="0003032F">
        <w:rPr>
          <w:rFonts w:ascii="Arial" w:eastAsia="Arial" w:hAnsi="Arial" w:cs="Arial"/>
          <w:iCs/>
          <w:sz w:val="22"/>
          <w:szCs w:val="22"/>
        </w:rPr>
        <w:t>.</w:t>
      </w:r>
      <w:r w:rsidRPr="006D63D5">
        <w:rPr>
          <w:rFonts w:ascii="Arial" w:eastAsia="Arial" w:hAnsi="Arial" w:cs="Arial"/>
          <w:iCs/>
          <w:sz w:val="22"/>
          <w:szCs w:val="22"/>
        </w:rPr>
        <w:t xml:space="preserve"> TD participants may not have a first degree relative with ASD or language impairment, or a history of special education services.</w:t>
      </w:r>
      <w:r w:rsidRPr="004E60F3">
        <w:rPr>
          <w:rFonts w:ascii="Arial" w:eastAsia="Arial" w:hAnsi="Arial" w:cs="Arial"/>
          <w:iCs/>
          <w:sz w:val="22"/>
          <w:szCs w:val="22"/>
        </w:rPr>
        <w:t> </w:t>
      </w:r>
    </w:p>
    <w:p w14:paraId="481C1865" w14:textId="080F55BC" w:rsidR="002606B6" w:rsidRPr="006462B8" w:rsidRDefault="002606B6" w:rsidP="006462B8">
      <w:pPr>
        <w:widowControl w:val="0"/>
        <w:spacing w:after="80"/>
        <w:rPr>
          <w:rFonts w:ascii="Arial" w:eastAsia="Arial" w:hAnsi="Arial" w:cs="Arial"/>
          <w:sz w:val="22"/>
          <w:szCs w:val="22"/>
        </w:rPr>
      </w:pPr>
      <w:r w:rsidRPr="004E60F3">
        <w:rPr>
          <w:rFonts w:ascii="Arial" w:hAnsi="Arial" w:cs="Arial"/>
          <w:sz w:val="22"/>
          <w:szCs w:val="22"/>
          <w:u w:val="single"/>
        </w:rPr>
        <w:t>B.1.4 EEG Acquisition.</w:t>
      </w:r>
      <w:r w:rsidRPr="004E60F3">
        <w:rPr>
          <w:rFonts w:ascii="Arial" w:hAnsi="Arial" w:cs="Arial"/>
          <w:b/>
          <w:bCs/>
          <w:sz w:val="22"/>
          <w:szCs w:val="22"/>
        </w:rPr>
        <w:t xml:space="preserve"> </w:t>
      </w:r>
      <w:r w:rsidRPr="00DB2779">
        <w:rPr>
          <w:rFonts w:ascii="Arial" w:eastAsia="Arial" w:hAnsi="Arial" w:cs="Arial"/>
          <w:bCs/>
          <w:sz w:val="22"/>
          <w:szCs w:val="22"/>
        </w:rPr>
        <w:t>EEG recordings</w:t>
      </w:r>
      <w:r w:rsidRPr="004E60F3">
        <w:rPr>
          <w:rFonts w:ascii="Arial" w:eastAsia="Arial" w:hAnsi="Arial" w:cs="Arial"/>
          <w:sz w:val="22"/>
          <w:szCs w:val="22"/>
        </w:rPr>
        <w:t xml:space="preserve"> </w:t>
      </w:r>
      <w:r w:rsidR="00B65CA6">
        <w:rPr>
          <w:rFonts w:ascii="Arial" w:eastAsia="Arial" w:hAnsi="Arial" w:cs="Arial"/>
          <w:sz w:val="22"/>
          <w:szCs w:val="22"/>
        </w:rPr>
        <w:t>were made</w:t>
      </w:r>
      <w:r w:rsidRPr="004E60F3">
        <w:rPr>
          <w:rFonts w:ascii="Arial" w:eastAsia="Arial" w:hAnsi="Arial" w:cs="Arial"/>
          <w:sz w:val="22"/>
          <w:szCs w:val="22"/>
        </w:rPr>
        <w:t xml:space="preserve"> using a </w:t>
      </w:r>
      <w:proofErr w:type="spellStart"/>
      <w:r w:rsidRPr="004E60F3">
        <w:rPr>
          <w:rFonts w:ascii="Arial" w:eastAsia="Arial" w:hAnsi="Arial" w:cs="Arial"/>
          <w:sz w:val="22"/>
          <w:szCs w:val="22"/>
        </w:rPr>
        <w:t>Biosemi</w:t>
      </w:r>
      <w:proofErr w:type="spellEnd"/>
      <w:r w:rsidRPr="004E60F3">
        <w:rPr>
          <w:rFonts w:ascii="Arial" w:eastAsia="Arial" w:hAnsi="Arial" w:cs="Arial"/>
          <w:sz w:val="22"/>
          <w:szCs w:val="22"/>
        </w:rPr>
        <w:t xml:space="preserve"> 70-channel electrode system. Artifact rejection </w:t>
      </w:r>
      <w:r w:rsidR="003E0DC1">
        <w:rPr>
          <w:rFonts w:ascii="Arial" w:eastAsia="Arial" w:hAnsi="Arial" w:cs="Arial"/>
          <w:sz w:val="22"/>
          <w:szCs w:val="22"/>
        </w:rPr>
        <w:t>is</w:t>
      </w:r>
      <w:r w:rsidRPr="004E60F3">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Pr>
          <w:rFonts w:ascii="Arial" w:eastAsia="Arial" w:hAnsi="Arial" w:cs="Arial"/>
          <w:sz w:val="22"/>
          <w:szCs w:val="22"/>
        </w:rPr>
        <w:t>have collected</w:t>
      </w:r>
      <w:r w:rsidRPr="004E60F3">
        <w:rPr>
          <w:rFonts w:ascii="Arial" w:eastAsia="Arial" w:hAnsi="Arial" w:cs="Arial"/>
          <w:sz w:val="22"/>
          <w:szCs w:val="22"/>
        </w:rPr>
        <w:t xml:space="preserve"> sufficient data to yield a minimum of 100 accepted trials per condition, for a high signal-to-noise ratio. </w:t>
      </w:r>
    </w:p>
    <w:p w14:paraId="031DC451" w14:textId="38800253" w:rsidR="00DD4EC0" w:rsidRPr="00983780" w:rsidRDefault="00CB0768" w:rsidP="00DD4EC0">
      <w:pPr>
        <w:rPr>
          <w:rFonts w:ascii="Arial" w:eastAsia="Arial" w:hAnsi="Arial" w:cs="Arial"/>
          <w:sz w:val="22"/>
          <w:szCs w:val="22"/>
        </w:rPr>
      </w:pPr>
      <w:r w:rsidRPr="00CB0768">
        <w:rPr>
          <w:rFonts w:ascii="Arial" w:eastAsia="Arial" w:hAnsi="Arial" w:cs="Arial"/>
          <w:sz w:val="22"/>
          <w:szCs w:val="22"/>
        </w:rPr>
        <w:drawing>
          <wp:anchor distT="0" distB="0" distL="114300" distR="114300" simplePos="0" relativeHeight="251661312" behindDoc="1" locked="0" layoutInCell="1" allowOverlap="1" wp14:anchorId="5CD29E4A" wp14:editId="1DFCFE28">
            <wp:simplePos x="0" y="0"/>
            <wp:positionH relativeFrom="margin">
              <wp:align>left</wp:align>
            </wp:positionH>
            <wp:positionV relativeFrom="paragraph">
              <wp:posOffset>5715</wp:posOffset>
            </wp:positionV>
            <wp:extent cx="4380230" cy="3653790"/>
            <wp:effectExtent l="0" t="0" r="1270" b="3810"/>
            <wp:wrapTight wrapText="bothSides">
              <wp:wrapPolygon edited="0">
                <wp:start x="0" y="0"/>
                <wp:lineTo x="0" y="21510"/>
                <wp:lineTo x="21512" y="21510"/>
                <wp:lineTo x="21512" y="0"/>
                <wp:lineTo x="0" y="0"/>
              </wp:wrapPolygon>
            </wp:wrapTight>
            <wp:docPr id="74869824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98240" name="Picture 1" descr="A screenshot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1358" cy="3662783"/>
                    </a:xfrm>
                    <a:prstGeom prst="rect">
                      <a:avLst/>
                    </a:prstGeom>
                  </pic:spPr>
                </pic:pic>
              </a:graphicData>
            </a:graphic>
            <wp14:sizeRelH relativeFrom="page">
              <wp14:pctWidth>0</wp14:pctWidth>
            </wp14:sizeRelH>
            <wp14:sizeRelV relativeFrom="page">
              <wp14:pctHeight>0</wp14:pctHeight>
            </wp14:sizeRelV>
          </wp:anchor>
        </w:drawing>
      </w:r>
      <w:r w:rsidR="007E0AB2" w:rsidRPr="00983780">
        <w:rPr>
          <w:rFonts w:ascii="Arial" w:hAnsi="Arial" w:cs="Arial"/>
          <w:sz w:val="22"/>
          <w:szCs w:val="22"/>
          <w:u w:val="single"/>
        </w:rPr>
        <w:t>B.1.</w:t>
      </w:r>
      <w:r w:rsidR="002606B6" w:rsidRPr="00983780">
        <w:rPr>
          <w:rFonts w:ascii="Arial" w:hAnsi="Arial" w:cs="Arial"/>
          <w:sz w:val="22"/>
          <w:szCs w:val="22"/>
          <w:u w:val="single"/>
        </w:rPr>
        <w:t>5</w:t>
      </w:r>
      <w:r w:rsidR="007E0AB2" w:rsidRPr="00983780">
        <w:rPr>
          <w:rFonts w:ascii="Arial" w:hAnsi="Arial" w:cs="Arial"/>
          <w:sz w:val="22"/>
          <w:szCs w:val="22"/>
          <w:u w:val="single"/>
        </w:rPr>
        <w:t>. Analysis and Potential Outcomes.</w:t>
      </w:r>
      <w:r w:rsidR="005B747B" w:rsidRPr="00983780">
        <w:rPr>
          <w:rFonts w:ascii="Arial" w:hAnsi="Arial" w:cs="Arial"/>
          <w:sz w:val="22"/>
          <w:szCs w:val="22"/>
        </w:rPr>
        <w:t xml:space="preserve"> </w:t>
      </w:r>
      <w:r w:rsidR="00983780">
        <w:rPr>
          <w:rFonts w:ascii="Arial" w:hAnsi="Arial" w:cs="Arial"/>
          <w:sz w:val="22"/>
          <w:szCs w:val="22"/>
        </w:rPr>
        <w:t xml:space="preserve">Preliminary </w:t>
      </w:r>
      <w:r w:rsidR="00867FE5">
        <w:rPr>
          <w:rFonts w:ascii="Arial" w:hAnsi="Arial" w:cs="Arial"/>
          <w:sz w:val="22"/>
          <w:szCs w:val="22"/>
        </w:rPr>
        <w:t>analys</w:t>
      </w:r>
      <w:r w:rsidR="004E76C1">
        <w:rPr>
          <w:rFonts w:ascii="Arial" w:hAnsi="Arial" w:cs="Arial"/>
          <w:sz w:val="22"/>
          <w:szCs w:val="22"/>
        </w:rPr>
        <w:t>e</w:t>
      </w:r>
      <w:r w:rsidR="00867FE5">
        <w:rPr>
          <w:rFonts w:ascii="Arial" w:hAnsi="Arial" w:cs="Arial"/>
          <w:sz w:val="22"/>
          <w:szCs w:val="22"/>
        </w:rPr>
        <w:t>s</w:t>
      </w:r>
      <w:r w:rsidR="003C5B4A">
        <w:rPr>
          <w:rFonts w:ascii="Arial" w:hAnsi="Arial" w:cs="Arial"/>
          <w:sz w:val="22"/>
          <w:szCs w:val="22"/>
        </w:rPr>
        <w:t xml:space="preserve"> to identify group-level neural </w:t>
      </w:r>
      <w:r w:rsidR="003C5B4A">
        <w:rPr>
          <w:rFonts w:ascii="Arial" w:hAnsi="Arial" w:cs="Arial"/>
          <w:sz w:val="22"/>
          <w:szCs w:val="22"/>
        </w:rPr>
        <w:t>differences</w:t>
      </w:r>
      <w:r w:rsidR="008E79E8">
        <w:rPr>
          <w:rFonts w:ascii="Arial" w:hAnsi="Arial" w:cs="Arial"/>
          <w:sz w:val="22"/>
          <w:szCs w:val="22"/>
        </w:rPr>
        <w:t xml:space="preserve"> in each paradigm</w:t>
      </w:r>
      <w:r w:rsidR="003C5B4A">
        <w:rPr>
          <w:rFonts w:ascii="Arial" w:hAnsi="Arial" w:cs="Arial"/>
          <w:sz w:val="22"/>
          <w:szCs w:val="22"/>
        </w:rPr>
        <w:t xml:space="preserve"> will be done using traditional statistical methods. </w:t>
      </w:r>
      <w:r w:rsidR="00DD4EC0" w:rsidRPr="00983780">
        <w:rPr>
          <w:rFonts w:ascii="Arial" w:eastAsia="Arial" w:hAnsi="Arial" w:cs="Arial"/>
          <w:sz w:val="22"/>
          <w:szCs w:val="22"/>
        </w:rPr>
        <w:t xml:space="preserve">Linear mixed-effects modeling (LMM) will be </w:t>
      </w:r>
      <w:r w:rsidR="00893E09">
        <w:rPr>
          <w:rFonts w:ascii="Arial" w:eastAsia="Arial" w:hAnsi="Arial" w:cs="Arial"/>
          <w:sz w:val="22"/>
          <w:szCs w:val="22"/>
        </w:rPr>
        <w:t>deployed</w:t>
      </w:r>
      <w:r w:rsidR="00DD4EC0" w:rsidRPr="00983780">
        <w:rPr>
          <w:rFonts w:ascii="Arial" w:eastAsia="Arial" w:hAnsi="Arial" w:cs="Arial"/>
          <w:sz w:val="22"/>
          <w:szCs w:val="22"/>
        </w:rPr>
        <w:t xml:space="preserve"> to investigate the effects of our independent measures </w:t>
      </w:r>
      <w:r w:rsidR="00DD4EC0" w:rsidRPr="00983780">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00DD4EC0" w:rsidRPr="00983780">
        <w:rPr>
          <w:rFonts w:ascii="Arial" w:eastAsia="Arial" w:hAnsi="Arial" w:cs="Arial"/>
          <w:sz w:val="22"/>
          <w:szCs w:val="22"/>
        </w:rPr>
      </w:r>
      <w:r w:rsidR="00DD4EC0" w:rsidRPr="00983780">
        <w:rPr>
          <w:rFonts w:ascii="Arial" w:eastAsia="Arial" w:hAnsi="Arial" w:cs="Arial"/>
          <w:sz w:val="22"/>
          <w:szCs w:val="22"/>
        </w:rPr>
        <w:fldChar w:fldCharType="separate"/>
      </w:r>
      <w:r w:rsidR="00BB45E9">
        <w:rPr>
          <w:rFonts w:ascii="Arial" w:eastAsia="Arial" w:hAnsi="Arial" w:cs="Arial"/>
          <w:noProof/>
          <w:sz w:val="22"/>
          <w:szCs w:val="22"/>
        </w:rPr>
        <w:t>[68, 69]</w:t>
      </w:r>
      <w:r w:rsidR="00DD4EC0" w:rsidRPr="00983780">
        <w:rPr>
          <w:rFonts w:ascii="Arial" w:eastAsia="Arial" w:hAnsi="Arial" w:cs="Arial"/>
          <w:sz w:val="22"/>
          <w:szCs w:val="22"/>
        </w:rPr>
        <w:fldChar w:fldCharType="end"/>
      </w:r>
      <w:r w:rsidR="00DD4EC0" w:rsidRPr="00983780">
        <w:rPr>
          <w:rFonts w:ascii="Arial" w:eastAsia="Arial" w:hAnsi="Arial" w:cs="Arial"/>
          <w:sz w:val="22"/>
          <w:szCs w:val="22"/>
        </w:rPr>
        <w:t xml:space="preserve">. </w:t>
      </w:r>
      <w:r w:rsidR="00CA18AD" w:rsidRPr="004E60F3">
        <w:rPr>
          <w:rFonts w:ascii="Arial" w:eastAsia="Arial" w:hAnsi="Arial" w:cs="Arial"/>
          <w:sz w:val="22"/>
          <w:szCs w:val="22"/>
        </w:rPr>
        <w:t xml:space="preserve">Standard approaches to selection of electrode sites and latencies for extraction of component latency and amplitude values, based on literature and confirmatory inspection of data, </w:t>
      </w:r>
      <w:r w:rsidR="00CA18AD">
        <w:rPr>
          <w:rFonts w:ascii="Arial" w:eastAsia="Arial" w:hAnsi="Arial" w:cs="Arial"/>
          <w:sz w:val="22"/>
          <w:szCs w:val="22"/>
        </w:rPr>
        <w:t>are</w:t>
      </w:r>
      <w:r w:rsidR="00CA18AD" w:rsidRPr="004E60F3">
        <w:rPr>
          <w:rFonts w:ascii="Arial" w:eastAsia="Arial" w:hAnsi="Arial" w:cs="Arial"/>
          <w:sz w:val="22"/>
          <w:szCs w:val="22"/>
        </w:rPr>
        <w:t xml:space="preserve"> applied.</w:t>
      </w:r>
    </w:p>
    <w:p w14:paraId="792F45DB" w14:textId="21E60438" w:rsidR="007E0AB2" w:rsidRPr="007E0AB2" w:rsidRDefault="00CB0768" w:rsidP="00213C1D">
      <w:pPr>
        <w:ind w:firstLine="720"/>
        <w:jc w:val="both"/>
        <w:rPr>
          <w:rFonts w:ascii="Arial" w:hAnsi="Arial" w:cs="Arial"/>
          <w:sz w:val="22"/>
          <w:szCs w:val="22"/>
        </w:rPr>
      </w:pPr>
      <w:r w:rsidRPr="00816103">
        <w:rPr>
          <w:rFonts w:ascii="Arial" w:hAnsi="Arial" w:cs="Arial"/>
          <w:noProof/>
          <w:sz w:val="18"/>
          <w:szCs w:val="18"/>
        </w:rPr>
        <mc:AlternateContent>
          <mc:Choice Requires="wps">
            <w:drawing>
              <wp:anchor distT="45720" distB="45720" distL="114300" distR="114300" simplePos="0" relativeHeight="251663360" behindDoc="1" locked="0" layoutInCell="1" allowOverlap="1" wp14:anchorId="7121BD82" wp14:editId="11780CE5">
                <wp:simplePos x="0" y="0"/>
                <wp:positionH relativeFrom="margin">
                  <wp:posOffset>218440</wp:posOffset>
                </wp:positionH>
                <wp:positionV relativeFrom="paragraph">
                  <wp:posOffset>1371600</wp:posOffset>
                </wp:positionV>
                <wp:extent cx="4295775" cy="207645"/>
                <wp:effectExtent l="0" t="0" r="0" b="1905"/>
                <wp:wrapTight wrapText="bothSides">
                  <wp:wrapPolygon edited="0">
                    <wp:start x="287" y="0"/>
                    <wp:lineTo x="287" y="19817"/>
                    <wp:lineTo x="21265" y="19817"/>
                    <wp:lineTo x="21265" y="0"/>
                    <wp:lineTo x="287" y="0"/>
                  </wp:wrapPolygon>
                </wp:wrapTight>
                <wp:docPr id="1748952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207645"/>
                        </a:xfrm>
                        <a:prstGeom prst="rect">
                          <a:avLst/>
                        </a:prstGeom>
                        <a:noFill/>
                        <a:ln w="9525">
                          <a:noFill/>
                          <a:miter lim="800000"/>
                          <a:headEnd/>
                          <a:tailEnd/>
                        </a:ln>
                      </wps:spPr>
                      <wps:txbx>
                        <w:txbxContent>
                          <w:p w14:paraId="71A40D20" w14:textId="3EF9A8CB" w:rsidR="00CB0768" w:rsidRPr="002F591A" w:rsidRDefault="00CB0768" w:rsidP="00CB0768">
                            <w:pPr>
                              <w:jc w:val="center"/>
                              <w:rPr>
                                <w:sz w:val="22"/>
                                <w:szCs w:val="22"/>
                              </w:rPr>
                            </w:pPr>
                            <w:r w:rsidRPr="002F591A">
                              <w:rPr>
                                <w:rFonts w:ascii="Arial" w:hAnsi="Arial" w:cs="Arial"/>
                                <w:b/>
                                <w:bCs/>
                                <w:sz w:val="16"/>
                                <w:szCs w:val="16"/>
                              </w:rPr>
                              <w:t>Fig. 1.</w:t>
                            </w:r>
                            <w:r w:rsidRPr="002F591A">
                              <w:rPr>
                                <w:rFonts w:ascii="Arial" w:hAnsi="Arial" w:cs="Arial"/>
                                <w:sz w:val="16"/>
                                <w:szCs w:val="16"/>
                              </w:rPr>
                              <w:t xml:space="preserve"> </w:t>
                            </w:r>
                            <w:r>
                              <w:rPr>
                                <w:rFonts w:ascii="Arial" w:hAnsi="Arial" w:cs="Arial"/>
                                <w:sz w:val="16"/>
                                <w:szCs w:val="16"/>
                              </w:rPr>
                              <w:t>Schematic of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1BD82" id="_x0000_t202" coordsize="21600,21600" o:spt="202" path="m,l,21600r21600,l21600,xe">
                <v:stroke joinstyle="miter"/>
                <v:path gradientshapeok="t" o:connecttype="rect"/>
              </v:shapetype>
              <v:shape id="Text Box 2" o:spid="_x0000_s1026" type="#_x0000_t202" style="position:absolute;left:0;text-align:left;margin-left:17.2pt;margin-top:108pt;width:338.25pt;height:16.3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" filled="f" stroked="f">
                <v:textbox>
                  <w:txbxContent>
                    <w:p w14:paraId="71A40D20" w14:textId="3EF9A8CB" w:rsidR="00CB0768" w:rsidRPr="002F591A" w:rsidRDefault="00CB0768" w:rsidP="00CB0768">
                      <w:pPr>
                        <w:jc w:val="center"/>
                        <w:rPr>
                          <w:sz w:val="22"/>
                          <w:szCs w:val="22"/>
                        </w:rPr>
                      </w:pPr>
                      <w:r w:rsidRPr="002F591A">
                        <w:rPr>
                          <w:rFonts w:ascii="Arial" w:hAnsi="Arial" w:cs="Arial"/>
                          <w:b/>
                          <w:bCs/>
                          <w:sz w:val="16"/>
                          <w:szCs w:val="16"/>
                        </w:rPr>
                        <w:t>Fig. 1.</w:t>
                      </w:r>
                      <w:r w:rsidRPr="002F591A">
                        <w:rPr>
                          <w:rFonts w:ascii="Arial" w:hAnsi="Arial" w:cs="Arial"/>
                          <w:sz w:val="16"/>
                          <w:szCs w:val="16"/>
                        </w:rPr>
                        <w:t xml:space="preserve"> </w:t>
                      </w:r>
                      <w:r>
                        <w:rPr>
                          <w:rFonts w:ascii="Arial" w:hAnsi="Arial" w:cs="Arial"/>
                          <w:sz w:val="16"/>
                          <w:szCs w:val="16"/>
                        </w:rPr>
                        <w:t>Schematic of approach</w:t>
                      </w:r>
                    </w:p>
                  </w:txbxContent>
                </v:textbox>
                <w10:wrap type="tight" anchorx="margin"/>
              </v:shape>
            </w:pict>
          </mc:Fallback>
        </mc:AlternateContent>
      </w:r>
      <w:r w:rsidR="00E12654">
        <w:rPr>
          <w:rFonts w:ascii="Arial" w:hAnsi="Arial" w:cs="Arial"/>
          <w:sz w:val="22"/>
          <w:szCs w:val="22"/>
        </w:rPr>
        <w:t>In addition</w:t>
      </w:r>
      <w:r w:rsidR="00100B9D">
        <w:rPr>
          <w:rFonts w:ascii="Arial" w:hAnsi="Arial" w:cs="Arial"/>
          <w:sz w:val="22"/>
          <w:szCs w:val="22"/>
        </w:rPr>
        <w:t xml:space="preserve"> to traditional </w:t>
      </w:r>
      <w:commentRangeStart w:id="8"/>
      <w:commentRangeStart w:id="9"/>
      <w:r w:rsidR="008A0E35">
        <w:rPr>
          <w:rFonts w:ascii="Arial" w:hAnsi="Arial" w:cs="Arial"/>
          <w:sz w:val="22"/>
          <w:szCs w:val="22"/>
        </w:rPr>
        <w:t>methods</w:t>
      </w:r>
      <w:r w:rsidR="00E12654">
        <w:rPr>
          <w:rFonts w:ascii="Arial" w:hAnsi="Arial" w:cs="Arial"/>
          <w:sz w:val="22"/>
          <w:szCs w:val="22"/>
        </w:rPr>
        <w:t>, w</w:t>
      </w:r>
      <w:r w:rsidR="007E0AB2" w:rsidRPr="007E0AB2">
        <w:rPr>
          <w:rFonts w:ascii="Arial" w:hAnsi="Arial" w:cs="Arial"/>
          <w:sz w:val="22"/>
          <w:szCs w:val="22"/>
        </w:rPr>
        <w:t xml:space="preserve">e propose a two-pronged analytic approach that combines supervised and unsupervised learning. First, we will apply support vector machine </w:t>
      </w:r>
      <w:r w:rsidR="00CE751D">
        <w:rPr>
          <w:rFonts w:ascii="Arial" w:hAnsi="Arial" w:cs="Arial"/>
          <w:sz w:val="22"/>
          <w:szCs w:val="22"/>
        </w:rPr>
        <w:t xml:space="preserve">(SVM) </w:t>
      </w:r>
      <w:r w:rsidR="007E0AB2" w:rsidRPr="007E0AB2">
        <w:rPr>
          <w:rFonts w:ascii="Arial" w:hAnsi="Arial" w:cs="Arial"/>
          <w:sz w:val="22"/>
          <w:szCs w:val="22"/>
        </w:rPr>
        <w:t xml:space="preserve">and regression algorithms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[70]</w:t>
      </w:r>
      <w:r w:rsidR="007E0AB2" w:rsidRPr="007E0AB2">
        <w:rPr>
          <w:rFonts w:ascii="Arial" w:hAnsi="Arial" w:cs="Arial"/>
          <w:sz w:val="22"/>
          <w:szCs w:val="22"/>
        </w:rPr>
        <w:fldChar w:fldCharType="end"/>
      </w:r>
      <w:r w:rsidR="007E0AB2" w:rsidRPr="007E0AB2">
        <w:rPr>
          <w:rFonts w:ascii="Arial" w:hAnsi="Arial" w:cs="Arial"/>
          <w:sz w:val="22"/>
          <w:szCs w:val="22"/>
        </w:rPr>
        <w:t xml:space="preserve"> to predict both discrete (diagnostic group) and continuous (clinical or behavioral) outcomes from </w:t>
      </w:r>
      <w:commentRangeStart w:id="10"/>
      <w:r w:rsidR="007E0AB2" w:rsidRPr="007E0AB2">
        <w:rPr>
          <w:rFonts w:ascii="Arial" w:hAnsi="Arial" w:cs="Arial"/>
          <w:sz w:val="22"/>
          <w:szCs w:val="22"/>
        </w:rPr>
        <w:t>neural markers of interest, allo</w:t>
      </w:r>
      <w:commentRangeEnd w:id="10"/>
      <w:r w:rsidR="00CA18AD">
        <w:rPr>
          <w:rStyle w:val="CommentReference"/>
          <w:rFonts w:asciiTheme="minorHAnsi" w:eastAsiaTheme="minorHAnsi" w:hAnsiTheme="minorHAnsi" w:cstheme="minorBidi"/>
          <w:kern w:val="2"/>
          <w14:ligatures w14:val="standardContextual"/>
        </w:rPr>
        <w:commentReference w:id="10"/>
      </w:r>
      <w:r w:rsidR="007E0AB2" w:rsidRPr="007E0AB2">
        <w:rPr>
          <w:rFonts w:ascii="Arial" w:hAnsi="Arial" w:cs="Arial"/>
          <w:sz w:val="22"/>
          <w:szCs w:val="22"/>
        </w:rPr>
        <w:t xml:space="preserve">wing us to quantify the strength of the relationship between neural </w:t>
      </w:r>
      <w:commentRangeEnd w:id="8"/>
      <w:r w:rsidR="0084083E">
        <w:rPr>
          <w:rStyle w:val="CommentReference"/>
          <w:rFonts w:asciiTheme="minorHAnsi" w:eastAsiaTheme="minorHAnsi" w:hAnsiTheme="minorHAnsi" w:cstheme="minorBidi"/>
          <w:kern w:val="2"/>
          <w14:ligatures w14:val="standardContextual"/>
        </w:rPr>
        <w:commentReference w:id="8"/>
      </w:r>
      <w:commentRangeEnd w:id="9"/>
      <w:r w:rsidR="0084083E">
        <w:rPr>
          <w:rStyle w:val="CommentReference"/>
          <w:rFonts w:asciiTheme="minorHAnsi" w:eastAsiaTheme="minorHAnsi" w:hAnsiTheme="minorHAnsi" w:cstheme="minorBidi"/>
          <w:kern w:val="2"/>
          <w14:ligatures w14:val="standardContextual"/>
        </w:rPr>
        <w:commentReference w:id="9"/>
      </w:r>
      <w:r w:rsidR="007E0AB2" w:rsidRPr="007E0AB2">
        <w:rPr>
          <w:rFonts w:ascii="Arial" w:hAnsi="Arial" w:cs="Arial"/>
          <w:sz w:val="22"/>
          <w:szCs w:val="22"/>
        </w:rPr>
        <w:t xml:space="preserve">activity and phenotype. </w:t>
      </w:r>
      <w:r w:rsidR="00814E03" w:rsidRPr="00983780">
        <w:rPr>
          <w:rFonts w:ascii="Arial" w:eastAsia="Arial" w:hAnsi="Arial" w:cs="Arial"/>
          <w:sz w:val="22"/>
          <w:szCs w:val="22"/>
        </w:rPr>
        <w:t xml:space="preserve">Regression analyses </w:t>
      </w:r>
      <w:r w:rsidR="00814E03">
        <w:rPr>
          <w:rFonts w:ascii="Arial" w:eastAsia="Arial" w:hAnsi="Arial" w:cs="Arial"/>
          <w:sz w:val="22"/>
          <w:szCs w:val="22"/>
        </w:rPr>
        <w:t>enable identification of</w:t>
      </w:r>
      <w:r w:rsidR="00814E03" w:rsidRPr="00983780">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814E03">
        <w:rPr>
          <w:rFonts w:ascii="Arial" w:eastAsia="Arial" w:hAnsi="Arial" w:cs="Arial"/>
          <w:sz w:val="22"/>
          <w:szCs w:val="22"/>
        </w:rPr>
        <w:t xml:space="preserve">and </w:t>
      </w:r>
      <w:r w:rsidR="00814E03" w:rsidRPr="00983780">
        <w:rPr>
          <w:rFonts w:ascii="Arial" w:eastAsia="Arial" w:hAnsi="Arial" w:cs="Arial"/>
          <w:sz w:val="22"/>
          <w:szCs w:val="22"/>
        </w:rPr>
        <w:t>IQ</w:t>
      </w:r>
      <w:r w:rsidR="00814E03">
        <w:rPr>
          <w:rFonts w:ascii="Arial" w:eastAsia="Arial" w:hAnsi="Arial" w:cs="Arial"/>
          <w:sz w:val="22"/>
          <w:szCs w:val="22"/>
        </w:rPr>
        <w:t xml:space="preserve">, with a fixed </w:t>
      </w:r>
      <w:r w:rsidR="00814E03" w:rsidRPr="00983780">
        <w:rPr>
          <w:rFonts w:ascii="Arial" w:eastAsia="Arial" w:hAnsi="Arial" w:cs="Arial"/>
          <w:sz w:val="22"/>
          <w:szCs w:val="22"/>
        </w:rPr>
        <w:t>effect</w:t>
      </w:r>
      <w:r w:rsidR="00814E03">
        <w:rPr>
          <w:rFonts w:ascii="Arial" w:eastAsia="Arial" w:hAnsi="Arial" w:cs="Arial"/>
          <w:sz w:val="22"/>
          <w:szCs w:val="22"/>
        </w:rPr>
        <w:t xml:space="preserve"> of</w:t>
      </w:r>
      <w:r w:rsidR="00814E03" w:rsidRPr="00983780">
        <w:rPr>
          <w:rFonts w:ascii="Arial" w:eastAsia="Arial" w:hAnsi="Arial" w:cs="Arial"/>
          <w:sz w:val="22"/>
          <w:szCs w:val="22"/>
        </w:rPr>
        <w:t xml:space="preserve"> group (ASD, TD</w:t>
      </w:r>
      <w:r w:rsidR="00814E03">
        <w:rPr>
          <w:rFonts w:ascii="Arial" w:eastAsia="Arial" w:hAnsi="Arial" w:cs="Arial"/>
          <w:sz w:val="22"/>
          <w:szCs w:val="22"/>
        </w:rPr>
        <w:t>, siblings</w:t>
      </w:r>
      <w:r w:rsidR="00814E03" w:rsidRPr="00983780">
        <w:rPr>
          <w:rFonts w:ascii="Arial" w:eastAsia="Arial" w:hAnsi="Arial" w:cs="Arial"/>
          <w:sz w:val="22"/>
          <w:szCs w:val="22"/>
        </w:rPr>
        <w:t xml:space="preserve">). Multiple linear regression will examine the relationship between EEG measures, </w:t>
      </w:r>
      <w:r w:rsidR="00814E03">
        <w:rPr>
          <w:rFonts w:ascii="Arial" w:eastAsia="Arial" w:hAnsi="Arial" w:cs="Arial"/>
          <w:sz w:val="22"/>
          <w:szCs w:val="22"/>
        </w:rPr>
        <w:t>behavioral performance</w:t>
      </w:r>
      <w:r w:rsidR="00814E03" w:rsidRPr="00983780">
        <w:rPr>
          <w:rFonts w:ascii="Arial" w:eastAsia="Arial" w:hAnsi="Arial" w:cs="Arial"/>
          <w:sz w:val="22"/>
          <w:szCs w:val="22"/>
        </w:rPr>
        <w:t xml:space="preserve">, and </w:t>
      </w:r>
      <w:r w:rsidR="00814E03">
        <w:rPr>
          <w:rFonts w:ascii="Arial" w:eastAsia="Arial" w:hAnsi="Arial" w:cs="Arial"/>
          <w:sz w:val="22"/>
          <w:szCs w:val="22"/>
        </w:rPr>
        <w:t>measures</w:t>
      </w:r>
      <w:r w:rsidR="00814E03" w:rsidRPr="00983780">
        <w:rPr>
          <w:rFonts w:ascii="Arial" w:eastAsia="Arial" w:hAnsi="Arial" w:cs="Arial"/>
          <w:sz w:val="22"/>
          <w:szCs w:val="22"/>
        </w:rPr>
        <w:t xml:space="preserve"> of ASD symptom severity (e.g</w:t>
      </w:r>
      <w:r w:rsidR="00814E03">
        <w:rPr>
          <w:rFonts w:ascii="Arial" w:eastAsia="Arial" w:hAnsi="Arial" w:cs="Arial"/>
          <w:sz w:val="22"/>
          <w:szCs w:val="22"/>
        </w:rPr>
        <w:t>. SRS-2</w:t>
      </w:r>
      <w:r w:rsidR="00814E03" w:rsidRPr="00983780">
        <w:rPr>
          <w:rFonts w:ascii="Arial" w:eastAsia="Arial" w:hAnsi="Arial" w:cs="Arial"/>
          <w:sz w:val="22"/>
          <w:szCs w:val="22"/>
        </w:rPr>
        <w:t>)</w:t>
      </w:r>
      <w:r w:rsidR="00814E03">
        <w:rPr>
          <w:rFonts w:ascii="Arial" w:eastAsia="Arial" w:hAnsi="Arial" w:cs="Arial"/>
          <w:sz w:val="22"/>
          <w:szCs w:val="22"/>
        </w:rPr>
        <w:t xml:space="preserve">, </w:t>
      </w:r>
      <w:r w:rsidR="00814E03" w:rsidRPr="00983780">
        <w:rPr>
          <w:rFonts w:ascii="Arial" w:eastAsia="Arial" w:hAnsi="Arial" w:cs="Arial"/>
          <w:sz w:val="22"/>
          <w:szCs w:val="22"/>
        </w:rPr>
        <w:t>with covariates of age, sex, and IQ.</w:t>
      </w:r>
    </w:p>
    <w:p w14:paraId="61F95E68" w14:textId="79CB312F" w:rsidR="00DF1DB4" w:rsidRPr="006462B8" w:rsidRDefault="002F591A" w:rsidP="006462B8">
      <w:pPr>
        <w:spacing w:after="120"/>
        <w:ind w:firstLine="720"/>
        <w:jc w:val="both"/>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6EEB6433">
            <wp:simplePos x="0" y="0"/>
            <wp:positionH relativeFrom="column">
              <wp:posOffset>2800350</wp:posOffset>
            </wp:positionH>
            <wp:positionV relativeFrom="paragraph">
              <wp:posOffset>484505</wp:posOffset>
            </wp:positionV>
            <wp:extent cx="3885565" cy="3081020"/>
            <wp:effectExtent l="0" t="0" r="635" b="5080"/>
            <wp:wrapTight wrapText="bothSides">
              <wp:wrapPolygon edited="0">
                <wp:start x="0" y="0"/>
                <wp:lineTo x="0" y="21502"/>
                <wp:lineTo x="21498" y="21502"/>
                <wp:lineTo x="21498"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5565" cy="3081020"/>
                    </a:xfrm>
                    <a:prstGeom prst="rect">
                      <a:avLst/>
                    </a:prstGeom>
                  </pic:spPr>
                </pic:pic>
              </a:graphicData>
            </a:graphic>
            <wp14:sizeRelH relativeFrom="page">
              <wp14:pctWidth>0</wp14:pctWidth>
            </wp14:sizeRelH>
            <wp14:sizeRelV relativeFrom="page">
              <wp14:pctHeight>0</wp14:pctHeight>
            </wp14:sizeRelV>
          </wp:anchor>
        </w:drawing>
      </w:r>
      <w:r w:rsidR="007E0AB2" w:rsidRPr="007E0AB2">
        <w:rPr>
          <w:rFonts w:ascii="Arial" w:hAnsi="Arial" w:cs="Arial"/>
          <w:sz w:val="22"/>
          <w:szCs w:val="22"/>
        </w:rPr>
        <w:t>We will also implement a complementary unsupervised approach (k-means clustering</w:t>
      </w:r>
      <w:r w:rsidR="00A13168">
        <w:rPr>
          <w:rFonts w:ascii="Arial" w:hAnsi="Arial" w:cs="Arial"/>
          <w:sz w:val="22"/>
          <w:szCs w:val="22"/>
        </w:rPr>
        <w:t xml:space="preserve"> with elbow method</w:t>
      </w:r>
      <w:r w:rsidR="007E0AB2" w:rsidRPr="007E0AB2">
        <w:rPr>
          <w:rFonts w:ascii="Arial" w:hAnsi="Arial" w:cs="Arial"/>
          <w:sz w:val="22"/>
          <w:szCs w:val="22"/>
        </w:rPr>
        <w:t xml:space="preserve">;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[71]</w:t>
      </w:r>
      <w:r w:rsidR="007E0AB2" w:rsidRPr="007E0AB2">
        <w:rPr>
          <w:rFonts w:ascii="Arial" w:hAnsi="Arial" w:cs="Arial"/>
          <w:sz w:val="22"/>
          <w:szCs w:val="22"/>
        </w:rPr>
        <w:fldChar w:fldCharType="end"/>
      </w:r>
      <w:r w:rsidR="007E0AB2" w:rsidRPr="007E0AB2">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Pr>
          <w:rFonts w:ascii="Arial" w:hAnsi="Arial" w:cs="Arial"/>
          <w:sz w:val="22"/>
          <w:szCs w:val="22"/>
        </w:rPr>
        <w:t xml:space="preserve"> </w:t>
      </w:r>
      <w:r w:rsidR="00FA45C8" w:rsidRPr="00FA45C8">
        <w:rPr>
          <w:rFonts w:ascii="Arial" w:hAnsi="Arial" w:cs="Arial"/>
          <w:sz w:val="22"/>
          <w:szCs w:val="22"/>
        </w:rPr>
        <w:t xml:space="preserve">(i.e. </w:t>
      </w:r>
      <w:r w:rsidR="00966369">
        <w:rPr>
          <w:rFonts w:ascii="Arial" w:hAnsi="Arial" w:cs="Arial"/>
          <w:sz w:val="22"/>
          <w:szCs w:val="22"/>
        </w:rPr>
        <w:t xml:space="preserve">neural </w:t>
      </w:r>
      <w:r w:rsidR="00FA45C8" w:rsidRPr="00FA45C8">
        <w:rPr>
          <w:rFonts w:ascii="Arial" w:hAnsi="Arial" w:cs="Arial"/>
          <w:sz w:val="22"/>
          <w:szCs w:val="22"/>
        </w:rPr>
        <w:t>markers of heightened sensory processing may be associated with greater sensory arousal symptoms)</w:t>
      </w:r>
      <w:r w:rsidR="007E0AB2" w:rsidRPr="007E0AB2">
        <w:rPr>
          <w:rFonts w:ascii="Arial" w:hAnsi="Arial" w:cs="Arial"/>
          <w:sz w:val="22"/>
          <w:szCs w:val="22"/>
        </w:rPr>
        <w:t>.</w:t>
      </w:r>
      <w:r w:rsidR="00F9249C">
        <w:rPr>
          <w:rFonts w:ascii="Arial" w:hAnsi="Arial" w:cs="Arial"/>
          <w:sz w:val="22"/>
          <w:szCs w:val="22"/>
        </w:rPr>
        <w:t xml:space="preserve"> </w:t>
      </w:r>
      <w:r w:rsidR="00BE46F4" w:rsidRPr="00BE46F4">
        <w:rPr>
          <w:rFonts w:ascii="Arial" w:hAnsi="Arial" w:cs="Arial"/>
          <w:sz w:val="22"/>
          <w:szCs w:val="22"/>
        </w:rPr>
        <w:t>We also plan to include exploratory, non-task-specific measures (e.g. broadband EEG signals) to assess whether machine learning algorithms can uncover subtle neurophysiological patterns that may be overlooked by traditional analytical approaches</w:t>
      </w:r>
      <w:r w:rsidR="00200395">
        <w:rPr>
          <w:rFonts w:ascii="Arial" w:hAnsi="Arial" w:cs="Arial"/>
          <w:sz w:val="22"/>
          <w:szCs w:val="22"/>
        </w:rPr>
        <w:t>.</w:t>
      </w:r>
      <w:r w:rsidR="00F9249C">
        <w:rPr>
          <w:rFonts w:ascii="Arial" w:hAnsi="Arial" w:cs="Arial"/>
          <w:sz w:val="22"/>
          <w:szCs w:val="22"/>
        </w:rPr>
        <w:t xml:space="preserve">   </w:t>
      </w:r>
    </w:p>
    <w:p w14:paraId="79961595" w14:textId="6929CDA9" w:rsidR="00D40FB5" w:rsidRDefault="00075F26" w:rsidP="00213C1D">
      <w:pPr>
        <w:jc w:val="both"/>
        <w:rPr>
          <w:rFonts w:ascii="Arial" w:hAnsi="Arial" w:cs="Arial"/>
          <w:b/>
          <w:bCs/>
          <w:sz w:val="22"/>
          <w:szCs w:val="22"/>
        </w:rPr>
      </w:pPr>
      <w:r w:rsidRPr="0088307A">
        <w:rPr>
          <w:rFonts w:ascii="Arial" w:hAnsi="Arial" w:cs="Arial"/>
          <w:b/>
          <w:bCs/>
          <w:sz w:val="22"/>
          <w:szCs w:val="22"/>
        </w:rPr>
        <w:t>B.</w:t>
      </w:r>
      <w:r>
        <w:rPr>
          <w:rFonts w:ascii="Arial" w:hAnsi="Arial" w:cs="Arial"/>
          <w:b/>
          <w:bCs/>
          <w:sz w:val="22"/>
          <w:szCs w:val="22"/>
        </w:rPr>
        <w:t xml:space="preserve">2 </w:t>
      </w:r>
      <w:r w:rsidR="008C47AB">
        <w:rPr>
          <w:rFonts w:ascii="Arial" w:hAnsi="Arial" w:cs="Arial"/>
          <w:b/>
          <w:bCs/>
          <w:sz w:val="22"/>
          <w:szCs w:val="22"/>
        </w:rPr>
        <w:t>PRELIMINARY DATA</w:t>
      </w:r>
    </w:p>
    <w:p w14:paraId="1EADE2A2" w14:textId="0A29E5FE" w:rsidR="007E0AB2" w:rsidRPr="000E1474" w:rsidRDefault="000E1474" w:rsidP="000E1474">
      <w:pPr>
        <w:jc w:val="both"/>
        <w:rPr>
          <w:rFonts w:ascii="Arial" w:hAnsi="Arial" w:cs="Arial"/>
          <w:sz w:val="22"/>
          <w:szCs w:val="22"/>
        </w:rPr>
      </w:pPr>
      <w:r w:rsidRPr="00816103">
        <w:rPr>
          <w:rFonts w:ascii="Arial" w:hAnsi="Arial" w:cs="Arial"/>
          <w:noProof/>
          <w:sz w:val="18"/>
          <w:szCs w:val="18"/>
        </w:rPr>
        <w:lastRenderedPageBreak/>
        <mc:AlternateContent>
          <mc:Choice Requires="wps">
            <w:drawing>
              <wp:anchor distT="45720" distB="45720" distL="114300" distR="114300" simplePos="0" relativeHeight="251659264" behindDoc="1" locked="0" layoutInCell="1" allowOverlap="1" wp14:anchorId="4A8C00E3" wp14:editId="7C2144B6">
                <wp:simplePos x="0" y="0"/>
                <wp:positionH relativeFrom="margin">
                  <wp:posOffset>2695575</wp:posOffset>
                </wp:positionH>
                <wp:positionV relativeFrom="paragraph">
                  <wp:posOffset>574675</wp:posOffset>
                </wp:positionV>
                <wp:extent cx="4038600" cy="1404620"/>
                <wp:effectExtent l="0" t="0" r="0" b="0"/>
                <wp:wrapTight wrapText="bothSides">
                  <wp:wrapPolygon edited="0">
                    <wp:start x="0" y="0"/>
                    <wp:lineTo x="0" y="21308"/>
                    <wp:lineTo x="21498" y="21308"/>
                    <wp:lineTo x="2149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solidFill>
                          <a:srgbClr val="FFFFFF"/>
                        </a:solidFill>
                        <a:ln w="9525">
                          <a:noFill/>
                          <a:miter lim="800000"/>
                          <a:headEnd/>
                          <a:tailEnd/>
                        </a:ln>
                      </wps:spPr>
                      <wps:txbx>
                        <w:txbxContent>
                          <w:p w14:paraId="599A3BD4" w14:textId="7A949BF8" w:rsidR="00816103" w:rsidRPr="002F591A" w:rsidRDefault="00213C1D" w:rsidP="00213C1D">
                            <w:pPr>
                              <w:jc w:val="both"/>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1.</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Fronto-central evoked response to 40-Hz auditory click trains (gamma ASSR), highlighting a significantly reduced amplitude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&lt;0.05) at 180-250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which potentially reflects a broad delay in early auditory processing. Responses are separated by group (TD: grey, ASD: red, siblings: green).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 (p&lt;0.05).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separated by group (TD: grey, ASD: red, siblings: green). Significantly reduced alpha desynchronization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 &lt;0.05)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&lt;0.05)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C00E3" id="_x0000_t202" coordsize="21600,21600" o:spt="202" path="m,l,21600r21600,l21600,xe">
                <v:stroke joinstyle="miter"/>
                <v:path gradientshapeok="t" o:connecttype="rect"/>
              </v:shapetype>
              <v:shape id="Text Box 2" o:spid="_x0000_s1026" type="#_x0000_t202" style="position:absolute;left:0;text-align:left;margin-left:212.25pt;margin-top:45.25pt;width:318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A0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Cev10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" stroked="f">
                <v:textbox style="mso-fit-shape-to-text:t">
                  <w:txbxContent>
                    <w:p w14:paraId="599A3BD4" w14:textId="7A949BF8" w:rsidR="00816103" w:rsidRPr="002F591A" w:rsidRDefault="00213C1D" w:rsidP="00213C1D">
                      <w:pPr>
                        <w:jc w:val="both"/>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1.</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Fronto-central evoked response to 40-Hz auditory click trains (gamma ASSR), highlighting a significantly reduced amplitude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&lt;0.05) at 180-250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which potentially reflects a broad delay in early auditory processing. Responses are separated by group (TD: grey, ASD: red, siblings: green).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 (p&lt;0.05).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separated by group (TD: grey, ASD: red, siblings: green). Significantly reduced alpha desynchronization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 &lt;0.05)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&lt;0.05) are highlighted in yellow.</w:t>
                      </w:r>
                    </w:p>
                  </w:txbxContent>
                </v:textbox>
                <w10:wrap type="tight" anchorx="margin"/>
              </v:shape>
            </w:pict>
          </mc:Fallback>
        </mc:AlternateContent>
      </w:r>
      <w:r w:rsidR="0046701B" w:rsidRPr="0046701B">
        <w:rPr>
          <w:rFonts w:ascii="Arial" w:hAnsi="Arial" w:cs="Arial"/>
          <w:b/>
          <w:bCs/>
          <w:sz w:val="22"/>
          <w:szCs w:val="22"/>
        </w:rPr>
        <w:t xml:space="preserve">Figure 1 </w:t>
      </w:r>
      <w:r w:rsidR="0046701B" w:rsidRPr="0046701B">
        <w:rPr>
          <w:rFonts w:ascii="Arial" w:hAnsi="Arial" w:cs="Arial"/>
          <w:sz w:val="22"/>
          <w:szCs w:val="22"/>
        </w:rPr>
        <w:t>highlights preliminary group-level differences (p&lt;0.05) in neural markers between ASD and TD individuals across selected paradigms</w:t>
      </w:r>
      <w:r w:rsidR="00730354">
        <w:rPr>
          <w:rFonts w:ascii="Arial" w:hAnsi="Arial" w:cs="Arial"/>
          <w:sz w:val="22"/>
          <w:szCs w:val="22"/>
        </w:rPr>
        <w:t xml:space="preserve">, using traditional between-group </w:t>
      </w:r>
      <w:r w:rsidR="00F064DA">
        <w:rPr>
          <w:rFonts w:ascii="Arial" w:hAnsi="Arial" w:cs="Arial"/>
          <w:sz w:val="22"/>
          <w:szCs w:val="22"/>
        </w:rPr>
        <w:t>analyses</w:t>
      </w:r>
      <w:r w:rsidR="0046701B" w:rsidRPr="0046701B">
        <w:rPr>
          <w:rFonts w:ascii="Arial" w:hAnsi="Arial" w:cs="Arial"/>
          <w:sz w:val="22"/>
          <w:szCs w:val="22"/>
        </w:rPr>
        <w:t xml:space="preserve">. </w:t>
      </w:r>
      <w:r w:rsidR="00213C1D" w:rsidRPr="00213C1D">
        <w:rPr>
          <w:rFonts w:ascii="Arial" w:hAnsi="Arial" w:cs="Arial"/>
          <w:sz w:val="22"/>
          <w:szCs w:val="22"/>
        </w:rPr>
        <w:t xml:space="preserve">Key findings include </w:t>
      </w:r>
      <w:r w:rsidR="001612EA" w:rsidRPr="0046701B">
        <w:rPr>
          <w:rFonts w:ascii="Arial" w:hAnsi="Arial" w:cs="Arial"/>
          <w:sz w:val="22"/>
          <w:szCs w:val="22"/>
        </w:rPr>
        <w:t xml:space="preserve">significantly </w:t>
      </w:r>
      <w:r w:rsidR="00213C1D" w:rsidRPr="00213C1D">
        <w:rPr>
          <w:rFonts w:ascii="Arial" w:hAnsi="Arial" w:cs="Arial"/>
          <w:sz w:val="22"/>
          <w:szCs w:val="22"/>
        </w:rPr>
        <w:t>reduced amplitude in ASD during</w:t>
      </w:r>
      <w:r w:rsidR="00733EC7" w:rsidRPr="0046701B">
        <w:rPr>
          <w:rFonts w:ascii="Arial" w:hAnsi="Arial" w:cs="Arial"/>
          <w:sz w:val="22"/>
          <w:szCs w:val="22"/>
        </w:rPr>
        <w:t xml:space="preserve"> evoked</w:t>
      </w:r>
      <w:r w:rsidR="00213C1D" w:rsidRPr="00213C1D">
        <w:rPr>
          <w:rFonts w:ascii="Arial" w:hAnsi="Arial" w:cs="Arial"/>
          <w:sz w:val="22"/>
          <w:szCs w:val="22"/>
        </w:rPr>
        <w:t xml:space="preserve"> </w:t>
      </w:r>
      <w:r w:rsidR="001612EA" w:rsidRPr="0046701B">
        <w:rPr>
          <w:rFonts w:ascii="Arial" w:hAnsi="Arial" w:cs="Arial"/>
          <w:sz w:val="22"/>
          <w:szCs w:val="22"/>
        </w:rPr>
        <w:t xml:space="preserve">response to </w:t>
      </w:r>
      <w:commentRangeStart w:id="11"/>
      <w:r w:rsidR="007C7C25" w:rsidRPr="0046701B">
        <w:rPr>
          <w:rFonts w:ascii="Arial" w:hAnsi="Arial" w:cs="Arial"/>
          <w:sz w:val="22"/>
          <w:szCs w:val="22"/>
        </w:rPr>
        <w:t>gamma-band</w:t>
      </w:r>
      <w:r w:rsidR="001612EA" w:rsidRPr="0046701B">
        <w:rPr>
          <w:rFonts w:ascii="Arial" w:hAnsi="Arial" w:cs="Arial"/>
          <w:sz w:val="22"/>
          <w:szCs w:val="22"/>
        </w:rPr>
        <w:t xml:space="preserve"> </w:t>
      </w:r>
      <w:r w:rsidR="007C7C25" w:rsidRPr="0046701B">
        <w:rPr>
          <w:rFonts w:ascii="Arial" w:hAnsi="Arial" w:cs="Arial"/>
          <w:sz w:val="22"/>
          <w:szCs w:val="22"/>
        </w:rPr>
        <w:t>click trains</w:t>
      </w:r>
      <w:r w:rsidR="007C7C25">
        <w:rPr>
          <w:rFonts w:ascii="Arial" w:hAnsi="Arial" w:cs="Arial"/>
          <w:sz w:val="22"/>
          <w:szCs w:val="22"/>
        </w:rPr>
        <w:t xml:space="preserve"> </w:t>
      </w:r>
      <w:commentRangeEnd w:id="11"/>
      <w:r w:rsidR="0084083E">
        <w:rPr>
          <w:rStyle w:val="CommentReference"/>
          <w:rFonts w:asciiTheme="minorHAnsi" w:eastAsiaTheme="minorHAnsi" w:hAnsiTheme="minorHAnsi" w:cstheme="minorBidi"/>
          <w:kern w:val="2"/>
          <w14:ligatures w14:val="standardContextual"/>
        </w:rPr>
        <w:commentReference w:id="11"/>
      </w:r>
      <w:r w:rsidR="007C7C25">
        <w:rPr>
          <w:rFonts w:ascii="Arial" w:hAnsi="Arial" w:cs="Arial"/>
          <w:b/>
          <w:bCs/>
          <w:sz w:val="22"/>
          <w:szCs w:val="22"/>
        </w:rPr>
        <w:t>(B.1.2.1)</w:t>
      </w:r>
      <w:r w:rsidR="00213C1D" w:rsidRPr="00213C1D">
        <w:rPr>
          <w:rFonts w:ascii="Arial" w:hAnsi="Arial" w:cs="Arial"/>
          <w:sz w:val="22"/>
          <w:szCs w:val="22"/>
        </w:rPr>
        <w:t>, increased theta power to inverted faces</w:t>
      </w:r>
      <w:r w:rsidR="00E5648D">
        <w:rPr>
          <w:rFonts w:ascii="Arial" w:hAnsi="Arial" w:cs="Arial"/>
          <w:sz w:val="22"/>
          <w:szCs w:val="22"/>
        </w:rPr>
        <w:t xml:space="preserve"> </w:t>
      </w:r>
      <w:r w:rsidR="00E5648D">
        <w:rPr>
          <w:rFonts w:ascii="Arial" w:hAnsi="Arial" w:cs="Arial"/>
          <w:b/>
          <w:bCs/>
          <w:sz w:val="22"/>
          <w:szCs w:val="22"/>
        </w:rPr>
        <w:t>(B.1.2.3)</w:t>
      </w:r>
      <w:r w:rsidR="00213C1D" w:rsidRPr="00213C1D">
        <w:rPr>
          <w:rFonts w:ascii="Arial" w:hAnsi="Arial" w:cs="Arial"/>
          <w:sz w:val="22"/>
          <w:szCs w:val="22"/>
        </w:rPr>
        <w:t>, reduced parieto-occipital alpha desynchronization during multisensory integration</w:t>
      </w:r>
      <w:r w:rsidR="00627EC7">
        <w:rPr>
          <w:rFonts w:ascii="Arial" w:hAnsi="Arial" w:cs="Arial"/>
          <w:sz w:val="22"/>
          <w:szCs w:val="22"/>
        </w:rPr>
        <w:t xml:space="preserve"> </w:t>
      </w:r>
      <w:r w:rsidR="00627EC7">
        <w:rPr>
          <w:rFonts w:ascii="Arial" w:hAnsi="Arial" w:cs="Arial"/>
          <w:b/>
          <w:bCs/>
          <w:sz w:val="22"/>
          <w:szCs w:val="22"/>
        </w:rPr>
        <w:t>(B.1.2.5)</w:t>
      </w:r>
      <w:r w:rsidR="00213C1D" w:rsidRPr="00213C1D">
        <w:rPr>
          <w:rFonts w:ascii="Arial" w:hAnsi="Arial" w:cs="Arial"/>
          <w:sz w:val="22"/>
          <w:szCs w:val="22"/>
        </w:rPr>
        <w:t>, and fewer rhythmic alpha events during resting state</w:t>
      </w:r>
      <w:r w:rsidR="001E0A32">
        <w:rPr>
          <w:rFonts w:ascii="Arial" w:hAnsi="Arial" w:cs="Arial"/>
          <w:sz w:val="22"/>
          <w:szCs w:val="22"/>
        </w:rPr>
        <w:t xml:space="preserve"> </w:t>
      </w:r>
      <w:r w:rsidR="001E0A32">
        <w:rPr>
          <w:rFonts w:ascii="Arial" w:hAnsi="Arial" w:cs="Arial"/>
          <w:b/>
          <w:bCs/>
          <w:sz w:val="22"/>
          <w:szCs w:val="22"/>
        </w:rPr>
        <w:t>(</w:t>
      </w:r>
      <w:r w:rsidR="00A852C9">
        <w:rPr>
          <w:rFonts w:ascii="Arial" w:hAnsi="Arial" w:cs="Arial"/>
          <w:b/>
          <w:bCs/>
          <w:sz w:val="22"/>
          <w:szCs w:val="22"/>
        </w:rPr>
        <w:t>B.1.2.8)</w:t>
      </w:r>
      <w:r w:rsidR="00213C1D" w:rsidRPr="00213C1D">
        <w:rPr>
          <w:rFonts w:ascii="Arial" w:hAnsi="Arial" w:cs="Arial"/>
          <w:sz w:val="22"/>
          <w:szCs w:val="22"/>
        </w:rPr>
        <w:t>—each suggesting atypical sensory and cognitive processing in ASD.</w:t>
      </w:r>
      <w:r w:rsidR="00430955">
        <w:rPr>
          <w:rFonts w:ascii="Arial" w:hAnsi="Arial" w:cs="Arial"/>
          <w:sz w:val="22"/>
          <w:szCs w:val="22"/>
        </w:rPr>
        <w:t xml:space="preserve"> </w:t>
      </w:r>
      <w:r w:rsidR="003209EC" w:rsidRPr="0046701B">
        <w:rPr>
          <w:rFonts w:ascii="Arial" w:hAnsi="Arial" w:cs="Arial"/>
          <w:sz w:val="22"/>
          <w:szCs w:val="22"/>
        </w:rPr>
        <w:t xml:space="preserve">These case examples represent </w:t>
      </w:r>
      <w:r w:rsidR="00FB37DC">
        <w:rPr>
          <w:rFonts w:ascii="Arial" w:hAnsi="Arial" w:cs="Arial"/>
          <w:sz w:val="22"/>
          <w:szCs w:val="22"/>
        </w:rPr>
        <w:t xml:space="preserve">just </w:t>
      </w:r>
      <w:r w:rsidR="003209EC" w:rsidRPr="0046701B">
        <w:rPr>
          <w:rFonts w:ascii="Arial" w:hAnsi="Arial" w:cs="Arial"/>
          <w:sz w:val="22"/>
          <w:szCs w:val="22"/>
        </w:rPr>
        <w:t>a subset of the neural measures that will be included in machine learning models</w:t>
      </w:r>
      <w:r w:rsidR="00353D49">
        <w:rPr>
          <w:rFonts w:ascii="Arial" w:hAnsi="Arial" w:cs="Arial"/>
          <w:sz w:val="22"/>
          <w:szCs w:val="22"/>
        </w:rPr>
        <w:t>—</w:t>
      </w:r>
      <w:r w:rsidR="003209EC" w:rsidRPr="0046701B">
        <w:rPr>
          <w:rFonts w:ascii="Arial" w:hAnsi="Arial" w:cs="Arial"/>
          <w:sz w:val="22"/>
          <w:szCs w:val="22"/>
        </w:rPr>
        <w:t>alongside those detailed in the methodology above</w:t>
      </w:r>
      <w:r w:rsidR="00353D49">
        <w:rPr>
          <w:rFonts w:ascii="Arial" w:hAnsi="Arial" w:cs="Arial"/>
          <w:sz w:val="22"/>
          <w:szCs w:val="22"/>
        </w:rPr>
        <w:t xml:space="preserve">—to </w:t>
      </w:r>
      <w:r w:rsidR="00974801">
        <w:rPr>
          <w:rFonts w:ascii="Arial" w:hAnsi="Arial" w:cs="Arial"/>
          <w:sz w:val="22"/>
          <w:szCs w:val="22"/>
        </w:rPr>
        <w:t>test</w:t>
      </w:r>
      <w:r w:rsidR="00353D49">
        <w:rPr>
          <w:rFonts w:ascii="Arial" w:hAnsi="Arial" w:cs="Arial"/>
          <w:sz w:val="22"/>
          <w:szCs w:val="22"/>
        </w:rPr>
        <w:t xml:space="preserve"> </w:t>
      </w:r>
      <w:r w:rsidR="0092623E">
        <w:rPr>
          <w:rFonts w:ascii="Arial" w:hAnsi="Arial" w:cs="Arial"/>
          <w:sz w:val="22"/>
          <w:szCs w:val="22"/>
        </w:rPr>
        <w:t>association</w:t>
      </w:r>
      <w:r w:rsidR="004D4062">
        <w:rPr>
          <w:rFonts w:ascii="Arial" w:hAnsi="Arial" w:cs="Arial"/>
          <w:sz w:val="22"/>
          <w:szCs w:val="22"/>
        </w:rPr>
        <w:t xml:space="preserve"> with the clinical phenotype at</w:t>
      </w:r>
      <w:r w:rsidR="0019420B">
        <w:rPr>
          <w:rFonts w:ascii="Arial" w:hAnsi="Arial" w:cs="Arial"/>
          <w:sz w:val="22"/>
          <w:szCs w:val="22"/>
        </w:rPr>
        <w:t xml:space="preserve"> the</w:t>
      </w:r>
      <w:r w:rsidR="004D4062">
        <w:rPr>
          <w:rFonts w:ascii="Arial" w:hAnsi="Arial" w:cs="Arial"/>
          <w:sz w:val="22"/>
          <w:szCs w:val="22"/>
        </w:rPr>
        <w:t xml:space="preserve"> individual- and subgroup-level</w:t>
      </w:r>
      <w:r w:rsidR="003209EC" w:rsidRPr="0046701B">
        <w:rPr>
          <w:rFonts w:ascii="Arial" w:hAnsi="Arial" w:cs="Arial"/>
          <w:sz w:val="22"/>
          <w:szCs w:val="22"/>
        </w:rPr>
        <w:t>.</w:t>
      </w:r>
      <w:r w:rsidR="00995FC1">
        <w:rPr>
          <w:rFonts w:ascii="Arial" w:hAnsi="Arial" w:cs="Arial"/>
          <w:sz w:val="22"/>
          <w:szCs w:val="22"/>
        </w:rPr>
        <w:t xml:space="preserve"> </w:t>
      </w:r>
      <w:r w:rsidR="007E0AB2" w:rsidRPr="00816103">
        <w:rPr>
          <w:rFonts w:ascii="Arial" w:hAnsi="Arial" w:cs="Arial"/>
          <w:sz w:val="18"/>
          <w:szCs w:val="18"/>
        </w:rPr>
        <w:br w:type="page"/>
      </w:r>
    </w:p>
    <w:p w14:paraId="711F62F5" w14:textId="68402B7F" w:rsidR="007E0AB2" w:rsidRPr="007E0AB2" w:rsidRDefault="007E0AB2" w:rsidP="00213C1D">
      <w:pPr>
        <w:jc w:val="both"/>
        <w:rPr>
          <w:rFonts w:ascii="Arial" w:hAnsi="Arial" w:cs="Arial"/>
          <w:sz w:val="22"/>
          <w:szCs w:val="22"/>
        </w:rPr>
      </w:pPr>
    </w:p>
    <w:p w14:paraId="10DFE441" w14:textId="77777777" w:rsidR="00BB45E9" w:rsidRPr="00BB45E9" w:rsidRDefault="007E0AB2" w:rsidP="00BB45E9">
      <w:pPr>
        <w:pStyle w:val="EndNoteBibliography"/>
        <w:ind w:left="720" w:hanging="720"/>
      </w:pPr>
      <w:r w:rsidRPr="007E0AB2">
        <w:rPr>
          <w:rFonts w:ascii="Arial" w:hAnsi="Arial" w:cs="Arial"/>
          <w:sz w:val="22"/>
          <w:szCs w:val="22"/>
        </w:rPr>
        <w:fldChar w:fldCharType="begin"/>
      </w:r>
      <w:r w:rsidRPr="007E0AB2">
        <w:rPr>
          <w:rFonts w:ascii="Arial" w:hAnsi="Arial" w:cs="Arial"/>
          <w:sz w:val="22"/>
          <w:szCs w:val="22"/>
        </w:rPr>
        <w:instrText xml:space="preserve"> ADDIN EN.REFLIST </w:instrText>
      </w:r>
      <w:r w:rsidRPr="007E0AB2">
        <w:rPr>
          <w:rFonts w:ascii="Arial" w:hAnsi="Arial" w:cs="Arial"/>
          <w:sz w:val="22"/>
          <w:szCs w:val="22"/>
        </w:rPr>
        <w:fldChar w:fldCharType="separate"/>
      </w:r>
      <w:r w:rsidR="00BB45E9" w:rsidRPr="00BB45E9">
        <w:t>1.</w:t>
      </w:r>
      <w:r w:rsidR="00BB45E9" w:rsidRPr="00BB45E9">
        <w:tab/>
        <w:t xml:space="preserve">Association, A.P., </w:t>
      </w:r>
      <w:r w:rsidR="00BB45E9" w:rsidRPr="00BB45E9">
        <w:rPr>
          <w:i/>
        </w:rPr>
        <w:t>Diagnostic and statistical manual of mental disorders</w:t>
      </w:r>
      <w:r w:rsidR="00BB45E9" w:rsidRPr="00BB45E9">
        <w:t>. 5 ed. 2013.</w:t>
      </w:r>
    </w:p>
    <w:p w14:paraId="6C4F69B8" w14:textId="77777777" w:rsidR="00BB45E9" w:rsidRPr="00BB45E9" w:rsidRDefault="00BB45E9" w:rsidP="00BB45E9">
      <w:pPr>
        <w:pStyle w:val="EndNoteBibliography"/>
        <w:ind w:left="720" w:hanging="720"/>
      </w:pPr>
      <w:r w:rsidRPr="00BB45E9">
        <w:t>2.</w:t>
      </w:r>
      <w:r w:rsidRPr="00BB45E9">
        <w:tab/>
        <w:t xml:space="preserve">Courchesne, E., </w:t>
      </w:r>
      <w:r w:rsidRPr="00BB45E9">
        <w:rPr>
          <w:i/>
        </w:rPr>
        <w:t>Brain development in autism: early overgrowth followed by premature arrest of growth.</w:t>
      </w:r>
      <w:r w:rsidRPr="00BB45E9">
        <w:t xml:space="preserve"> Ment Retard Dev Disabil Res Rev, 2004. </w:t>
      </w:r>
      <w:r w:rsidRPr="00BB45E9">
        <w:rPr>
          <w:b/>
        </w:rPr>
        <w:t>10</w:t>
      </w:r>
      <w:r w:rsidRPr="00BB45E9">
        <w:t>(2): p. 106-11.</w:t>
      </w:r>
    </w:p>
    <w:p w14:paraId="56461016" w14:textId="77777777" w:rsidR="00BB45E9" w:rsidRPr="00BB45E9" w:rsidRDefault="00BB45E9" w:rsidP="00BB45E9">
      <w:pPr>
        <w:pStyle w:val="EndNoteBibliography"/>
        <w:ind w:left="720" w:hanging="720"/>
      </w:pPr>
      <w:r w:rsidRPr="00BB45E9">
        <w:t>3.</w:t>
      </w:r>
      <w:r w:rsidRPr="00BB45E9">
        <w:tab/>
        <w:t xml:space="preserve">Lord, C., et al., </w:t>
      </w:r>
      <w:r w:rsidRPr="00BB45E9">
        <w:rPr>
          <w:i/>
        </w:rPr>
        <w:t>Autism spectrum disorder.</w:t>
      </w:r>
      <w:r w:rsidRPr="00BB45E9">
        <w:t xml:space="preserve"> Lancet, 2018. </w:t>
      </w:r>
      <w:r w:rsidRPr="00BB45E9">
        <w:rPr>
          <w:b/>
        </w:rPr>
        <w:t>392</w:t>
      </w:r>
      <w:r w:rsidRPr="00BB45E9">
        <w:t>(10146): p. 508-520.</w:t>
      </w:r>
    </w:p>
    <w:p w14:paraId="3F2F1D76" w14:textId="77777777" w:rsidR="00BB45E9" w:rsidRPr="00BB45E9" w:rsidRDefault="00BB45E9" w:rsidP="00BB45E9">
      <w:pPr>
        <w:pStyle w:val="EndNoteBibliography"/>
        <w:ind w:left="720" w:hanging="720"/>
      </w:pPr>
      <w:r w:rsidRPr="00BB45E9">
        <w:t>4.</w:t>
      </w:r>
      <w:r w:rsidRPr="00BB45E9">
        <w:tab/>
        <w:t xml:space="preserve">Lane, A.E., et al., </w:t>
      </w:r>
      <w:r w:rsidRPr="00BB45E9">
        <w:rPr>
          <w:i/>
        </w:rPr>
        <w:t>Sensory processing subtypes in autism: association with adaptive behavior.</w:t>
      </w:r>
      <w:r w:rsidRPr="00BB45E9">
        <w:t xml:space="preserve"> J Autism Dev Disord, 2010. </w:t>
      </w:r>
      <w:r w:rsidRPr="00BB45E9">
        <w:rPr>
          <w:b/>
        </w:rPr>
        <w:t>40</w:t>
      </w:r>
      <w:r w:rsidRPr="00BB45E9">
        <w:t>(1): p. 112-22.</w:t>
      </w:r>
    </w:p>
    <w:p w14:paraId="0DCCB595" w14:textId="77777777" w:rsidR="00BB45E9" w:rsidRPr="00BB45E9" w:rsidRDefault="00BB45E9" w:rsidP="00BB45E9">
      <w:pPr>
        <w:pStyle w:val="EndNoteBibliography"/>
        <w:ind w:left="720" w:hanging="720"/>
      </w:pPr>
      <w:r w:rsidRPr="00BB45E9">
        <w:t>5.</w:t>
      </w:r>
      <w:r w:rsidRPr="00BB45E9">
        <w:tab/>
        <w:t xml:space="preserve">Jeste, S.S. and D.H. Geschwind, </w:t>
      </w:r>
      <w:r w:rsidRPr="00BB45E9">
        <w:rPr>
          <w:i/>
        </w:rPr>
        <w:t>Disentangling the heterogeneity of autism spectrum disorder through genetic findings.</w:t>
      </w:r>
      <w:r w:rsidRPr="00BB45E9">
        <w:t xml:space="preserve"> Nat Rev Neurol, 2014. </w:t>
      </w:r>
      <w:r w:rsidRPr="00BB45E9">
        <w:rPr>
          <w:b/>
        </w:rPr>
        <w:t>10</w:t>
      </w:r>
      <w:r w:rsidRPr="00BB45E9">
        <w:t>(2): p. 74-81.</w:t>
      </w:r>
    </w:p>
    <w:p w14:paraId="686E4B80" w14:textId="77777777" w:rsidR="00BB45E9" w:rsidRPr="00BB45E9" w:rsidRDefault="00BB45E9" w:rsidP="00BB45E9">
      <w:pPr>
        <w:pStyle w:val="EndNoteBibliography"/>
        <w:ind w:left="720" w:hanging="720"/>
      </w:pPr>
      <w:r w:rsidRPr="00BB45E9">
        <w:t>6.</w:t>
      </w:r>
      <w:r w:rsidRPr="00BB45E9">
        <w:tab/>
        <w:t xml:space="preserve">Willsey, A.J. and M.W. State, </w:t>
      </w:r>
      <w:r w:rsidRPr="00BB45E9">
        <w:rPr>
          <w:i/>
        </w:rPr>
        <w:t>Autism spectrum disorders: from genes to neurobiology.</w:t>
      </w:r>
      <w:r w:rsidRPr="00BB45E9">
        <w:t xml:space="preserve"> Curr Opin Neurobiol, 2015. </w:t>
      </w:r>
      <w:r w:rsidRPr="00BB45E9">
        <w:rPr>
          <w:b/>
        </w:rPr>
        <w:t>30</w:t>
      </w:r>
      <w:r w:rsidRPr="00BB45E9">
        <w:t>: p. 92-9.</w:t>
      </w:r>
    </w:p>
    <w:p w14:paraId="1A6159AC" w14:textId="77777777" w:rsidR="00BB45E9" w:rsidRPr="00BB45E9" w:rsidRDefault="00BB45E9" w:rsidP="00BB45E9">
      <w:pPr>
        <w:pStyle w:val="EndNoteBibliography"/>
        <w:ind w:left="720" w:hanging="720"/>
      </w:pPr>
      <w:r w:rsidRPr="00BB45E9">
        <w:t>7.</w:t>
      </w:r>
      <w:r w:rsidRPr="00BB45E9">
        <w:tab/>
        <w:t xml:space="preserve">Salmond, C.H., et al., </w:t>
      </w:r>
      <w:r w:rsidRPr="00BB45E9">
        <w:rPr>
          <w:i/>
        </w:rPr>
        <w:t>Heterogeneity in the patterns of neural abnormality in autistic spectrum disorders: evidence from ERP and MRI.</w:t>
      </w:r>
      <w:r w:rsidRPr="00BB45E9">
        <w:t xml:space="preserve"> Cortex, 2007. </w:t>
      </w:r>
      <w:r w:rsidRPr="00BB45E9">
        <w:rPr>
          <w:b/>
        </w:rPr>
        <w:t>43</w:t>
      </w:r>
      <w:r w:rsidRPr="00BB45E9">
        <w:t>(6): p. 686-99.</w:t>
      </w:r>
    </w:p>
    <w:p w14:paraId="2C360E10" w14:textId="77777777" w:rsidR="00BB45E9" w:rsidRPr="00BB45E9" w:rsidRDefault="00BB45E9" w:rsidP="00BB45E9">
      <w:pPr>
        <w:pStyle w:val="EndNoteBibliography"/>
        <w:ind w:left="720" w:hanging="720"/>
      </w:pPr>
      <w:r w:rsidRPr="00BB45E9">
        <w:t>8.</w:t>
      </w:r>
      <w:r w:rsidRPr="00BB45E9">
        <w:tab/>
        <w:t xml:space="preserve">Masi, A., et al., </w:t>
      </w:r>
      <w:r w:rsidRPr="00BB45E9">
        <w:rPr>
          <w:i/>
        </w:rPr>
        <w:t>An Overview of Autism Spectrum Disorder, Heterogeneity and Treatment Options.</w:t>
      </w:r>
      <w:r w:rsidRPr="00BB45E9">
        <w:t xml:space="preserve"> Neurosci Bull, 2017. </w:t>
      </w:r>
      <w:r w:rsidRPr="00BB45E9">
        <w:rPr>
          <w:b/>
        </w:rPr>
        <w:t>33</w:t>
      </w:r>
      <w:r w:rsidRPr="00BB45E9">
        <w:t>(2): p. 183-193.</w:t>
      </w:r>
    </w:p>
    <w:p w14:paraId="3EC61368" w14:textId="77777777" w:rsidR="00BB45E9" w:rsidRPr="00BB45E9" w:rsidRDefault="00BB45E9" w:rsidP="00BB45E9">
      <w:pPr>
        <w:pStyle w:val="EndNoteBibliography"/>
        <w:ind w:left="720" w:hanging="720"/>
      </w:pPr>
      <w:r w:rsidRPr="00BB45E9">
        <w:t>9.</w:t>
      </w:r>
      <w:r w:rsidRPr="00BB45E9">
        <w:tab/>
        <w:t xml:space="preserve">Mottron, L. and D. Bzdok, </w:t>
      </w:r>
      <w:r w:rsidRPr="00BB45E9">
        <w:rPr>
          <w:i/>
        </w:rPr>
        <w:t>Autism spectrum heterogeneity: fact or artifact?</w:t>
      </w:r>
      <w:r w:rsidRPr="00BB45E9">
        <w:t xml:space="preserve"> Mol Psychiatry, 2020. </w:t>
      </w:r>
      <w:r w:rsidRPr="00BB45E9">
        <w:rPr>
          <w:b/>
        </w:rPr>
        <w:t>25</w:t>
      </w:r>
      <w:r w:rsidRPr="00BB45E9">
        <w:t>(12): p. 3178-3185.</w:t>
      </w:r>
    </w:p>
    <w:p w14:paraId="4EFCB05C" w14:textId="77777777" w:rsidR="00BB45E9" w:rsidRPr="00BB45E9" w:rsidRDefault="00BB45E9" w:rsidP="00BB45E9">
      <w:pPr>
        <w:pStyle w:val="EndNoteBibliography"/>
        <w:ind w:left="720" w:hanging="720"/>
      </w:pPr>
      <w:r w:rsidRPr="00BB45E9">
        <w:t>10.</w:t>
      </w:r>
      <w:r w:rsidRPr="00BB45E9">
        <w:tab/>
        <w:t xml:space="preserve">Lakatos, P., et al., </w:t>
      </w:r>
      <w:r w:rsidRPr="00BB45E9">
        <w:rPr>
          <w:i/>
        </w:rPr>
        <w:t>An oscillatory hierarchy controlling neuronal excitability and stimulus processing in the auditory cortex.</w:t>
      </w:r>
      <w:r w:rsidRPr="00BB45E9">
        <w:t xml:space="preserve"> J Neurophysiol, 2005. </w:t>
      </w:r>
      <w:r w:rsidRPr="00BB45E9">
        <w:rPr>
          <w:b/>
        </w:rPr>
        <w:t>94</w:t>
      </w:r>
      <w:r w:rsidRPr="00BB45E9">
        <w:t>(3): p. 1904-11.</w:t>
      </w:r>
    </w:p>
    <w:p w14:paraId="7AA572A1" w14:textId="77777777" w:rsidR="00BB45E9" w:rsidRPr="00BB45E9" w:rsidRDefault="00BB45E9" w:rsidP="00BB45E9">
      <w:pPr>
        <w:pStyle w:val="EndNoteBibliography"/>
        <w:ind w:left="720" w:hanging="720"/>
      </w:pPr>
      <w:r w:rsidRPr="00BB45E9">
        <w:t>11.</w:t>
      </w:r>
      <w:r w:rsidRPr="00BB45E9">
        <w:tab/>
        <w:t xml:space="preserve">Beker, S., J.J. Foxe, and S. Molholm, </w:t>
      </w:r>
      <w:r w:rsidRPr="00BB45E9">
        <w:rPr>
          <w:i/>
        </w:rPr>
        <w:t>Oscillatory entrainment mechanisms and anticipatory predictive processes in children with autism spectrum disorder.</w:t>
      </w:r>
      <w:r w:rsidRPr="00BB45E9">
        <w:t xml:space="preserve"> J Neurophysiol, 2021. </w:t>
      </w:r>
      <w:r w:rsidRPr="00BB45E9">
        <w:rPr>
          <w:b/>
        </w:rPr>
        <w:t>126</w:t>
      </w:r>
      <w:r w:rsidRPr="00BB45E9">
        <w:t>(5): p. 1783-1798.</w:t>
      </w:r>
    </w:p>
    <w:p w14:paraId="77BCADE8" w14:textId="77777777" w:rsidR="00BB45E9" w:rsidRPr="00BB45E9" w:rsidRDefault="00BB45E9" w:rsidP="00BB45E9">
      <w:pPr>
        <w:pStyle w:val="EndNoteBibliography"/>
        <w:ind w:left="720" w:hanging="720"/>
      </w:pPr>
      <w:r w:rsidRPr="00BB45E9">
        <w:t>12.</w:t>
      </w:r>
      <w:r w:rsidRPr="00BB45E9">
        <w:tab/>
        <w:t xml:space="preserve">Dickinson, A., et al., </w:t>
      </w:r>
      <w:r w:rsidRPr="00BB45E9">
        <w:rPr>
          <w:i/>
        </w:rPr>
        <w:t>Peak alpha frequency is a neural marker of cognitive function across the autism spectrum.</w:t>
      </w:r>
      <w:r w:rsidRPr="00BB45E9">
        <w:t xml:space="preserve"> Eur J Neurosci, 2018. </w:t>
      </w:r>
      <w:r w:rsidRPr="00BB45E9">
        <w:rPr>
          <w:b/>
        </w:rPr>
        <w:t>47</w:t>
      </w:r>
      <w:r w:rsidRPr="00BB45E9">
        <w:t>(6): p. 643-651.</w:t>
      </w:r>
    </w:p>
    <w:p w14:paraId="57CB68E4" w14:textId="77777777" w:rsidR="00BB45E9" w:rsidRPr="00BB45E9" w:rsidRDefault="00BB45E9" w:rsidP="00BB45E9">
      <w:pPr>
        <w:pStyle w:val="EndNoteBibliography"/>
        <w:ind w:left="720" w:hanging="720"/>
      </w:pPr>
      <w:r w:rsidRPr="00BB45E9">
        <w:t>13.</w:t>
      </w:r>
      <w:r w:rsidRPr="00BB45E9">
        <w:tab/>
        <w:t xml:space="preserve">Murphy, J.W., et al., </w:t>
      </w:r>
      <w:r w:rsidRPr="00BB45E9">
        <w:rPr>
          <w:i/>
        </w:rPr>
        <w:t>Susceptibility to distraction in autism spectrum disorder: probing the integrity of oscillatory alpha-band suppression mechanisms.</w:t>
      </w:r>
      <w:r w:rsidRPr="00BB45E9">
        <w:t xml:space="preserve"> Autism Res, 2014. </w:t>
      </w:r>
      <w:r w:rsidRPr="00BB45E9">
        <w:rPr>
          <w:b/>
        </w:rPr>
        <w:t>7</w:t>
      </w:r>
      <w:r w:rsidRPr="00BB45E9">
        <w:t>(4): p. 442-58.</w:t>
      </w:r>
    </w:p>
    <w:p w14:paraId="1A68D685" w14:textId="77777777" w:rsidR="00BB45E9" w:rsidRPr="00BB45E9" w:rsidRDefault="00BB45E9" w:rsidP="00BB45E9">
      <w:pPr>
        <w:pStyle w:val="EndNoteBibliography"/>
        <w:ind w:left="720" w:hanging="720"/>
      </w:pPr>
      <w:r w:rsidRPr="00BB45E9">
        <w:t>14.</w:t>
      </w:r>
      <w:r w:rsidRPr="00BB45E9">
        <w:tab/>
        <w:t xml:space="preserve">Uhlhaas, P.J. and W. Singer, </w:t>
      </w:r>
      <w:r w:rsidRPr="00BB45E9">
        <w:rPr>
          <w:i/>
        </w:rPr>
        <w:t>Neuronal dynamics and neuropsychiatric disorders: toward a translational paradigm for dysfunctional large-scale networks.</w:t>
      </w:r>
      <w:r w:rsidRPr="00BB45E9">
        <w:t xml:space="preserve"> Neuron, 2012. </w:t>
      </w:r>
      <w:r w:rsidRPr="00BB45E9">
        <w:rPr>
          <w:b/>
        </w:rPr>
        <w:t>75</w:t>
      </w:r>
      <w:r w:rsidRPr="00BB45E9">
        <w:t>(6): p. 963-80.</w:t>
      </w:r>
    </w:p>
    <w:p w14:paraId="1EDCEB02" w14:textId="77777777" w:rsidR="00BB45E9" w:rsidRPr="00BB45E9" w:rsidRDefault="00BB45E9" w:rsidP="00BB45E9">
      <w:pPr>
        <w:pStyle w:val="EndNoteBibliography"/>
        <w:ind w:left="720" w:hanging="720"/>
      </w:pPr>
      <w:r w:rsidRPr="00BB45E9">
        <w:t>15.</w:t>
      </w:r>
      <w:r w:rsidRPr="00BB45E9">
        <w:tab/>
        <w:t xml:space="preserve">Liu, M., B. Li, and D. Hu, </w:t>
      </w:r>
      <w:r w:rsidRPr="00BB45E9">
        <w:rPr>
          <w:i/>
        </w:rPr>
        <w:t>Autism Spectrum Disorder Studies Using fMRI Data and Machine Learning: A Review.</w:t>
      </w:r>
      <w:r w:rsidRPr="00BB45E9">
        <w:t xml:space="preserve"> Front Neurosci, 2021. </w:t>
      </w:r>
      <w:r w:rsidRPr="00BB45E9">
        <w:rPr>
          <w:b/>
        </w:rPr>
        <w:t>15</w:t>
      </w:r>
      <w:r w:rsidRPr="00BB45E9">
        <w:t>: p. 697870.</w:t>
      </w:r>
    </w:p>
    <w:p w14:paraId="23A2A3D3" w14:textId="77777777" w:rsidR="00BB45E9" w:rsidRPr="00BB45E9" w:rsidRDefault="00BB45E9" w:rsidP="00BB45E9">
      <w:pPr>
        <w:pStyle w:val="EndNoteBibliography"/>
        <w:ind w:left="720" w:hanging="720"/>
      </w:pPr>
      <w:r w:rsidRPr="00BB45E9">
        <w:t>16.</w:t>
      </w:r>
      <w:r w:rsidRPr="00BB45E9">
        <w:tab/>
        <w:t xml:space="preserve">Pohl, A., et al., </w:t>
      </w:r>
      <w:r w:rsidRPr="00BB45E9">
        <w:rPr>
          <w:i/>
        </w:rPr>
        <w:t>Behavioral predictors of autism recurrence are genetically independent and influence social reciprocity: evidence that polygenic ASD risk is mediated by separable elements of developmental liability.</w:t>
      </w:r>
      <w:r w:rsidRPr="00BB45E9">
        <w:t xml:space="preserve"> Transl Psychiatry, 2019. </w:t>
      </w:r>
      <w:r w:rsidRPr="00BB45E9">
        <w:rPr>
          <w:b/>
        </w:rPr>
        <w:t>9</w:t>
      </w:r>
      <w:r w:rsidRPr="00BB45E9">
        <w:t>(1): p. 202.</w:t>
      </w:r>
    </w:p>
    <w:p w14:paraId="1CD3A74D" w14:textId="77777777" w:rsidR="00BB45E9" w:rsidRPr="00BB45E9" w:rsidRDefault="00BB45E9" w:rsidP="00BB45E9">
      <w:pPr>
        <w:pStyle w:val="EndNoteBibliography"/>
        <w:ind w:left="720" w:hanging="720"/>
      </w:pPr>
      <w:r w:rsidRPr="00BB45E9">
        <w:t>17.</w:t>
      </w:r>
      <w:r w:rsidRPr="00BB45E9">
        <w:tab/>
        <w:t xml:space="preserve">Frye, R.E., et al., </w:t>
      </w:r>
      <w:r w:rsidRPr="00BB45E9">
        <w:rPr>
          <w:i/>
        </w:rPr>
        <w:t>Emerging biomarkers in autism spectrum disorder: a systematic review.</w:t>
      </w:r>
      <w:r w:rsidRPr="00BB45E9">
        <w:t xml:space="preserve"> Ann Transl Med, 2019. </w:t>
      </w:r>
      <w:r w:rsidRPr="00BB45E9">
        <w:rPr>
          <w:b/>
        </w:rPr>
        <w:t>7</w:t>
      </w:r>
      <w:r w:rsidRPr="00BB45E9">
        <w:t>(23): p. 792.</w:t>
      </w:r>
    </w:p>
    <w:p w14:paraId="39A0DDB6" w14:textId="77777777" w:rsidR="00BB45E9" w:rsidRPr="00BB45E9" w:rsidRDefault="00BB45E9" w:rsidP="00BB45E9">
      <w:pPr>
        <w:pStyle w:val="EndNoteBibliography"/>
        <w:ind w:left="720" w:hanging="720"/>
      </w:pPr>
      <w:r w:rsidRPr="00BB45E9">
        <w:t>18.</w:t>
      </w:r>
      <w:r w:rsidRPr="00BB45E9">
        <w:tab/>
        <w:t xml:space="preserve">Kim, S.H., et al., </w:t>
      </w:r>
      <w:r w:rsidRPr="00BB45E9">
        <w:rPr>
          <w:i/>
        </w:rPr>
        <w:t>Examining the phenotypic heterogeneity of early autism spectrum disorder: subtypes and short-term outcomes.</w:t>
      </w:r>
      <w:r w:rsidRPr="00BB45E9">
        <w:t xml:space="preserve"> J Child Psychol Psychiatry, 2016. </w:t>
      </w:r>
      <w:r w:rsidRPr="00BB45E9">
        <w:rPr>
          <w:b/>
        </w:rPr>
        <w:t>57</w:t>
      </w:r>
      <w:r w:rsidRPr="00BB45E9">
        <w:t>(1): p. 93-102.</w:t>
      </w:r>
    </w:p>
    <w:p w14:paraId="50FB0604" w14:textId="77777777" w:rsidR="00BB45E9" w:rsidRPr="00BB45E9" w:rsidRDefault="00BB45E9" w:rsidP="00BB45E9">
      <w:pPr>
        <w:pStyle w:val="EndNoteBibliography"/>
        <w:ind w:left="720" w:hanging="720"/>
      </w:pPr>
      <w:r w:rsidRPr="00BB45E9">
        <w:t>19.</w:t>
      </w:r>
      <w:r w:rsidRPr="00BB45E9">
        <w:tab/>
        <w:t xml:space="preserve">Ousley, O. and T. Cermak, </w:t>
      </w:r>
      <w:r w:rsidRPr="00BB45E9">
        <w:rPr>
          <w:i/>
        </w:rPr>
        <w:t>Autism Spectrum Disorder: Defining Dimensions and Subgroups.</w:t>
      </w:r>
      <w:r w:rsidRPr="00BB45E9">
        <w:t xml:space="preserve"> Curr Dev Disord Rep, 2014. </w:t>
      </w:r>
      <w:r w:rsidRPr="00BB45E9">
        <w:rPr>
          <w:b/>
        </w:rPr>
        <w:t>1</w:t>
      </w:r>
      <w:r w:rsidRPr="00BB45E9">
        <w:t>(1): p. 20-28.</w:t>
      </w:r>
    </w:p>
    <w:p w14:paraId="3CE62BB9" w14:textId="77777777" w:rsidR="00BB45E9" w:rsidRPr="00BB45E9" w:rsidRDefault="00BB45E9" w:rsidP="00BB45E9">
      <w:pPr>
        <w:pStyle w:val="EndNoteBibliography"/>
        <w:ind w:left="720" w:hanging="720"/>
      </w:pPr>
      <w:r w:rsidRPr="00BB45E9">
        <w:t>20.</w:t>
      </w:r>
      <w:r w:rsidRPr="00BB45E9">
        <w:tab/>
        <w:t xml:space="preserve">Li, J., et al., </w:t>
      </w:r>
      <w:r w:rsidRPr="00BB45E9">
        <w:rPr>
          <w:i/>
        </w:rPr>
        <w:t>The Thalamocortical Mechanism Underlying the Generation and Regulation of the Auditory Steady-State Responses in Awake Mice.</w:t>
      </w:r>
      <w:r w:rsidRPr="00BB45E9">
        <w:t xml:space="preserve"> J Neurosci, 2024. </w:t>
      </w:r>
      <w:r w:rsidRPr="00BB45E9">
        <w:rPr>
          <w:b/>
        </w:rPr>
        <w:t>44</w:t>
      </w:r>
      <w:r w:rsidRPr="00BB45E9">
        <w:t>(1).</w:t>
      </w:r>
    </w:p>
    <w:p w14:paraId="62863319" w14:textId="77777777" w:rsidR="00BB45E9" w:rsidRPr="00BB45E9" w:rsidRDefault="00BB45E9" w:rsidP="00BB45E9">
      <w:pPr>
        <w:pStyle w:val="EndNoteBibliography"/>
        <w:ind w:left="720" w:hanging="720"/>
      </w:pPr>
      <w:r w:rsidRPr="00BB45E9">
        <w:t>21.</w:t>
      </w:r>
      <w:r w:rsidRPr="00BB45E9">
        <w:tab/>
        <w:t xml:space="preserve">Uzunova, G., S. Pallanti, and E. Hollander, </w:t>
      </w:r>
      <w:r w:rsidRPr="00BB45E9">
        <w:rPr>
          <w:i/>
        </w:rPr>
        <w:t>Excitatory/inhibitory imbalance in autism spectrum disorders: Implications for interventions and therapeutics.</w:t>
      </w:r>
      <w:r w:rsidRPr="00BB45E9">
        <w:t xml:space="preserve"> World J Biol Psychiatry, 2016. </w:t>
      </w:r>
      <w:r w:rsidRPr="00BB45E9">
        <w:rPr>
          <w:b/>
        </w:rPr>
        <w:t>17</w:t>
      </w:r>
      <w:r w:rsidRPr="00BB45E9">
        <w:t>(3): p. 174-86.</w:t>
      </w:r>
    </w:p>
    <w:p w14:paraId="631CEEC9" w14:textId="77777777" w:rsidR="00BB45E9" w:rsidRPr="00BB45E9" w:rsidRDefault="00BB45E9" w:rsidP="00BB45E9">
      <w:pPr>
        <w:pStyle w:val="EndNoteBibliography"/>
        <w:ind w:left="720" w:hanging="720"/>
      </w:pPr>
      <w:r w:rsidRPr="00BB45E9">
        <w:t>22.</w:t>
      </w:r>
      <w:r w:rsidRPr="00BB45E9">
        <w:tab/>
        <w:t xml:space="preserve">Cellot, G. and E. Cherubini, </w:t>
      </w:r>
      <w:r w:rsidRPr="00BB45E9">
        <w:rPr>
          <w:i/>
        </w:rPr>
        <w:t>GABAergic signaling as therapeutic target for autism spectrum disorders.</w:t>
      </w:r>
      <w:r w:rsidRPr="00BB45E9">
        <w:t xml:space="preserve"> Front Pediatr, 2014. </w:t>
      </w:r>
      <w:r w:rsidRPr="00BB45E9">
        <w:rPr>
          <w:b/>
        </w:rPr>
        <w:t>2</w:t>
      </w:r>
      <w:r w:rsidRPr="00BB45E9">
        <w:t>: p. 70.</w:t>
      </w:r>
    </w:p>
    <w:p w14:paraId="4130E0B4" w14:textId="77777777" w:rsidR="00BB45E9" w:rsidRPr="00BB45E9" w:rsidRDefault="00BB45E9" w:rsidP="00BB45E9">
      <w:pPr>
        <w:pStyle w:val="EndNoteBibliography"/>
        <w:ind w:left="720" w:hanging="720"/>
      </w:pPr>
      <w:r w:rsidRPr="00BB45E9">
        <w:t>23.</w:t>
      </w:r>
      <w:r w:rsidRPr="00BB45E9">
        <w:tab/>
        <w:t xml:space="preserve">Juarez, P. and V. Martinez Cerdeno, </w:t>
      </w:r>
      <w:r w:rsidRPr="00BB45E9">
        <w:rPr>
          <w:i/>
        </w:rPr>
        <w:t>Parvalbumin and parvalbumin chandelier interneurons in autism and other psychiatric disorders.</w:t>
      </w:r>
      <w:r w:rsidRPr="00BB45E9">
        <w:t xml:space="preserve"> Front Psychiatry, 2022. </w:t>
      </w:r>
      <w:r w:rsidRPr="00BB45E9">
        <w:rPr>
          <w:b/>
        </w:rPr>
        <w:t>13</w:t>
      </w:r>
      <w:r w:rsidRPr="00BB45E9">
        <w:t>: p. 913550.</w:t>
      </w:r>
    </w:p>
    <w:p w14:paraId="4451EA9E" w14:textId="77777777" w:rsidR="00BB45E9" w:rsidRPr="00BB45E9" w:rsidRDefault="00BB45E9" w:rsidP="00BB45E9">
      <w:pPr>
        <w:pStyle w:val="EndNoteBibliography"/>
        <w:ind w:left="720" w:hanging="720"/>
      </w:pPr>
      <w:r w:rsidRPr="00BB45E9">
        <w:t>24.</w:t>
      </w:r>
      <w:r w:rsidRPr="00BB45E9">
        <w:tab/>
        <w:t xml:space="preserve">Yizhar, O., et al., </w:t>
      </w:r>
      <w:r w:rsidRPr="00BB45E9">
        <w:rPr>
          <w:i/>
        </w:rPr>
        <w:t>Neocortical excitation/inhibition balance in information processing and social dysfunction.</w:t>
      </w:r>
      <w:r w:rsidRPr="00BB45E9">
        <w:t xml:space="preserve"> Nature, 2011. </w:t>
      </w:r>
      <w:r w:rsidRPr="00BB45E9">
        <w:rPr>
          <w:b/>
        </w:rPr>
        <w:t>477</w:t>
      </w:r>
      <w:r w:rsidRPr="00BB45E9">
        <w:t>(7363): p. 171-8.</w:t>
      </w:r>
    </w:p>
    <w:p w14:paraId="0EA7683A" w14:textId="77777777" w:rsidR="00BB45E9" w:rsidRPr="00BB45E9" w:rsidRDefault="00BB45E9" w:rsidP="00BB45E9">
      <w:pPr>
        <w:pStyle w:val="EndNoteBibliography"/>
        <w:ind w:left="720" w:hanging="720"/>
      </w:pPr>
      <w:r w:rsidRPr="00BB45E9">
        <w:t>25.</w:t>
      </w:r>
      <w:r w:rsidRPr="00BB45E9">
        <w:tab/>
        <w:t xml:space="preserve">Rojas, D.C., et al., </w:t>
      </w:r>
      <w:r w:rsidRPr="00BB45E9">
        <w:rPr>
          <w:i/>
        </w:rPr>
        <w:t>Decreased left perisylvian GABA concentration in children with autism and unaffected siblings.</w:t>
      </w:r>
      <w:r w:rsidRPr="00BB45E9">
        <w:t xml:space="preserve"> Neuroimage, 2014. </w:t>
      </w:r>
      <w:r w:rsidRPr="00BB45E9">
        <w:rPr>
          <w:b/>
        </w:rPr>
        <w:t>86</w:t>
      </w:r>
      <w:r w:rsidRPr="00BB45E9">
        <w:t>: p. 28-34.</w:t>
      </w:r>
    </w:p>
    <w:p w14:paraId="70131D02" w14:textId="77777777" w:rsidR="00BB45E9" w:rsidRPr="00BB45E9" w:rsidRDefault="00BB45E9" w:rsidP="00BB45E9">
      <w:pPr>
        <w:pStyle w:val="EndNoteBibliography"/>
        <w:ind w:left="720" w:hanging="720"/>
      </w:pPr>
      <w:r w:rsidRPr="00BB45E9">
        <w:lastRenderedPageBreak/>
        <w:t>26.</w:t>
      </w:r>
      <w:r w:rsidRPr="00BB45E9">
        <w:tab/>
        <w:t xml:space="preserve">Saleh, M.G., et al., </w:t>
      </w:r>
      <w:r w:rsidRPr="00BB45E9">
        <w:rPr>
          <w:i/>
        </w:rPr>
        <w:t>GABA and glutamate measurements in temporal cortex of autistic children.</w:t>
      </w:r>
      <w:r w:rsidRPr="00BB45E9">
        <w:t xml:space="preserve"> Autism Res, 2024. </w:t>
      </w:r>
      <w:r w:rsidRPr="00BB45E9">
        <w:rPr>
          <w:b/>
        </w:rPr>
        <w:t>17</w:t>
      </w:r>
      <w:r w:rsidRPr="00BB45E9">
        <w:t>(12): p. 2558-2571.</w:t>
      </w:r>
    </w:p>
    <w:p w14:paraId="4019C885" w14:textId="77777777" w:rsidR="00BB45E9" w:rsidRPr="00BB45E9" w:rsidRDefault="00BB45E9" w:rsidP="00BB45E9">
      <w:pPr>
        <w:pStyle w:val="EndNoteBibliography"/>
        <w:ind w:left="720" w:hanging="720"/>
      </w:pPr>
      <w:r w:rsidRPr="00BB45E9">
        <w:t>27.</w:t>
      </w:r>
      <w:r w:rsidRPr="00BB45E9">
        <w:tab/>
        <w:t xml:space="preserve">Arutiunian, V., et al., </w:t>
      </w:r>
      <w:r w:rsidRPr="00BB45E9">
        <w:rPr>
          <w:i/>
        </w:rPr>
        <w:t>Neuromagnetic 40 Hz Auditory Steady-State Response in the left auditory cortex is related to language comprehension in children with Autism Spectrum Disorder.</w:t>
      </w:r>
      <w:r w:rsidRPr="00BB45E9">
        <w:t xml:space="preserve"> Prog Neuropsychopharmacol Biol Psychiatry, 2023. </w:t>
      </w:r>
      <w:r w:rsidRPr="00BB45E9">
        <w:rPr>
          <w:b/>
        </w:rPr>
        <w:t>122</w:t>
      </w:r>
      <w:r w:rsidRPr="00BB45E9">
        <w:t>: p. 110690.</w:t>
      </w:r>
    </w:p>
    <w:p w14:paraId="6663D94A" w14:textId="77777777" w:rsidR="00BB45E9" w:rsidRPr="00BB45E9" w:rsidRDefault="00BB45E9" w:rsidP="00BB45E9">
      <w:pPr>
        <w:pStyle w:val="EndNoteBibliography"/>
        <w:ind w:left="720" w:hanging="720"/>
      </w:pPr>
      <w:r w:rsidRPr="00BB45E9">
        <w:t>28.</w:t>
      </w:r>
      <w:r w:rsidRPr="00BB45E9">
        <w:tab/>
        <w:t xml:space="preserve">Rojas, D.C., et al., </w:t>
      </w:r>
      <w:r w:rsidRPr="00BB45E9">
        <w:rPr>
          <w:i/>
        </w:rPr>
        <w:t>Reduced neural synchronization of gamma-band MEG oscillations in first-degree relatives of children with autism.</w:t>
      </w:r>
      <w:r w:rsidRPr="00BB45E9">
        <w:t xml:space="preserve"> BMC Psychiatry, 2008. </w:t>
      </w:r>
      <w:r w:rsidRPr="00BB45E9">
        <w:rPr>
          <w:b/>
        </w:rPr>
        <w:t>8</w:t>
      </w:r>
      <w:r w:rsidRPr="00BB45E9">
        <w:t>: p. 66.</w:t>
      </w:r>
    </w:p>
    <w:p w14:paraId="007AC1C6" w14:textId="77777777" w:rsidR="00BB45E9" w:rsidRPr="00BB45E9" w:rsidRDefault="00BB45E9" w:rsidP="00BB45E9">
      <w:pPr>
        <w:pStyle w:val="EndNoteBibliography"/>
        <w:ind w:left="720" w:hanging="720"/>
      </w:pPr>
      <w:r w:rsidRPr="00BB45E9">
        <w:t>29.</w:t>
      </w:r>
      <w:r w:rsidRPr="00BB45E9">
        <w:tab/>
        <w:t xml:space="preserve">Seymour, R.A., et al., </w:t>
      </w:r>
      <w:r w:rsidRPr="00BB45E9">
        <w:rPr>
          <w:i/>
        </w:rPr>
        <w:t>Reduced auditory steady state responses in autism spectrum disorder.</w:t>
      </w:r>
      <w:r w:rsidRPr="00BB45E9">
        <w:t xml:space="preserve"> Mol Autism, 2020. </w:t>
      </w:r>
      <w:r w:rsidRPr="00BB45E9">
        <w:rPr>
          <w:b/>
        </w:rPr>
        <w:t>11</w:t>
      </w:r>
      <w:r w:rsidRPr="00BB45E9">
        <w:t>(1): p. 56.</w:t>
      </w:r>
    </w:p>
    <w:p w14:paraId="428ADE30" w14:textId="77777777" w:rsidR="00BB45E9" w:rsidRPr="00BB45E9" w:rsidRDefault="00BB45E9" w:rsidP="00BB45E9">
      <w:pPr>
        <w:pStyle w:val="EndNoteBibliography"/>
        <w:ind w:left="720" w:hanging="720"/>
      </w:pPr>
      <w:r w:rsidRPr="00BB45E9">
        <w:t>30.</w:t>
      </w:r>
      <w:r w:rsidRPr="00BB45E9">
        <w:tab/>
        <w:t xml:space="preserve">Stroganova, T.A., et al., </w:t>
      </w:r>
      <w:r w:rsidRPr="00BB45E9">
        <w:rPr>
          <w:i/>
        </w:rPr>
        <w:t>Left hemispheric deficit in the sustained neuromagnetic response to periodic click trains in children with ASD.</w:t>
      </w:r>
      <w:r w:rsidRPr="00BB45E9">
        <w:t xml:space="preserve"> Mol Autism, 2020. </w:t>
      </w:r>
      <w:r w:rsidRPr="00BB45E9">
        <w:rPr>
          <w:b/>
        </w:rPr>
        <w:t>11</w:t>
      </w:r>
      <w:r w:rsidRPr="00BB45E9">
        <w:t>(1): p. 100.</w:t>
      </w:r>
    </w:p>
    <w:p w14:paraId="76BE94EA" w14:textId="77777777" w:rsidR="00BB45E9" w:rsidRPr="00BB45E9" w:rsidRDefault="00BB45E9" w:rsidP="00BB45E9">
      <w:pPr>
        <w:pStyle w:val="EndNoteBibliography"/>
        <w:ind w:left="720" w:hanging="720"/>
      </w:pPr>
      <w:r w:rsidRPr="00BB45E9">
        <w:t>31.</w:t>
      </w:r>
      <w:r w:rsidRPr="00BB45E9">
        <w:tab/>
        <w:t xml:space="preserve">Wilson, T.W., et al., </w:t>
      </w:r>
      <w:r w:rsidRPr="00BB45E9">
        <w:rPr>
          <w:i/>
        </w:rPr>
        <w:t>Children and adolescents with autism exhibit reduced MEG steady-state gamma responses.</w:t>
      </w:r>
      <w:r w:rsidRPr="00BB45E9">
        <w:t xml:space="preserve"> Biol Psychiatry, 2007. </w:t>
      </w:r>
      <w:r w:rsidRPr="00BB45E9">
        <w:rPr>
          <w:b/>
        </w:rPr>
        <w:t>62</w:t>
      </w:r>
      <w:r w:rsidRPr="00BB45E9">
        <w:t>(3): p. 192-7.</w:t>
      </w:r>
    </w:p>
    <w:p w14:paraId="1C7664A0" w14:textId="77777777" w:rsidR="00BB45E9" w:rsidRPr="00BB45E9" w:rsidRDefault="00BB45E9" w:rsidP="00BB45E9">
      <w:pPr>
        <w:pStyle w:val="EndNoteBibliography"/>
        <w:ind w:left="720" w:hanging="720"/>
      </w:pPr>
      <w:r w:rsidRPr="00BB45E9">
        <w:t>32.</w:t>
      </w:r>
      <w:r w:rsidRPr="00BB45E9">
        <w:tab/>
        <w:t xml:space="preserve">Tallon-Baudry, C., et al., </w:t>
      </w:r>
      <w:r w:rsidRPr="00BB45E9">
        <w:rPr>
          <w:i/>
        </w:rPr>
        <w:t>Stimulus specificity of phase-locked and non-phase-locked 40 Hz visual responses in human.</w:t>
      </w:r>
      <w:r w:rsidRPr="00BB45E9">
        <w:t xml:space="preserve"> J Neurosci, 1996. </w:t>
      </w:r>
      <w:r w:rsidRPr="00BB45E9">
        <w:rPr>
          <w:b/>
        </w:rPr>
        <w:t>16</w:t>
      </w:r>
      <w:r w:rsidRPr="00BB45E9">
        <w:t>(13): p. 4240-9.</w:t>
      </w:r>
    </w:p>
    <w:p w14:paraId="4A768E5F" w14:textId="77777777" w:rsidR="00BB45E9" w:rsidRPr="00BB45E9" w:rsidRDefault="00BB45E9" w:rsidP="00BB45E9">
      <w:pPr>
        <w:pStyle w:val="EndNoteBibliography"/>
        <w:ind w:left="720" w:hanging="720"/>
      </w:pPr>
      <w:r w:rsidRPr="00BB45E9">
        <w:t>33.</w:t>
      </w:r>
      <w:r w:rsidRPr="00BB45E9">
        <w:tab/>
        <w:t xml:space="preserve">Koldewyn, K., et al., </w:t>
      </w:r>
      <w:r w:rsidRPr="00BB45E9">
        <w:rPr>
          <w:i/>
        </w:rPr>
        <w:t>Global/local processing in autism: not a disability, but a disinclination.</w:t>
      </w:r>
      <w:r w:rsidRPr="00BB45E9">
        <w:t xml:space="preserve"> J Autism Dev Disord, 2013. </w:t>
      </w:r>
      <w:r w:rsidRPr="00BB45E9">
        <w:rPr>
          <w:b/>
        </w:rPr>
        <w:t>43</w:t>
      </w:r>
      <w:r w:rsidRPr="00BB45E9">
        <w:t>(10): p. 2329-40.</w:t>
      </w:r>
    </w:p>
    <w:p w14:paraId="343D7480" w14:textId="77777777" w:rsidR="00BB45E9" w:rsidRPr="00BB45E9" w:rsidRDefault="00BB45E9" w:rsidP="00BB45E9">
      <w:pPr>
        <w:pStyle w:val="EndNoteBibliography"/>
        <w:ind w:left="720" w:hanging="720"/>
      </w:pPr>
      <w:r w:rsidRPr="00BB45E9">
        <w:t>34.</w:t>
      </w:r>
      <w:r w:rsidRPr="00BB45E9">
        <w:tab/>
        <w:t xml:space="preserve">Stroganova, T.A., et al., </w:t>
      </w:r>
      <w:r w:rsidRPr="00BB45E9">
        <w:rPr>
          <w:i/>
        </w:rPr>
        <w:t>High-frequency oscillatory response to illusory contour in typically developing boys and boys with autism spectrum disorders.</w:t>
      </w:r>
      <w:r w:rsidRPr="00BB45E9">
        <w:t xml:space="preserve"> Cortex, 2012. </w:t>
      </w:r>
      <w:r w:rsidRPr="00BB45E9">
        <w:rPr>
          <w:b/>
        </w:rPr>
        <w:t>48</w:t>
      </w:r>
      <w:r w:rsidRPr="00BB45E9">
        <w:t>(6): p. 701-17.</w:t>
      </w:r>
    </w:p>
    <w:p w14:paraId="6016B9F9" w14:textId="77777777" w:rsidR="00BB45E9" w:rsidRPr="00BB45E9" w:rsidRDefault="00BB45E9" w:rsidP="00BB45E9">
      <w:pPr>
        <w:pStyle w:val="EndNoteBibliography"/>
        <w:ind w:left="720" w:hanging="720"/>
      </w:pPr>
      <w:r w:rsidRPr="00BB45E9">
        <w:t>35.</w:t>
      </w:r>
      <w:r w:rsidRPr="00BB45E9">
        <w:tab/>
        <w:t xml:space="preserve">Altschuler, T.S., et al., </w:t>
      </w:r>
      <w:r w:rsidRPr="00BB45E9">
        <w:rPr>
          <w:i/>
        </w:rPr>
        <w:t>The effort to close the gap: tracking the development of illusory contour processing from childhood to adulthood with high-density electrical mapping.</w:t>
      </w:r>
      <w:r w:rsidRPr="00BB45E9">
        <w:t xml:space="preserve"> Neuroimage, 2014. </w:t>
      </w:r>
      <w:r w:rsidRPr="00BB45E9">
        <w:rPr>
          <w:b/>
        </w:rPr>
        <w:t>90</w:t>
      </w:r>
      <w:r w:rsidRPr="00BB45E9">
        <w:t>: p. 360-73.</w:t>
      </w:r>
    </w:p>
    <w:p w14:paraId="5E38977B" w14:textId="77777777" w:rsidR="00BB45E9" w:rsidRPr="00BB45E9" w:rsidRDefault="00BB45E9" w:rsidP="00BB45E9">
      <w:pPr>
        <w:pStyle w:val="EndNoteBibliography"/>
        <w:ind w:left="720" w:hanging="720"/>
      </w:pPr>
      <w:r w:rsidRPr="00BB45E9">
        <w:t>36.</w:t>
      </w:r>
      <w:r w:rsidRPr="00BB45E9">
        <w:tab/>
        <w:t xml:space="preserve">Ammons, C.J., et al., </w:t>
      </w:r>
      <w:r w:rsidRPr="00BB45E9">
        <w:rPr>
          <w:i/>
        </w:rPr>
        <w:t>The Mid-Fusiform Sulcus in Autism Spectrum Disorder: Establishing a Novel Anatomical Landmark Related to Face Processing.</w:t>
      </w:r>
      <w:r w:rsidRPr="00BB45E9">
        <w:t xml:space="preserve"> Autism Res, 2021. </w:t>
      </w:r>
      <w:r w:rsidRPr="00BB45E9">
        <w:rPr>
          <w:b/>
        </w:rPr>
        <w:t>14</w:t>
      </w:r>
      <w:r w:rsidRPr="00BB45E9">
        <w:t>(1): p. 53-64.</w:t>
      </w:r>
    </w:p>
    <w:p w14:paraId="07146677" w14:textId="77777777" w:rsidR="00BB45E9" w:rsidRPr="00BB45E9" w:rsidRDefault="00BB45E9" w:rsidP="00BB45E9">
      <w:pPr>
        <w:pStyle w:val="EndNoteBibliography"/>
        <w:ind w:left="720" w:hanging="720"/>
      </w:pPr>
      <w:r w:rsidRPr="00BB45E9">
        <w:t>37.</w:t>
      </w:r>
      <w:r w:rsidRPr="00BB45E9">
        <w:tab/>
        <w:t xml:space="preserve">Kang, E., et al., </w:t>
      </w:r>
      <w:r w:rsidRPr="00BB45E9">
        <w:rPr>
          <w:i/>
        </w:rPr>
        <w:t>Atypicality of the N170 Event-Related Potential in Autism Spectrum Disorder: A Meta-analysis.</w:t>
      </w:r>
      <w:r w:rsidRPr="00BB45E9">
        <w:t xml:space="preserve"> Biol Psychiatry Cogn Neurosci Neuroimaging, 2018. </w:t>
      </w:r>
      <w:r w:rsidRPr="00BB45E9">
        <w:rPr>
          <w:b/>
        </w:rPr>
        <w:t>3</w:t>
      </w:r>
      <w:r w:rsidRPr="00BB45E9">
        <w:t>(8): p. 657-666.</w:t>
      </w:r>
    </w:p>
    <w:p w14:paraId="3F492169" w14:textId="77777777" w:rsidR="00BB45E9" w:rsidRPr="00BB45E9" w:rsidRDefault="00BB45E9" w:rsidP="00BB45E9">
      <w:pPr>
        <w:pStyle w:val="EndNoteBibliography"/>
        <w:ind w:left="720" w:hanging="720"/>
      </w:pPr>
      <w:r w:rsidRPr="00BB45E9">
        <w:t>38.</w:t>
      </w:r>
      <w:r w:rsidRPr="00BB45E9">
        <w:tab/>
        <w:t xml:space="preserve">Chita-Tegmark, M., </w:t>
      </w:r>
      <w:r w:rsidRPr="00BB45E9">
        <w:rPr>
          <w:i/>
        </w:rPr>
        <w:t>Social attention in ASD: A review and meta-analysis of eye-tracking studies.</w:t>
      </w:r>
      <w:r w:rsidRPr="00BB45E9">
        <w:t xml:space="preserve"> Res Dev Disabil, 2016. </w:t>
      </w:r>
      <w:r w:rsidRPr="00BB45E9">
        <w:rPr>
          <w:b/>
        </w:rPr>
        <w:t>48</w:t>
      </w:r>
      <w:r w:rsidRPr="00BB45E9">
        <w:t>: p. 79-93.</w:t>
      </w:r>
    </w:p>
    <w:p w14:paraId="59B800F0" w14:textId="77777777" w:rsidR="00BB45E9" w:rsidRPr="00BB45E9" w:rsidRDefault="00BB45E9" w:rsidP="00BB45E9">
      <w:pPr>
        <w:pStyle w:val="EndNoteBibliography"/>
        <w:ind w:left="720" w:hanging="720"/>
      </w:pPr>
      <w:r w:rsidRPr="00BB45E9">
        <w:t>39.</w:t>
      </w:r>
      <w:r w:rsidRPr="00BB45E9">
        <w:tab/>
        <w:t xml:space="preserve">Schultz, R.T., et al., </w:t>
      </w:r>
      <w:r w:rsidRPr="00BB45E9">
        <w:rPr>
          <w:i/>
        </w:rPr>
        <w:t>The role of the fusiform face area in social cognition: implications for the pathobiology of autism.</w:t>
      </w:r>
      <w:r w:rsidRPr="00BB45E9">
        <w:t xml:space="preserve"> Philos Trans R Soc Lond B Biol Sci, 2003. </w:t>
      </w:r>
      <w:r w:rsidRPr="00BB45E9">
        <w:rPr>
          <w:b/>
        </w:rPr>
        <w:t>358</w:t>
      </w:r>
      <w:r w:rsidRPr="00BB45E9">
        <w:t>(1430): p. 415-27.</w:t>
      </w:r>
    </w:p>
    <w:p w14:paraId="03C950E9" w14:textId="77777777" w:rsidR="00BB45E9" w:rsidRPr="00BB45E9" w:rsidRDefault="00BB45E9" w:rsidP="00BB45E9">
      <w:pPr>
        <w:pStyle w:val="EndNoteBibliography"/>
        <w:ind w:left="720" w:hanging="720"/>
      </w:pPr>
      <w:r w:rsidRPr="00BB45E9">
        <w:t>40.</w:t>
      </w:r>
      <w:r w:rsidRPr="00BB45E9">
        <w:tab/>
        <w:t xml:space="preserve">van Kooten, I.A., et al., </w:t>
      </w:r>
      <w:r w:rsidRPr="00BB45E9">
        <w:rPr>
          <w:i/>
        </w:rPr>
        <w:t>Neurons in the fusiform gyrus are fewer and smaller in autism.</w:t>
      </w:r>
      <w:r w:rsidRPr="00BB45E9">
        <w:t xml:space="preserve"> Brain, 2008. </w:t>
      </w:r>
      <w:r w:rsidRPr="00BB45E9">
        <w:rPr>
          <w:b/>
        </w:rPr>
        <w:t>131</w:t>
      </w:r>
      <w:r w:rsidRPr="00BB45E9">
        <w:t>(Pt 4): p. 987-99.</w:t>
      </w:r>
    </w:p>
    <w:p w14:paraId="52CDDE76" w14:textId="77777777" w:rsidR="00BB45E9" w:rsidRPr="00BB45E9" w:rsidRDefault="00BB45E9" w:rsidP="00BB45E9">
      <w:pPr>
        <w:pStyle w:val="EndNoteBibliography"/>
        <w:ind w:left="720" w:hanging="720"/>
      </w:pPr>
      <w:r w:rsidRPr="00BB45E9">
        <w:t>41.</w:t>
      </w:r>
      <w:r w:rsidRPr="00BB45E9">
        <w:tab/>
        <w:t xml:space="preserve">Dawson, G., et al., </w:t>
      </w:r>
      <w:r w:rsidRPr="00BB45E9">
        <w:rPr>
          <w:i/>
        </w:rPr>
        <w:t>Neural correlates of face and object recognition in young children with autism spectrum disorder, developmental delay, and typical development.</w:t>
      </w:r>
      <w:r w:rsidRPr="00BB45E9">
        <w:t xml:space="preserve"> Child Dev, 2002. </w:t>
      </w:r>
      <w:r w:rsidRPr="00BB45E9">
        <w:rPr>
          <w:b/>
        </w:rPr>
        <w:t>73</w:t>
      </w:r>
      <w:r w:rsidRPr="00BB45E9">
        <w:t>(3): p. 700-17.</w:t>
      </w:r>
    </w:p>
    <w:p w14:paraId="215757A6" w14:textId="77777777" w:rsidR="00BB45E9" w:rsidRPr="00BB45E9" w:rsidRDefault="00BB45E9" w:rsidP="00BB45E9">
      <w:pPr>
        <w:pStyle w:val="EndNoteBibliography"/>
        <w:ind w:left="720" w:hanging="720"/>
      </w:pPr>
      <w:r w:rsidRPr="00BB45E9">
        <w:t>42.</w:t>
      </w:r>
      <w:r w:rsidRPr="00BB45E9">
        <w:tab/>
        <w:t xml:space="preserve">Webb, S.J., et al., </w:t>
      </w:r>
      <w:r w:rsidRPr="00BB45E9">
        <w:rPr>
          <w:i/>
        </w:rPr>
        <w:t>ERP evidence of atypical face processing in young children with autism.</w:t>
      </w:r>
      <w:r w:rsidRPr="00BB45E9">
        <w:t xml:space="preserve"> J Autism Dev Disord, 2006. </w:t>
      </w:r>
      <w:r w:rsidRPr="00BB45E9">
        <w:rPr>
          <w:b/>
        </w:rPr>
        <w:t>36</w:t>
      </w:r>
      <w:r w:rsidRPr="00BB45E9">
        <w:t>(7): p. 881-90.</w:t>
      </w:r>
    </w:p>
    <w:p w14:paraId="5AA7E67C" w14:textId="77777777" w:rsidR="00BB45E9" w:rsidRPr="00BB45E9" w:rsidRDefault="00BB45E9" w:rsidP="00BB45E9">
      <w:pPr>
        <w:pStyle w:val="EndNoteBibliography"/>
        <w:ind w:left="720" w:hanging="720"/>
      </w:pPr>
      <w:r w:rsidRPr="00BB45E9">
        <w:t>43.</w:t>
      </w:r>
      <w:r w:rsidRPr="00BB45E9">
        <w:tab/>
        <w:t xml:space="preserve">Webb, S.J., et al., </w:t>
      </w:r>
      <w:r w:rsidRPr="00BB45E9">
        <w:rPr>
          <w:i/>
        </w:rPr>
        <w:t>Developmental change in the ERP responses to familiar faces in toddlers with autism spectrum disorders versus typical development.</w:t>
      </w:r>
      <w:r w:rsidRPr="00BB45E9">
        <w:t xml:space="preserve"> Child Dev, 2011. </w:t>
      </w:r>
      <w:r w:rsidRPr="00BB45E9">
        <w:rPr>
          <w:b/>
        </w:rPr>
        <w:t>82</w:t>
      </w:r>
      <w:r w:rsidRPr="00BB45E9">
        <w:t>(6): p. 1868-86.</w:t>
      </w:r>
    </w:p>
    <w:p w14:paraId="116245F3" w14:textId="77777777" w:rsidR="00BB45E9" w:rsidRPr="00BB45E9" w:rsidRDefault="00BB45E9" w:rsidP="00BB45E9">
      <w:pPr>
        <w:pStyle w:val="EndNoteBibliography"/>
        <w:ind w:left="720" w:hanging="720"/>
      </w:pPr>
      <w:r w:rsidRPr="00BB45E9">
        <w:t>44.</w:t>
      </w:r>
      <w:r w:rsidRPr="00BB45E9">
        <w:tab/>
        <w:t xml:space="preserve">Dawson, G., et al., </w:t>
      </w:r>
      <w:r w:rsidRPr="00BB45E9">
        <w:rPr>
          <w:i/>
        </w:rPr>
        <w:t>Early behavioral intervention is associated with normalized brain activity in young children with autism.</w:t>
      </w:r>
      <w:r w:rsidRPr="00BB45E9">
        <w:t xml:space="preserve"> J Am Acad Child Adolesc Psychiatry, 2012. </w:t>
      </w:r>
      <w:r w:rsidRPr="00BB45E9">
        <w:rPr>
          <w:b/>
        </w:rPr>
        <w:t>51</w:t>
      </w:r>
      <w:r w:rsidRPr="00BB45E9">
        <w:t>(11): p. 1150-9.</w:t>
      </w:r>
    </w:p>
    <w:p w14:paraId="7584FD07" w14:textId="77777777" w:rsidR="00BB45E9" w:rsidRPr="00BB45E9" w:rsidRDefault="00BB45E9" w:rsidP="00BB45E9">
      <w:pPr>
        <w:pStyle w:val="EndNoteBibliography"/>
        <w:ind w:left="720" w:hanging="720"/>
      </w:pPr>
      <w:r w:rsidRPr="00BB45E9">
        <w:t>45.</w:t>
      </w:r>
      <w:r w:rsidRPr="00BB45E9">
        <w:tab/>
        <w:t xml:space="preserve">Hendriks, M.H.A., et al., </w:t>
      </w:r>
      <w:r w:rsidRPr="00BB45E9">
        <w:rPr>
          <w:i/>
        </w:rPr>
        <w:t>Neural processing of facial identity and expression in adults with and without autism: A multi-method approach.</w:t>
      </w:r>
      <w:r w:rsidRPr="00BB45E9">
        <w:t xml:space="preserve"> Neuroimage Clin, 2021. </w:t>
      </w:r>
      <w:r w:rsidRPr="00BB45E9">
        <w:rPr>
          <w:b/>
        </w:rPr>
        <w:t>29</w:t>
      </w:r>
      <w:r w:rsidRPr="00BB45E9">
        <w:t>: p. 102520.</w:t>
      </w:r>
    </w:p>
    <w:p w14:paraId="393D14CB" w14:textId="77777777" w:rsidR="00BB45E9" w:rsidRPr="00BB45E9" w:rsidRDefault="00BB45E9" w:rsidP="00BB45E9">
      <w:pPr>
        <w:pStyle w:val="EndNoteBibliography"/>
        <w:ind w:left="720" w:hanging="720"/>
      </w:pPr>
      <w:r w:rsidRPr="00BB45E9">
        <w:t>46.</w:t>
      </w:r>
      <w:r w:rsidRPr="00BB45E9">
        <w:tab/>
        <w:t xml:space="preserve">Brookman-Frazee, L., et al., </w:t>
      </w:r>
      <w:r w:rsidRPr="00BB45E9">
        <w:rPr>
          <w:i/>
        </w:rPr>
        <w:t>Characterizing psychiatric comorbidity in children with autism spectrum disorder receiving publicly funded mental health services.</w:t>
      </w:r>
      <w:r w:rsidRPr="00BB45E9">
        <w:t xml:space="preserve"> Autism, 2018. </w:t>
      </w:r>
      <w:r w:rsidRPr="00BB45E9">
        <w:rPr>
          <w:b/>
        </w:rPr>
        <w:t>22</w:t>
      </w:r>
      <w:r w:rsidRPr="00BB45E9">
        <w:t>(8): p. 938-952.</w:t>
      </w:r>
    </w:p>
    <w:p w14:paraId="3C22A205" w14:textId="77777777" w:rsidR="00BB45E9" w:rsidRPr="00BB45E9" w:rsidRDefault="00BB45E9" w:rsidP="00BB45E9">
      <w:pPr>
        <w:pStyle w:val="EndNoteBibliography"/>
        <w:ind w:left="720" w:hanging="720"/>
      </w:pPr>
      <w:r w:rsidRPr="00BB45E9">
        <w:t>47.</w:t>
      </w:r>
      <w:r w:rsidRPr="00BB45E9">
        <w:tab/>
        <w:t xml:space="preserve">Joshi, G., et al., </w:t>
      </w:r>
      <w:r w:rsidRPr="00BB45E9">
        <w:rPr>
          <w:i/>
        </w:rPr>
        <w:t>Symptom Profile of ADHD in Youth With High-Functioning Autism Spectrum Disorder: A Comparative Study in Psychiatrically Referred Populations.</w:t>
      </w:r>
      <w:r w:rsidRPr="00BB45E9">
        <w:t xml:space="preserve"> J Atten Disord, 2017. </w:t>
      </w:r>
      <w:r w:rsidRPr="00BB45E9">
        <w:rPr>
          <w:b/>
        </w:rPr>
        <w:t>21</w:t>
      </w:r>
      <w:r w:rsidRPr="00BB45E9">
        <w:t>(10): p. 846-855.</w:t>
      </w:r>
    </w:p>
    <w:p w14:paraId="5B99500A" w14:textId="77777777" w:rsidR="00BB45E9" w:rsidRPr="00BB45E9" w:rsidRDefault="00BB45E9" w:rsidP="00BB45E9">
      <w:pPr>
        <w:pStyle w:val="EndNoteBibliography"/>
        <w:ind w:left="720" w:hanging="720"/>
      </w:pPr>
      <w:r w:rsidRPr="00BB45E9">
        <w:t>48.</w:t>
      </w:r>
      <w:r w:rsidRPr="00BB45E9">
        <w:tab/>
        <w:t xml:space="preserve">Lyall, K., et al., </w:t>
      </w:r>
      <w:r w:rsidRPr="00BB45E9">
        <w:rPr>
          <w:i/>
        </w:rPr>
        <w:t>The Changing Epidemiology of Autism Spectrum Disorders.</w:t>
      </w:r>
      <w:r w:rsidRPr="00BB45E9">
        <w:t xml:space="preserve"> Annu Rev Public Health, 2017. </w:t>
      </w:r>
      <w:r w:rsidRPr="00BB45E9">
        <w:rPr>
          <w:b/>
        </w:rPr>
        <w:t>38</w:t>
      </w:r>
      <w:r w:rsidRPr="00BB45E9">
        <w:t>: p. 81-102.</w:t>
      </w:r>
    </w:p>
    <w:p w14:paraId="5C5CD43B" w14:textId="77777777" w:rsidR="00BB45E9" w:rsidRPr="00BB45E9" w:rsidRDefault="00BB45E9" w:rsidP="00BB45E9">
      <w:pPr>
        <w:pStyle w:val="EndNoteBibliography"/>
        <w:ind w:left="720" w:hanging="720"/>
      </w:pPr>
      <w:r w:rsidRPr="00BB45E9">
        <w:t>49.</w:t>
      </w:r>
      <w:r w:rsidRPr="00BB45E9">
        <w:tab/>
        <w:t xml:space="preserve">Benedek, M., et al., </w:t>
      </w:r>
      <w:r w:rsidRPr="00BB45E9">
        <w:rPr>
          <w:i/>
        </w:rPr>
        <w:t>EEG alpha synchronization is related to top-down processing in convergent and divergent thinking.</w:t>
      </w:r>
      <w:r w:rsidRPr="00BB45E9">
        <w:t xml:space="preserve"> Neuropsychologia, 2011. </w:t>
      </w:r>
      <w:r w:rsidRPr="00BB45E9">
        <w:rPr>
          <w:b/>
        </w:rPr>
        <w:t>49</w:t>
      </w:r>
      <w:r w:rsidRPr="00BB45E9">
        <w:t>(12): p. 3505-11.</w:t>
      </w:r>
    </w:p>
    <w:p w14:paraId="65B6B42D" w14:textId="77777777" w:rsidR="00BB45E9" w:rsidRPr="00BB45E9" w:rsidRDefault="00BB45E9" w:rsidP="00BB45E9">
      <w:pPr>
        <w:pStyle w:val="EndNoteBibliography"/>
        <w:ind w:left="720" w:hanging="720"/>
      </w:pPr>
      <w:r w:rsidRPr="00BB45E9">
        <w:t>50.</w:t>
      </w:r>
      <w:r w:rsidRPr="00BB45E9">
        <w:tab/>
        <w:t xml:space="preserve">Marco, E.J., et al., </w:t>
      </w:r>
      <w:r w:rsidRPr="00BB45E9">
        <w:rPr>
          <w:i/>
        </w:rPr>
        <w:t>Sensory processing in autism: a review of neurophysiologic findings.</w:t>
      </w:r>
      <w:r w:rsidRPr="00BB45E9">
        <w:t xml:space="preserve"> Pediatr Res, 2011. </w:t>
      </w:r>
      <w:r w:rsidRPr="00BB45E9">
        <w:rPr>
          <w:b/>
        </w:rPr>
        <w:t>69</w:t>
      </w:r>
      <w:r w:rsidRPr="00BB45E9">
        <w:t>(5 Pt 2): p. 48R-54R.</w:t>
      </w:r>
    </w:p>
    <w:p w14:paraId="62D2C31F" w14:textId="77777777" w:rsidR="00BB45E9" w:rsidRPr="00BB45E9" w:rsidRDefault="00BB45E9" w:rsidP="00BB45E9">
      <w:pPr>
        <w:pStyle w:val="EndNoteBibliography"/>
        <w:ind w:left="720" w:hanging="720"/>
      </w:pPr>
      <w:r w:rsidRPr="00BB45E9">
        <w:lastRenderedPageBreak/>
        <w:t>51.</w:t>
      </w:r>
      <w:r w:rsidRPr="00BB45E9">
        <w:tab/>
        <w:t xml:space="preserve">Brandwein, A.B., et al., </w:t>
      </w:r>
      <w:r w:rsidRPr="00BB45E9">
        <w:rPr>
          <w:i/>
        </w:rPr>
        <w:t>The development of multisensory integration in high-functioning autism: high-density electrical mapping and psychophysical measures reveal impairments in the processing of audiovisual inputs.</w:t>
      </w:r>
      <w:r w:rsidRPr="00BB45E9">
        <w:t xml:space="preserve"> Cereb Cortex, 2013. </w:t>
      </w:r>
      <w:r w:rsidRPr="00BB45E9">
        <w:rPr>
          <w:b/>
        </w:rPr>
        <w:t>23</w:t>
      </w:r>
      <w:r w:rsidRPr="00BB45E9">
        <w:t>(6): p. 1329-41.</w:t>
      </w:r>
    </w:p>
    <w:p w14:paraId="075FBAFD" w14:textId="77777777" w:rsidR="00BB45E9" w:rsidRPr="00BB45E9" w:rsidRDefault="00BB45E9" w:rsidP="00BB45E9">
      <w:pPr>
        <w:pStyle w:val="EndNoteBibliography"/>
        <w:ind w:left="720" w:hanging="720"/>
      </w:pPr>
      <w:r w:rsidRPr="00BB45E9">
        <w:t>52.</w:t>
      </w:r>
      <w:r w:rsidRPr="00BB45E9">
        <w:tab/>
        <w:t xml:space="preserve">Jequier Gygax, M., A.M. Maillard, and J. Favre, </w:t>
      </w:r>
      <w:r w:rsidRPr="00BB45E9">
        <w:rPr>
          <w:i/>
        </w:rPr>
        <w:t>Could Gait Biomechanics Become a Marker of Atypical Neuronal Circuitry in Human Development?-The Example of Autism Spectrum Disorder.</w:t>
      </w:r>
      <w:r w:rsidRPr="00BB45E9">
        <w:t xml:space="preserve"> Front Bioeng Biotechnol, 2021. </w:t>
      </w:r>
      <w:r w:rsidRPr="00BB45E9">
        <w:rPr>
          <w:b/>
        </w:rPr>
        <w:t>9</w:t>
      </w:r>
      <w:r w:rsidRPr="00BB45E9">
        <w:t>: p. 624522.</w:t>
      </w:r>
    </w:p>
    <w:p w14:paraId="3A7EAF33" w14:textId="77777777" w:rsidR="00BB45E9" w:rsidRPr="00BB45E9" w:rsidRDefault="00BB45E9" w:rsidP="00BB45E9">
      <w:pPr>
        <w:pStyle w:val="EndNoteBibliography"/>
        <w:ind w:left="720" w:hanging="720"/>
      </w:pPr>
      <w:r w:rsidRPr="00BB45E9">
        <w:t>53.</w:t>
      </w:r>
      <w:r w:rsidRPr="00BB45E9">
        <w:tab/>
        <w:t xml:space="preserve">Kindregan, D., L. Gallagher, and J. Gormley, </w:t>
      </w:r>
      <w:r w:rsidRPr="00BB45E9">
        <w:rPr>
          <w:i/>
        </w:rPr>
        <w:t>Gait deviations in children with autism spectrum disorders: a review.</w:t>
      </w:r>
      <w:r w:rsidRPr="00BB45E9">
        <w:t xml:space="preserve"> Autism Res Treat, 2015. </w:t>
      </w:r>
      <w:r w:rsidRPr="00BB45E9">
        <w:rPr>
          <w:b/>
        </w:rPr>
        <w:t>2015</w:t>
      </w:r>
      <w:r w:rsidRPr="00BB45E9">
        <w:t>: p. 741480.</w:t>
      </w:r>
    </w:p>
    <w:p w14:paraId="347179BE" w14:textId="77777777" w:rsidR="00BB45E9" w:rsidRPr="00BB45E9" w:rsidRDefault="00BB45E9" w:rsidP="00BB45E9">
      <w:pPr>
        <w:pStyle w:val="EndNoteBibliography"/>
        <w:ind w:left="720" w:hanging="720"/>
      </w:pPr>
      <w:r w:rsidRPr="00BB45E9">
        <w:t>54.</w:t>
      </w:r>
      <w:r w:rsidRPr="00BB45E9">
        <w:tab/>
        <w:t xml:space="preserve">Malcolm, B.R., et al., </w:t>
      </w:r>
      <w:r w:rsidRPr="00BB45E9">
        <w:rPr>
          <w:i/>
        </w:rPr>
        <w:t>Cognitive load reduces the effects of optic flow on gait and electrocortical dynamics during treadmill walking.</w:t>
      </w:r>
      <w:r w:rsidRPr="00BB45E9">
        <w:t xml:space="preserve"> J Neurophysiol, 2018. </w:t>
      </w:r>
      <w:r w:rsidRPr="00BB45E9">
        <w:rPr>
          <w:b/>
        </w:rPr>
        <w:t>120</w:t>
      </w:r>
      <w:r w:rsidRPr="00BB45E9">
        <w:t>(5): p. 2246-2259.</w:t>
      </w:r>
    </w:p>
    <w:p w14:paraId="7F68F1F4" w14:textId="77777777" w:rsidR="00BB45E9" w:rsidRPr="00BB45E9" w:rsidRDefault="00BB45E9" w:rsidP="00BB45E9">
      <w:pPr>
        <w:pStyle w:val="EndNoteBibliography"/>
        <w:ind w:left="720" w:hanging="720"/>
      </w:pPr>
      <w:r w:rsidRPr="00BB45E9">
        <w:t>55.</w:t>
      </w:r>
      <w:r w:rsidRPr="00BB45E9">
        <w:tab/>
        <w:t xml:space="preserve">Buzzell, G.A., et al., </w:t>
      </w:r>
      <w:r w:rsidRPr="00BB45E9">
        <w:rPr>
          <w:i/>
        </w:rPr>
        <w:t>Atypical Mediofrontal Theta Oscillations Underlying Cognitive Control in Kindergarteners With Autism Spectrum Disorder.</w:t>
      </w:r>
      <w:r w:rsidRPr="00BB45E9">
        <w:t xml:space="preserve"> Biol Psychiatry Cogn Neurosci Neuroimaging, 2022. </w:t>
      </w:r>
      <w:r w:rsidRPr="00BB45E9">
        <w:rPr>
          <w:b/>
        </w:rPr>
        <w:t>7</w:t>
      </w:r>
      <w:r w:rsidRPr="00BB45E9">
        <w:t>(6): p. 566-575.</w:t>
      </w:r>
    </w:p>
    <w:p w14:paraId="32C102A1" w14:textId="77777777" w:rsidR="00BB45E9" w:rsidRPr="00BB45E9" w:rsidRDefault="00BB45E9" w:rsidP="00BB45E9">
      <w:pPr>
        <w:pStyle w:val="EndNoteBibliography"/>
        <w:ind w:left="720" w:hanging="720"/>
      </w:pPr>
      <w:r w:rsidRPr="00BB45E9">
        <w:t>56.</w:t>
      </w:r>
      <w:r w:rsidRPr="00BB45E9">
        <w:tab/>
        <w:t xml:space="preserve">You, Y., et al., </w:t>
      </w:r>
      <w:r w:rsidRPr="00BB45E9">
        <w:rPr>
          <w:i/>
        </w:rPr>
        <w:t>MEG Theta during Lexico-Semantic and Executive Processing Is Altered in High-Functioning Adolescents with Autism.</w:t>
      </w:r>
      <w:r w:rsidRPr="00BB45E9">
        <w:t xml:space="preserve"> Cereb Cortex, 2021. </w:t>
      </w:r>
      <w:r w:rsidRPr="00BB45E9">
        <w:rPr>
          <w:b/>
        </w:rPr>
        <w:t>31</w:t>
      </w:r>
      <w:r w:rsidRPr="00BB45E9">
        <w:t>(2): p. 1116-1130.</w:t>
      </w:r>
    </w:p>
    <w:p w14:paraId="482D88C5" w14:textId="77777777" w:rsidR="00BB45E9" w:rsidRPr="00BB45E9" w:rsidRDefault="00BB45E9" w:rsidP="00BB45E9">
      <w:pPr>
        <w:pStyle w:val="EndNoteBibliography"/>
        <w:ind w:left="720" w:hanging="720"/>
      </w:pPr>
      <w:r w:rsidRPr="00BB45E9">
        <w:t>57.</w:t>
      </w:r>
      <w:r w:rsidRPr="00BB45E9">
        <w:tab/>
        <w:t xml:space="preserve">Wilkinson, C.L. and C.A. Nelson, </w:t>
      </w:r>
      <w:r w:rsidRPr="00BB45E9">
        <w:rPr>
          <w:i/>
        </w:rPr>
        <w:t>Increased aperiodic gamma power in young boys with Fragile X Syndrome is associated with better language ability.</w:t>
      </w:r>
      <w:r w:rsidRPr="00BB45E9">
        <w:t xml:space="preserve"> Mol Autism, 2021. </w:t>
      </w:r>
      <w:r w:rsidRPr="00BB45E9">
        <w:rPr>
          <w:b/>
        </w:rPr>
        <w:t>12</w:t>
      </w:r>
      <w:r w:rsidRPr="00BB45E9">
        <w:t>(1): p. 17.</w:t>
      </w:r>
    </w:p>
    <w:p w14:paraId="5C0966BA" w14:textId="77777777" w:rsidR="00BB45E9" w:rsidRPr="00BB45E9" w:rsidRDefault="00BB45E9" w:rsidP="00BB45E9">
      <w:pPr>
        <w:pStyle w:val="EndNoteBibliography"/>
        <w:ind w:left="720" w:hanging="720"/>
      </w:pPr>
      <w:r w:rsidRPr="00BB45E9">
        <w:t>58.</w:t>
      </w:r>
      <w:r w:rsidRPr="00BB45E9">
        <w:tab/>
        <w:t xml:space="preserve">Cohenour, T., et al., </w:t>
      </w:r>
      <w:r w:rsidRPr="00BB45E9">
        <w:rPr>
          <w:i/>
        </w:rPr>
        <w:t>Patterns of spontaneous neural activity associated with social communication abilities among infants and toddlers showing signs of autism.</w:t>
      </w:r>
      <w:r w:rsidRPr="00BB45E9">
        <w:t xml:space="preserve"> Eur J Neurosci, 2024. </w:t>
      </w:r>
      <w:r w:rsidRPr="00BB45E9">
        <w:rPr>
          <w:b/>
        </w:rPr>
        <w:t>60</w:t>
      </w:r>
      <w:r w:rsidRPr="00BB45E9">
        <w:t>(1): p. 3597-3613.</w:t>
      </w:r>
    </w:p>
    <w:p w14:paraId="493514AA" w14:textId="77777777" w:rsidR="00BB45E9" w:rsidRPr="00BB45E9" w:rsidRDefault="00BB45E9" w:rsidP="00BB45E9">
      <w:pPr>
        <w:pStyle w:val="EndNoteBibliography"/>
        <w:ind w:left="720" w:hanging="720"/>
      </w:pPr>
      <w:r w:rsidRPr="00BB45E9">
        <w:t>59.</w:t>
      </w:r>
      <w:r w:rsidRPr="00BB45E9">
        <w:tab/>
        <w:t xml:space="preserve">Wilkinson, C.L., et al., </w:t>
      </w:r>
      <w:r w:rsidRPr="00BB45E9">
        <w:rPr>
          <w:i/>
        </w:rPr>
        <w:t>Reduced frontal gamma power at 24 months is associated with better expressive language in toddlers at risk for autism.</w:t>
      </w:r>
      <w:r w:rsidRPr="00BB45E9">
        <w:t xml:space="preserve"> Autism Res, 2019. </w:t>
      </w:r>
      <w:r w:rsidRPr="00BB45E9">
        <w:rPr>
          <w:b/>
        </w:rPr>
        <w:t>12</w:t>
      </w:r>
      <w:r w:rsidRPr="00BB45E9">
        <w:t>(8): p. 1211-1224.</w:t>
      </w:r>
    </w:p>
    <w:p w14:paraId="6211BD6A" w14:textId="77777777" w:rsidR="00BB45E9" w:rsidRPr="00BB45E9" w:rsidRDefault="00BB45E9" w:rsidP="00BB45E9">
      <w:pPr>
        <w:pStyle w:val="EndNoteBibliography"/>
        <w:ind w:left="720" w:hanging="720"/>
      </w:pPr>
      <w:r w:rsidRPr="00BB45E9">
        <w:t>60.</w:t>
      </w:r>
      <w:r w:rsidRPr="00BB45E9">
        <w:tab/>
        <w:t xml:space="preserve">Clements, G.M., et al., </w:t>
      </w:r>
      <w:r w:rsidRPr="00BB45E9">
        <w:rPr>
          <w:i/>
        </w:rPr>
        <w:t>Spontaneous Alpha and Theta Oscillations Are Related to Complementary Aspects of Cognitive Control in Younger and Older Adults.</w:t>
      </w:r>
      <w:r w:rsidRPr="00BB45E9">
        <w:t xml:space="preserve"> Front Hum Neurosci, 2021. </w:t>
      </w:r>
      <w:r w:rsidRPr="00BB45E9">
        <w:rPr>
          <w:b/>
        </w:rPr>
        <w:t>15</w:t>
      </w:r>
      <w:r w:rsidRPr="00BB45E9">
        <w:t>: p. 621620.</w:t>
      </w:r>
    </w:p>
    <w:p w14:paraId="00C515D5" w14:textId="77777777" w:rsidR="00BB45E9" w:rsidRPr="00BB45E9" w:rsidRDefault="00BB45E9" w:rsidP="00BB45E9">
      <w:pPr>
        <w:pStyle w:val="EndNoteBibliography"/>
        <w:ind w:left="720" w:hanging="720"/>
      </w:pPr>
      <w:r w:rsidRPr="00BB45E9">
        <w:t>61.</w:t>
      </w:r>
      <w:r w:rsidRPr="00BB45E9">
        <w:tab/>
        <w:t xml:space="preserve">Lord, C., et al., </w:t>
      </w:r>
      <w:r w:rsidRPr="00BB45E9">
        <w:rPr>
          <w:i/>
        </w:rPr>
        <w:t>The autism diagnostic observation schedule-generic: a standard measure of social and communication deficits associated with the spectrum of autism.</w:t>
      </w:r>
      <w:r w:rsidRPr="00BB45E9">
        <w:t xml:space="preserve"> J Autism Dev Disord, 2000. </w:t>
      </w:r>
      <w:r w:rsidRPr="00BB45E9">
        <w:rPr>
          <w:b/>
        </w:rPr>
        <w:t>30</w:t>
      </w:r>
      <w:r w:rsidRPr="00BB45E9">
        <w:t>(3): p. 205-23.</w:t>
      </w:r>
    </w:p>
    <w:p w14:paraId="61155AB8" w14:textId="77777777" w:rsidR="00BB45E9" w:rsidRPr="00BB45E9" w:rsidRDefault="00BB45E9" w:rsidP="00BB45E9">
      <w:pPr>
        <w:pStyle w:val="EndNoteBibliography"/>
        <w:ind w:left="720" w:hanging="720"/>
      </w:pPr>
      <w:r w:rsidRPr="00BB45E9">
        <w:t>62.</w:t>
      </w:r>
      <w:r w:rsidRPr="00BB45E9">
        <w:tab/>
        <w:t xml:space="preserve">Lord, C., et al., </w:t>
      </w:r>
      <w:r w:rsidRPr="00BB45E9">
        <w:rPr>
          <w:i/>
        </w:rPr>
        <w:t>Autism diagnostic observation schedule: a standardized observation of communicative and social behavior.</w:t>
      </w:r>
      <w:r w:rsidRPr="00BB45E9">
        <w:t xml:space="preserve"> J Autism Dev Disord, 1989. </w:t>
      </w:r>
      <w:r w:rsidRPr="00BB45E9">
        <w:rPr>
          <w:b/>
        </w:rPr>
        <w:t>19</w:t>
      </w:r>
      <w:r w:rsidRPr="00BB45E9">
        <w:t>(2): p. 185-212.</w:t>
      </w:r>
    </w:p>
    <w:p w14:paraId="398E7B9D" w14:textId="77777777" w:rsidR="00BB45E9" w:rsidRPr="00BB45E9" w:rsidRDefault="00BB45E9" w:rsidP="00BB45E9">
      <w:pPr>
        <w:pStyle w:val="EndNoteBibliography"/>
        <w:ind w:left="720" w:hanging="720"/>
      </w:pPr>
      <w:r w:rsidRPr="00BB45E9">
        <w:t>63.</w:t>
      </w:r>
      <w:r w:rsidRPr="00BB45E9">
        <w:tab/>
        <w:t xml:space="preserve">Gotham, K., A. Pickles, and C. Lord, </w:t>
      </w:r>
      <w:r w:rsidRPr="00BB45E9">
        <w:rPr>
          <w:i/>
        </w:rPr>
        <w:t>Standardizing ADOS scores for a measure of severity in autism spectrum disorders.</w:t>
      </w:r>
      <w:r w:rsidRPr="00BB45E9">
        <w:t xml:space="preserve"> J Autism Dev Disord, 2009. </w:t>
      </w:r>
      <w:r w:rsidRPr="00BB45E9">
        <w:rPr>
          <w:b/>
        </w:rPr>
        <w:t>39</w:t>
      </w:r>
      <w:r w:rsidRPr="00BB45E9">
        <w:t>(5): p. 693-705.</w:t>
      </w:r>
    </w:p>
    <w:p w14:paraId="03AEFD6C" w14:textId="77777777" w:rsidR="00BB45E9" w:rsidRPr="00BB45E9" w:rsidRDefault="00BB45E9" w:rsidP="00BB45E9">
      <w:pPr>
        <w:pStyle w:val="EndNoteBibliography"/>
        <w:ind w:left="720" w:hanging="720"/>
      </w:pPr>
      <w:r w:rsidRPr="00BB45E9">
        <w:t>64.</w:t>
      </w:r>
      <w:r w:rsidRPr="00BB45E9">
        <w:tab/>
        <w:t xml:space="preserve">Shumway, S., et al., </w:t>
      </w:r>
      <w:r w:rsidRPr="00BB45E9">
        <w:rPr>
          <w:i/>
        </w:rPr>
        <w:t>The ADOS calibrated severity score: relationship to phenotypic variables and stability over time.</w:t>
      </w:r>
      <w:r w:rsidRPr="00BB45E9">
        <w:t xml:space="preserve"> Autism Res, 2012. </w:t>
      </w:r>
      <w:r w:rsidRPr="00BB45E9">
        <w:rPr>
          <w:b/>
        </w:rPr>
        <w:t>5</w:t>
      </w:r>
      <w:r w:rsidRPr="00BB45E9">
        <w:t>(4): p. 267-76.</w:t>
      </w:r>
    </w:p>
    <w:p w14:paraId="036D709E" w14:textId="77777777" w:rsidR="00BB45E9" w:rsidRPr="00BB45E9" w:rsidRDefault="00BB45E9" w:rsidP="00BB45E9">
      <w:pPr>
        <w:pStyle w:val="EndNoteBibliography"/>
        <w:ind w:left="720" w:hanging="720"/>
      </w:pPr>
      <w:r w:rsidRPr="00BB45E9">
        <w:t>65.</w:t>
      </w:r>
      <w:r w:rsidRPr="00BB45E9">
        <w:tab/>
        <w:t xml:space="preserve">Constantino, J.N., &amp; Gruber, C. P., </w:t>
      </w:r>
      <w:r w:rsidRPr="00BB45E9">
        <w:rPr>
          <w:i/>
        </w:rPr>
        <w:t>Social responsiveness scale: SRS-2, ed.</w:t>
      </w:r>
      <w:r w:rsidRPr="00BB45E9">
        <w:t xml:space="preserve"> W.P. Services, Los Angeles, CA, 2012.</w:t>
      </w:r>
    </w:p>
    <w:p w14:paraId="6CC33634" w14:textId="77777777" w:rsidR="00BB45E9" w:rsidRPr="00BB45E9" w:rsidRDefault="00BB45E9" w:rsidP="00BB45E9">
      <w:pPr>
        <w:pStyle w:val="EndNoteBibliography"/>
        <w:ind w:left="720" w:hanging="720"/>
      </w:pPr>
      <w:r w:rsidRPr="00BB45E9">
        <w:t>66.</w:t>
      </w:r>
      <w:r w:rsidRPr="00BB45E9">
        <w:tab/>
        <w:t xml:space="preserve">Wechsler, D., </w:t>
      </w:r>
      <w:r w:rsidRPr="00BB45E9">
        <w:rPr>
          <w:i/>
        </w:rPr>
        <w:t>Wechsler Abbreviated Scale of Intelligence, Second Edition.</w:t>
      </w:r>
      <w:r w:rsidRPr="00BB45E9">
        <w:t xml:space="preserve"> Pearson Assessments, 2011.</w:t>
      </w:r>
    </w:p>
    <w:p w14:paraId="68ADD0DB" w14:textId="77777777" w:rsidR="00BB45E9" w:rsidRPr="00BB45E9" w:rsidRDefault="00BB45E9" w:rsidP="00BB45E9">
      <w:pPr>
        <w:pStyle w:val="EndNoteBibliography"/>
        <w:ind w:left="720" w:hanging="720"/>
      </w:pPr>
      <w:r w:rsidRPr="00BB45E9">
        <w:t>67.</w:t>
      </w:r>
      <w:r w:rsidRPr="00BB45E9">
        <w:tab/>
        <w:t xml:space="preserve">Conners, C.K., </w:t>
      </w:r>
      <w:r w:rsidRPr="00BB45E9">
        <w:rPr>
          <w:i/>
        </w:rPr>
        <w:t>Conners third edition (Conners 3).</w:t>
      </w:r>
      <w:r w:rsidRPr="00BB45E9">
        <w:t xml:space="preserve"> Los Angeles, CA: Western Psychological Services, 2008.</w:t>
      </w:r>
    </w:p>
    <w:p w14:paraId="6ECC51A1" w14:textId="77777777" w:rsidR="00BB45E9" w:rsidRPr="00BB45E9" w:rsidRDefault="00BB45E9" w:rsidP="00BB45E9">
      <w:pPr>
        <w:pStyle w:val="EndNoteBibliography"/>
        <w:ind w:left="720" w:hanging="720"/>
      </w:pPr>
      <w:r w:rsidRPr="00BB45E9">
        <w:t>68.</w:t>
      </w:r>
      <w:r w:rsidRPr="00BB45E9">
        <w:tab/>
        <w:t xml:space="preserve">Payne, B.R., C.L. Lee, and K.D. Federmeier, </w:t>
      </w:r>
      <w:r w:rsidRPr="00BB45E9">
        <w:rPr>
          <w:i/>
        </w:rPr>
        <w:t>Revisiting the incremental effects of context on word processing: Evidence from single-word event-related brain potentials.</w:t>
      </w:r>
      <w:r w:rsidRPr="00BB45E9">
        <w:t xml:space="preserve"> Psychophysiology, 2015. </w:t>
      </w:r>
      <w:r w:rsidRPr="00BB45E9">
        <w:rPr>
          <w:b/>
        </w:rPr>
        <w:t>52</w:t>
      </w:r>
      <w:r w:rsidRPr="00BB45E9">
        <w:t>(11): p. 1456-69.</w:t>
      </w:r>
    </w:p>
    <w:p w14:paraId="3FB39003" w14:textId="77777777" w:rsidR="00BB45E9" w:rsidRPr="00BB45E9" w:rsidRDefault="00BB45E9" w:rsidP="00BB45E9">
      <w:pPr>
        <w:pStyle w:val="EndNoteBibliography"/>
        <w:ind w:left="720" w:hanging="720"/>
      </w:pPr>
      <w:r w:rsidRPr="00BB45E9">
        <w:t>69.</w:t>
      </w:r>
      <w:r w:rsidRPr="00BB45E9">
        <w:tab/>
        <w:t xml:space="preserve">Tremblay, A. and A.J. Newman, </w:t>
      </w:r>
      <w:r w:rsidRPr="00BB45E9">
        <w:rPr>
          <w:i/>
        </w:rPr>
        <w:t>Modeling nonlinear relationships in ERP data using mixed-effects regression with R examples.</w:t>
      </w:r>
      <w:r w:rsidRPr="00BB45E9">
        <w:t xml:space="preserve"> Psychophysiology, 2015. </w:t>
      </w:r>
      <w:r w:rsidRPr="00BB45E9">
        <w:rPr>
          <w:b/>
        </w:rPr>
        <w:t>52</w:t>
      </w:r>
      <w:r w:rsidRPr="00BB45E9">
        <w:t>(1): p. 124-39.</w:t>
      </w:r>
    </w:p>
    <w:p w14:paraId="25613E5C" w14:textId="77777777" w:rsidR="00BB45E9" w:rsidRPr="00BB45E9" w:rsidRDefault="00BB45E9" w:rsidP="00BB45E9">
      <w:pPr>
        <w:pStyle w:val="EndNoteBibliography"/>
        <w:ind w:left="720" w:hanging="720"/>
      </w:pPr>
      <w:r w:rsidRPr="00BB45E9">
        <w:t>70.</w:t>
      </w:r>
      <w:r w:rsidRPr="00BB45E9">
        <w:tab/>
        <w:t xml:space="preserve">Cortes C., V.V., </w:t>
      </w:r>
      <w:r w:rsidRPr="00BB45E9">
        <w:rPr>
          <w:i/>
        </w:rPr>
        <w:t>Support-vector networks.</w:t>
      </w:r>
      <w:r w:rsidRPr="00BB45E9">
        <w:t xml:space="preserve"> Mach Learn, 1995. </w:t>
      </w:r>
      <w:r w:rsidRPr="00BB45E9">
        <w:rPr>
          <w:b/>
        </w:rPr>
        <w:t>20</w:t>
      </w:r>
      <w:r w:rsidRPr="00BB45E9">
        <w:t>: p. 273-297.</w:t>
      </w:r>
    </w:p>
    <w:p w14:paraId="49C5F2AC" w14:textId="77777777" w:rsidR="00BB45E9" w:rsidRPr="00BB45E9" w:rsidRDefault="00BB45E9" w:rsidP="00BB45E9">
      <w:pPr>
        <w:pStyle w:val="EndNoteBibliography"/>
        <w:ind w:left="720" w:hanging="720"/>
      </w:pPr>
      <w:r w:rsidRPr="00BB45E9">
        <w:t>71.</w:t>
      </w:r>
      <w:r w:rsidRPr="00BB45E9">
        <w:tab/>
        <w:t xml:space="preserve">Steinley, D., </w:t>
      </w:r>
      <w:r w:rsidRPr="00BB45E9">
        <w:rPr>
          <w:i/>
        </w:rPr>
        <w:t>K-means clustering: a half-century synthesis.</w:t>
      </w:r>
      <w:r w:rsidRPr="00BB45E9">
        <w:t xml:space="preserve"> Br J Math Stat Psychol, 2006. </w:t>
      </w:r>
      <w:r w:rsidRPr="00BB45E9">
        <w:rPr>
          <w:b/>
        </w:rPr>
        <w:t>59</w:t>
      </w:r>
      <w:r w:rsidRPr="00BB45E9">
        <w:t>(Pt 1): p. 1-34.</w:t>
      </w:r>
    </w:p>
    <w:p w14:paraId="1F146F3C" w14:textId="1EA20C7E" w:rsidR="00F56D17" w:rsidRPr="007E0AB2" w:rsidRDefault="007E0AB2" w:rsidP="00213C1D">
      <w:pPr>
        <w:jc w:val="both"/>
        <w:rPr>
          <w:rFonts w:ascii="Arial" w:hAnsi="Arial" w:cs="Arial"/>
          <w:sz w:val="22"/>
          <w:szCs w:val="22"/>
        </w:rPr>
      </w:pPr>
      <w:r w:rsidRPr="007E0AB2">
        <w:rPr>
          <w:rFonts w:ascii="Arial" w:hAnsi="Arial" w:cs="Arial"/>
          <w:sz w:val="22"/>
          <w:szCs w:val="22"/>
        </w:rPr>
        <w:fldChar w:fldCharType="end"/>
      </w:r>
    </w:p>
    <w:sectPr w:rsidR="00F56D17" w:rsidRPr="007E0AB2" w:rsidSect="007E0A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e  Molholm" w:date="2025-05-09T08:48:00Z" w:initials="SM">
    <w:p w14:paraId="306592F8" w14:textId="77777777" w:rsidR="003B4889" w:rsidRDefault="003B4889" w:rsidP="003B4889">
      <w:pPr>
        <w:pStyle w:val="CommentText"/>
      </w:pPr>
      <w:r>
        <w:rPr>
          <w:rStyle w:val="CommentReference"/>
        </w:rPr>
        <w:annotationRef/>
      </w:r>
      <w:r>
        <w:t>references</w:t>
      </w:r>
    </w:p>
  </w:comment>
  <w:comment w:id="2" w:author="Sophie  Molholm" w:date="2025-05-09T08:54:00Z" w:initials="SM">
    <w:p w14:paraId="3BDFB62B" w14:textId="77777777" w:rsidR="003B4889" w:rsidRDefault="003B4889" w:rsidP="003B4889">
      <w:pPr>
        <w:pStyle w:val="CommentText"/>
      </w:pPr>
      <w:r>
        <w:rPr>
          <w:rStyle w:val="CommentReference"/>
        </w:rPr>
        <w:annotationRef/>
      </w:r>
      <w:r>
        <w:t>No mention of sibs?</w:t>
      </w:r>
    </w:p>
  </w:comment>
  <w:comment w:id="3" w:author="Sophie  Molholm" w:date="2025-05-09T10:09:00Z" w:initials="SM">
    <w:p w14:paraId="01A30E2F" w14:textId="77777777" w:rsidR="0084083E" w:rsidRDefault="0084083E" w:rsidP="0084083E">
      <w:pPr>
        <w:pStyle w:val="CommentText"/>
      </w:pPr>
      <w:r>
        <w:rPr>
          <w:rStyle w:val="CommentReference"/>
        </w:rPr>
        <w:annotationRef/>
      </w:r>
      <w:r>
        <w:t>Shorten to gain space?</w:t>
      </w:r>
    </w:p>
  </w:comment>
  <w:comment w:id="5" w:author="Sophie  Molholm" w:date="2025-05-09T08:58:00Z" w:initials="SM">
    <w:p w14:paraId="5C31C978" w14:textId="39CC368C" w:rsidR="0084083E" w:rsidRDefault="00C11F9A" w:rsidP="0084083E">
      <w:pPr>
        <w:pStyle w:val="CommentText"/>
      </w:pPr>
      <w:r>
        <w:rPr>
          <w:rStyle w:val="CommentReference"/>
        </w:rPr>
        <w:annotationRef/>
      </w:r>
      <w:r w:rsidR="0084083E">
        <w:t>Provide references for each of the paradigms</w:t>
      </w:r>
    </w:p>
  </w:comment>
  <w:comment w:id="6" w:author="Sophie  Molholm" w:date="2025-05-09T10:08:00Z" w:initials="SM">
    <w:p w14:paraId="2F9C4E83" w14:textId="77777777" w:rsidR="0084083E" w:rsidRDefault="0084083E" w:rsidP="0084083E">
      <w:pPr>
        <w:pStyle w:val="CommentText"/>
      </w:pPr>
      <w:r>
        <w:rPr>
          <w:rStyle w:val="CommentReference"/>
        </w:rPr>
        <w:annotationRef/>
      </w:r>
      <w:r>
        <w:t>If needed, these explanations could probably be shortened to gain space</w:t>
      </w:r>
    </w:p>
  </w:comment>
  <w:comment w:id="10" w:author="Sophie  Molholm" w:date="2025-05-09T10:00:00Z" w:initials="SM">
    <w:p w14:paraId="3827DDB5" w14:textId="2AB2DF04" w:rsidR="00CA18AD" w:rsidRDefault="00CA18AD" w:rsidP="00CA18AD">
      <w:pPr>
        <w:pStyle w:val="CommentText"/>
      </w:pPr>
      <w:r>
        <w:rPr>
          <w:rStyle w:val="CommentReference"/>
        </w:rPr>
        <w:annotationRef/>
      </w:r>
      <w:r>
        <w:t>Use of exploratory measures that are not predefined?</w:t>
      </w:r>
    </w:p>
  </w:comment>
  <w:comment w:id="8" w:author="Sophie  Molholm" w:date="2025-05-09T10:08:00Z" w:initials="SM">
    <w:p w14:paraId="0FF694EF" w14:textId="77777777" w:rsidR="0084083E" w:rsidRDefault="0084083E" w:rsidP="0084083E">
      <w:pPr>
        <w:pStyle w:val="CommentText"/>
      </w:pPr>
      <w:r>
        <w:rPr>
          <w:rStyle w:val="CommentReference"/>
        </w:rPr>
        <w:annotationRef/>
      </w:r>
      <w:r>
        <w:t>Does this need more detail or a figure?</w:t>
      </w:r>
    </w:p>
  </w:comment>
  <w:comment w:id="9" w:author="Sophie  Molholm" w:date="2025-05-09T10:10:00Z" w:initials="SM">
    <w:p w14:paraId="3D82812F" w14:textId="77777777" w:rsidR="0084083E" w:rsidRDefault="0084083E" w:rsidP="0084083E">
      <w:pPr>
        <w:pStyle w:val="CommentText"/>
      </w:pPr>
      <w:r>
        <w:rPr>
          <w:rStyle w:val="CommentReference"/>
        </w:rPr>
        <w:annotationRef/>
      </w:r>
      <w:r>
        <w:t>Or provide me some text that I can put into one of my sections!</w:t>
      </w:r>
    </w:p>
  </w:comment>
  <w:comment w:id="11" w:author="Sophie  Molholm" w:date="2025-05-09T10:06:00Z" w:initials="SM">
    <w:p w14:paraId="1731063F" w14:textId="313B752D" w:rsidR="0084083E" w:rsidRDefault="0084083E" w:rsidP="0084083E">
      <w:pPr>
        <w:pStyle w:val="CommentText"/>
      </w:pPr>
      <w:r>
        <w:rPr>
          <w:rStyle w:val="CommentReference"/>
        </w:rPr>
        <w:annotationRef/>
      </w:r>
      <w:r>
        <w:t>Add box highlighting TD/ASD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592F8" w15:done="1"/>
  <w15:commentEx w15:paraId="3BDFB62B" w15:done="1"/>
  <w15:commentEx w15:paraId="01A30E2F" w15:done="1"/>
  <w15:commentEx w15:paraId="5C31C978" w15:done="1"/>
  <w15:commentEx w15:paraId="2F9C4E83" w15:paraIdParent="5C31C978" w15:done="1"/>
  <w15:commentEx w15:paraId="3827DDB5" w15:done="1"/>
  <w15:commentEx w15:paraId="0FF694EF" w15:done="1"/>
  <w15:commentEx w15:paraId="3D82812F" w15:paraIdParent="0FF694EF" w15:done="1"/>
  <w15:commentEx w15:paraId="173106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B29075" w16cex:dateUtc="2025-05-09T12:48:00Z"/>
  <w16cex:commentExtensible w16cex:durableId="0CA77AED" w16cex:dateUtc="2025-05-09T12:54:00Z"/>
  <w16cex:commentExtensible w16cex:durableId="1E208816" w16cex:dateUtc="2025-05-09T14:09:00Z"/>
  <w16cex:commentExtensible w16cex:durableId="50BB535C" w16cex:dateUtc="2025-05-09T12:58:00Z"/>
  <w16cex:commentExtensible w16cex:durableId="20B2AAF0" w16cex:dateUtc="2025-05-09T14:08:00Z"/>
  <w16cex:commentExtensible w16cex:durableId="0A7ACCBB" w16cex:dateUtc="2025-05-09T14:00:00Z"/>
  <w16cex:commentExtensible w16cex:durableId="3EBAECCE" w16cex:dateUtc="2025-05-09T14:08:00Z"/>
  <w16cex:commentExtensible w16cex:durableId="27505991" w16cex:dateUtc="2025-05-09T14:10:00Z"/>
  <w16cex:commentExtensible w16cex:durableId="382E7144" w16cex:dateUtc="2025-05-09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592F8" w16cid:durableId="35B29075"/>
  <w16cid:commentId w16cid:paraId="3BDFB62B" w16cid:durableId="0CA77AED"/>
  <w16cid:commentId w16cid:paraId="01A30E2F" w16cid:durableId="1E208816"/>
  <w16cid:commentId w16cid:paraId="5C31C978" w16cid:durableId="50BB535C"/>
  <w16cid:commentId w16cid:paraId="2F9C4E83" w16cid:durableId="20B2AAF0"/>
  <w16cid:commentId w16cid:paraId="3827DDB5" w16cid:durableId="0A7ACCBB"/>
  <w16cid:commentId w16cid:paraId="0FF694EF" w16cid:durableId="3EBAECCE"/>
  <w16cid:commentId w16cid:paraId="3D82812F" w16cid:durableId="27505991"/>
  <w16cid:commentId w16cid:paraId="1731063F" w16cid:durableId="382E71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51409" w14:textId="77777777" w:rsidR="0084273B" w:rsidRDefault="0084273B" w:rsidP="00350D3D">
      <w:r>
        <w:separator/>
      </w:r>
    </w:p>
  </w:endnote>
  <w:endnote w:type="continuationSeparator" w:id="0">
    <w:p w14:paraId="73CA6221" w14:textId="77777777" w:rsidR="0084273B" w:rsidRDefault="0084273B"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59CD8" w14:textId="77777777" w:rsidR="0084273B" w:rsidRDefault="0084273B" w:rsidP="00350D3D">
      <w:r>
        <w:separator/>
      </w:r>
    </w:p>
  </w:footnote>
  <w:footnote w:type="continuationSeparator" w:id="0">
    <w:p w14:paraId="53AB7409" w14:textId="77777777" w:rsidR="0084273B" w:rsidRDefault="0084273B" w:rsidP="00350D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item&gt;8&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record-ids&gt;&lt;/item&gt;&lt;item db-id=&quot;zf2vaaazgwr9peea0t8p0x5wx9x2vpfwer25&quot;&gt;Attention&lt;record-ids&gt;&lt;item&gt;62&lt;/item&gt;&lt;item&gt;63&lt;/item&gt;&lt;item&gt;64&lt;/item&gt;&lt;item&gt;107&lt;/item&gt;&lt;item&gt;108&lt;/item&gt;&lt;item&gt;109&lt;/item&gt;&lt;item&gt;113&lt;/item&gt;&lt;item&gt;114&lt;/item&gt;&lt;item&gt;115&lt;/item&gt;&lt;item&gt;116&lt;/item&gt;&lt;item&gt;117&lt;/item&gt;&lt;item&gt;118&lt;/item&gt;&lt;item&gt;121&lt;/item&gt;&lt;item&gt;122&lt;/item&gt;&lt;item&gt;124&lt;/item&gt;&lt;item&gt;165&lt;/item&gt;&lt;item&gt;166&lt;/item&gt;&lt;item&gt;167&lt;/item&gt;&lt;item&gt;172&lt;/item&gt;&lt;item&gt;173&lt;/item&gt;&lt;item&gt;174&lt;/item&gt;&lt;item&gt;175&lt;/item&gt;&lt;item&gt;176&lt;/item&gt;&lt;item&gt;177&lt;/item&gt;&lt;item&gt;178&lt;/item&gt;&lt;item&gt;179&lt;/item&gt;&lt;/record-ids&gt;&lt;/item&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3789F"/>
    <w:rsid w:val="001431E3"/>
    <w:rsid w:val="00143B18"/>
    <w:rsid w:val="00145386"/>
    <w:rsid w:val="00145B44"/>
    <w:rsid w:val="00156F8E"/>
    <w:rsid w:val="00157EED"/>
    <w:rsid w:val="001612EA"/>
    <w:rsid w:val="0016319A"/>
    <w:rsid w:val="00163B65"/>
    <w:rsid w:val="00175063"/>
    <w:rsid w:val="0018183D"/>
    <w:rsid w:val="0018537E"/>
    <w:rsid w:val="00185593"/>
    <w:rsid w:val="001909C5"/>
    <w:rsid w:val="0019420B"/>
    <w:rsid w:val="0019683D"/>
    <w:rsid w:val="00196C18"/>
    <w:rsid w:val="001B2E32"/>
    <w:rsid w:val="001D3893"/>
    <w:rsid w:val="001E0A32"/>
    <w:rsid w:val="001E2737"/>
    <w:rsid w:val="00200395"/>
    <w:rsid w:val="00200DD6"/>
    <w:rsid w:val="00212382"/>
    <w:rsid w:val="00213C1D"/>
    <w:rsid w:val="00214C9F"/>
    <w:rsid w:val="00216ECB"/>
    <w:rsid w:val="00221D46"/>
    <w:rsid w:val="00223AB4"/>
    <w:rsid w:val="002254B7"/>
    <w:rsid w:val="00242AD9"/>
    <w:rsid w:val="002606B6"/>
    <w:rsid w:val="0027467C"/>
    <w:rsid w:val="0028217D"/>
    <w:rsid w:val="002A14C5"/>
    <w:rsid w:val="002A5ECC"/>
    <w:rsid w:val="002B06AF"/>
    <w:rsid w:val="002C56E0"/>
    <w:rsid w:val="002C5A5A"/>
    <w:rsid w:val="002C7C58"/>
    <w:rsid w:val="002D6CDA"/>
    <w:rsid w:val="002E418B"/>
    <w:rsid w:val="002F0D37"/>
    <w:rsid w:val="002F48A5"/>
    <w:rsid w:val="002F591A"/>
    <w:rsid w:val="00304FD3"/>
    <w:rsid w:val="00311843"/>
    <w:rsid w:val="003209EC"/>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3256"/>
    <w:rsid w:val="003F7CB4"/>
    <w:rsid w:val="00406BF1"/>
    <w:rsid w:val="00417DC6"/>
    <w:rsid w:val="00422E78"/>
    <w:rsid w:val="00422FCB"/>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70E0"/>
    <w:rsid w:val="00487BC4"/>
    <w:rsid w:val="004901D6"/>
    <w:rsid w:val="004921B4"/>
    <w:rsid w:val="00493E11"/>
    <w:rsid w:val="004A0D82"/>
    <w:rsid w:val="004B1279"/>
    <w:rsid w:val="004B166E"/>
    <w:rsid w:val="004B18CB"/>
    <w:rsid w:val="004D0304"/>
    <w:rsid w:val="004D30FA"/>
    <w:rsid w:val="004D4062"/>
    <w:rsid w:val="004E5751"/>
    <w:rsid w:val="004E60F3"/>
    <w:rsid w:val="004E76C1"/>
    <w:rsid w:val="004F03C6"/>
    <w:rsid w:val="004F0C57"/>
    <w:rsid w:val="005033BB"/>
    <w:rsid w:val="00511F9C"/>
    <w:rsid w:val="005174BD"/>
    <w:rsid w:val="00521099"/>
    <w:rsid w:val="00525D31"/>
    <w:rsid w:val="00531341"/>
    <w:rsid w:val="00533CC4"/>
    <w:rsid w:val="00537942"/>
    <w:rsid w:val="00542A8C"/>
    <w:rsid w:val="005431AA"/>
    <w:rsid w:val="00560CB7"/>
    <w:rsid w:val="00576A5F"/>
    <w:rsid w:val="00576AA8"/>
    <w:rsid w:val="00576FDA"/>
    <w:rsid w:val="005814C9"/>
    <w:rsid w:val="00585A05"/>
    <w:rsid w:val="00593B6F"/>
    <w:rsid w:val="005A1FA9"/>
    <w:rsid w:val="005A262A"/>
    <w:rsid w:val="005A3BCD"/>
    <w:rsid w:val="005B198C"/>
    <w:rsid w:val="005B3FFE"/>
    <w:rsid w:val="005B747B"/>
    <w:rsid w:val="005D7D05"/>
    <w:rsid w:val="005E3310"/>
    <w:rsid w:val="005E4896"/>
    <w:rsid w:val="005E68FD"/>
    <w:rsid w:val="005E6B5F"/>
    <w:rsid w:val="005F70C5"/>
    <w:rsid w:val="00602961"/>
    <w:rsid w:val="006127AC"/>
    <w:rsid w:val="00613043"/>
    <w:rsid w:val="00627EC7"/>
    <w:rsid w:val="006319C2"/>
    <w:rsid w:val="00641AFD"/>
    <w:rsid w:val="006462B8"/>
    <w:rsid w:val="0065465F"/>
    <w:rsid w:val="00655907"/>
    <w:rsid w:val="00674080"/>
    <w:rsid w:val="00675A2A"/>
    <w:rsid w:val="00684B07"/>
    <w:rsid w:val="00694B97"/>
    <w:rsid w:val="006A3C30"/>
    <w:rsid w:val="006A6157"/>
    <w:rsid w:val="006A771C"/>
    <w:rsid w:val="006B4D7D"/>
    <w:rsid w:val="006B52FC"/>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3241"/>
    <w:rsid w:val="007F3165"/>
    <w:rsid w:val="007F401D"/>
    <w:rsid w:val="00801268"/>
    <w:rsid w:val="00807506"/>
    <w:rsid w:val="00814795"/>
    <w:rsid w:val="00814E03"/>
    <w:rsid w:val="00816103"/>
    <w:rsid w:val="008268F3"/>
    <w:rsid w:val="00826B95"/>
    <w:rsid w:val="0082767A"/>
    <w:rsid w:val="00835006"/>
    <w:rsid w:val="00837212"/>
    <w:rsid w:val="00840131"/>
    <w:rsid w:val="0084083E"/>
    <w:rsid w:val="0084273B"/>
    <w:rsid w:val="00846F96"/>
    <w:rsid w:val="00861310"/>
    <w:rsid w:val="00867FE5"/>
    <w:rsid w:val="008712B5"/>
    <w:rsid w:val="00872BD1"/>
    <w:rsid w:val="0088307A"/>
    <w:rsid w:val="00893E09"/>
    <w:rsid w:val="008A0E35"/>
    <w:rsid w:val="008B3D36"/>
    <w:rsid w:val="008C47AB"/>
    <w:rsid w:val="008C47C5"/>
    <w:rsid w:val="008C6E3A"/>
    <w:rsid w:val="008D50BB"/>
    <w:rsid w:val="008E27EC"/>
    <w:rsid w:val="008E79E8"/>
    <w:rsid w:val="008F33B5"/>
    <w:rsid w:val="0090124E"/>
    <w:rsid w:val="0090170A"/>
    <w:rsid w:val="00902C35"/>
    <w:rsid w:val="0091366C"/>
    <w:rsid w:val="00913CD0"/>
    <w:rsid w:val="009211BB"/>
    <w:rsid w:val="00923D01"/>
    <w:rsid w:val="009252D9"/>
    <w:rsid w:val="0092623E"/>
    <w:rsid w:val="00936212"/>
    <w:rsid w:val="00942CF9"/>
    <w:rsid w:val="009449C8"/>
    <w:rsid w:val="00944D1B"/>
    <w:rsid w:val="00950F6A"/>
    <w:rsid w:val="00966369"/>
    <w:rsid w:val="00966E60"/>
    <w:rsid w:val="00974801"/>
    <w:rsid w:val="00983780"/>
    <w:rsid w:val="00983784"/>
    <w:rsid w:val="00983D3E"/>
    <w:rsid w:val="009921D0"/>
    <w:rsid w:val="00995FC1"/>
    <w:rsid w:val="009A228D"/>
    <w:rsid w:val="009A38C0"/>
    <w:rsid w:val="009A4CDC"/>
    <w:rsid w:val="009B058B"/>
    <w:rsid w:val="009B23C6"/>
    <w:rsid w:val="009B6FC2"/>
    <w:rsid w:val="009D2513"/>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8370C"/>
    <w:rsid w:val="00A852C9"/>
    <w:rsid w:val="00A87619"/>
    <w:rsid w:val="00AB1745"/>
    <w:rsid w:val="00AB7269"/>
    <w:rsid w:val="00AB7506"/>
    <w:rsid w:val="00AD237C"/>
    <w:rsid w:val="00AD2698"/>
    <w:rsid w:val="00AD27DE"/>
    <w:rsid w:val="00AE538C"/>
    <w:rsid w:val="00AF57F6"/>
    <w:rsid w:val="00B03E6E"/>
    <w:rsid w:val="00B0779C"/>
    <w:rsid w:val="00B12274"/>
    <w:rsid w:val="00B17A6B"/>
    <w:rsid w:val="00B27C55"/>
    <w:rsid w:val="00B342BA"/>
    <w:rsid w:val="00B45E23"/>
    <w:rsid w:val="00B54AED"/>
    <w:rsid w:val="00B5610E"/>
    <w:rsid w:val="00B5651C"/>
    <w:rsid w:val="00B60D73"/>
    <w:rsid w:val="00B65CA6"/>
    <w:rsid w:val="00B66875"/>
    <w:rsid w:val="00B75363"/>
    <w:rsid w:val="00B76ADC"/>
    <w:rsid w:val="00B77EFA"/>
    <w:rsid w:val="00B82FB0"/>
    <w:rsid w:val="00B95FEC"/>
    <w:rsid w:val="00B97557"/>
    <w:rsid w:val="00BA17C2"/>
    <w:rsid w:val="00BA7149"/>
    <w:rsid w:val="00BB0AC6"/>
    <w:rsid w:val="00BB45E9"/>
    <w:rsid w:val="00BC2585"/>
    <w:rsid w:val="00BD529F"/>
    <w:rsid w:val="00BE35B0"/>
    <w:rsid w:val="00BE46F4"/>
    <w:rsid w:val="00BE49BA"/>
    <w:rsid w:val="00BE7C62"/>
    <w:rsid w:val="00BF1B5E"/>
    <w:rsid w:val="00C10330"/>
    <w:rsid w:val="00C11F9A"/>
    <w:rsid w:val="00C1215D"/>
    <w:rsid w:val="00C12B0A"/>
    <w:rsid w:val="00C1690B"/>
    <w:rsid w:val="00C41EBE"/>
    <w:rsid w:val="00C43156"/>
    <w:rsid w:val="00C4497F"/>
    <w:rsid w:val="00C52852"/>
    <w:rsid w:val="00C61EF5"/>
    <w:rsid w:val="00C63037"/>
    <w:rsid w:val="00C65900"/>
    <w:rsid w:val="00C66682"/>
    <w:rsid w:val="00C71953"/>
    <w:rsid w:val="00C72F73"/>
    <w:rsid w:val="00C84FD5"/>
    <w:rsid w:val="00C852B0"/>
    <w:rsid w:val="00CA18AD"/>
    <w:rsid w:val="00CA361A"/>
    <w:rsid w:val="00CB0768"/>
    <w:rsid w:val="00CB0B6A"/>
    <w:rsid w:val="00CB4451"/>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38E8"/>
    <w:rsid w:val="00DF1268"/>
    <w:rsid w:val="00DF1DB4"/>
    <w:rsid w:val="00DF2D60"/>
    <w:rsid w:val="00DF4922"/>
    <w:rsid w:val="00DF4AEB"/>
    <w:rsid w:val="00DF53BA"/>
    <w:rsid w:val="00DF7A1C"/>
    <w:rsid w:val="00E02E3C"/>
    <w:rsid w:val="00E12654"/>
    <w:rsid w:val="00E275A2"/>
    <w:rsid w:val="00E332FB"/>
    <w:rsid w:val="00E44A44"/>
    <w:rsid w:val="00E50C9E"/>
    <w:rsid w:val="00E51473"/>
    <w:rsid w:val="00E55A66"/>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D5ED2"/>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6758</Words>
  <Characters>40955</Characters>
  <Application>Microsoft Office Word</Application>
  <DocSecurity>0</DocSecurity>
  <Lines>531</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4</cp:revision>
  <dcterms:created xsi:type="dcterms:W3CDTF">2025-05-09T20:18:00Z</dcterms:created>
  <dcterms:modified xsi:type="dcterms:W3CDTF">2025-05-09T20:21:00Z</dcterms:modified>
</cp:coreProperties>
</file>