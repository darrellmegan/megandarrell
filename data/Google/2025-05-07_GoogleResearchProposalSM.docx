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B3F2D" w14:textId="77777777" w:rsidR="009B6FC2" w:rsidRDefault="007E0AB2" w:rsidP="00213C1D">
      <w:pPr>
        <w:jc w:val="both"/>
        <w:rPr>
          <w:rFonts w:ascii="Arial" w:hAnsi="Arial" w:cs="Arial"/>
          <w:b/>
          <w:bCs/>
          <w:sz w:val="22"/>
          <w:szCs w:val="22"/>
        </w:rPr>
      </w:pPr>
      <w:bookmarkStart w:id="0" w:name="_Hlk197609373"/>
      <w:bookmarkEnd w:id="0"/>
      <w:r w:rsidRPr="0088307A">
        <w:rPr>
          <w:rFonts w:ascii="Arial" w:hAnsi="Arial" w:cs="Arial"/>
          <w:b/>
          <w:bCs/>
          <w:sz w:val="22"/>
          <w:szCs w:val="22"/>
          <w:u w:val="single"/>
        </w:rPr>
        <w:t xml:space="preserve">A. </w:t>
      </w:r>
      <w:r w:rsidRPr="005A3BCD">
        <w:rPr>
          <w:rFonts w:ascii="Arial" w:hAnsi="Arial" w:cs="Arial"/>
          <w:b/>
          <w:bCs/>
          <w:sz w:val="22"/>
          <w:szCs w:val="22"/>
          <w:u w:val="single"/>
        </w:rPr>
        <w:t>SIGNIFICANCE</w:t>
      </w:r>
      <w:r w:rsidR="003E4088">
        <w:rPr>
          <w:rFonts w:ascii="Arial" w:hAnsi="Arial" w:cs="Arial"/>
          <w:b/>
          <w:bCs/>
          <w:sz w:val="22"/>
          <w:szCs w:val="22"/>
        </w:rPr>
        <w:t xml:space="preserve"> </w:t>
      </w:r>
    </w:p>
    <w:p w14:paraId="16E35261" w14:textId="503F5E92" w:rsidR="006A6157" w:rsidRDefault="007E0AB2" w:rsidP="00B75363">
      <w:pPr>
        <w:ind w:firstLine="720"/>
        <w:jc w:val="both"/>
        <w:rPr>
          <w:rFonts w:ascii="Arial" w:hAnsi="Arial" w:cs="Arial"/>
          <w:sz w:val="22"/>
          <w:szCs w:val="22"/>
        </w:rPr>
      </w:pPr>
      <w:r w:rsidRPr="003E4088">
        <w:rPr>
          <w:rFonts w:ascii="Arial" w:hAnsi="Arial" w:cs="Arial"/>
          <w:sz w:val="22"/>
          <w:szCs w:val="22"/>
        </w:rPr>
        <w:t>Autism</w:t>
      </w:r>
      <w:r w:rsidRPr="007E0AB2">
        <w:rPr>
          <w:rFonts w:ascii="Arial" w:hAnsi="Arial" w:cs="Arial"/>
          <w:sz w:val="22"/>
          <w:szCs w:val="22"/>
        </w:rPr>
        <w:t xml:space="preserve"> spectrum disorder (ASD) is a neurodevelopmental condition characterized by social impairments and restricted, repetitive behaviors </w:t>
      </w:r>
      <w:r w:rsidRPr="007E0AB2">
        <w:rPr>
          <w:rFonts w:ascii="Arial" w:hAnsi="Arial" w:cs="Arial"/>
          <w:sz w:val="22"/>
          <w:szCs w:val="22"/>
        </w:rPr>
        <w:fldChar w:fldCharType="begin"/>
      </w:r>
      <w:r w:rsidRPr="007E0AB2">
        <w:rPr>
          <w:rFonts w:ascii="Arial" w:hAnsi="Arial" w:cs="Arial"/>
          <w:sz w:val="22"/>
          <w:szCs w:val="22"/>
        </w:rPr>
        <w:instrText xml:space="preserve"> ADDIN EN.CITE &lt;EndNote&gt;&lt;Cite&gt;&lt;Author&gt;Association&lt;/Author&gt;&lt;Year&gt;2013&lt;/Year&gt;&lt;RecNum&gt;103&lt;/RecNum&gt;&lt;DisplayText&gt;[1]&lt;/DisplayText&gt;&lt;record&gt;&lt;rec-number&gt;103&lt;/rec-number&gt;&lt;foreign-keys&gt;&lt;key app="EN" db-id="ztpted9wbw92dredvvh5rs515wdpw2spsvvt" timestamp="1744399139"&gt;103&lt;/key&gt;&lt;/foreign-keys&gt;&lt;ref-type name="Book"&gt;6&lt;/ref-type&gt;&lt;contributors&gt;&lt;authors&gt;&lt;author&gt;American Psychiatric Association&lt;/author&gt;&lt;/authors&gt;&lt;/contributors&gt;&lt;titles&gt;&lt;title&gt;Diagnostic and statistical manual of mental disorders&lt;/title&gt;&lt;/titles&gt;&lt;edition&gt;5&lt;/edition&gt;&lt;dates&gt;&lt;year&gt;2013&lt;/year&gt;&lt;/dates&gt;&lt;urls&gt;&lt;/urls&gt;&lt;/record&gt;&lt;/Cite&gt;&lt;/EndNote&gt;</w:instrText>
      </w:r>
      <w:r w:rsidRPr="007E0AB2">
        <w:rPr>
          <w:rFonts w:ascii="Arial" w:hAnsi="Arial" w:cs="Arial"/>
          <w:sz w:val="22"/>
          <w:szCs w:val="22"/>
        </w:rPr>
        <w:fldChar w:fldCharType="separate"/>
      </w:r>
      <w:r w:rsidRPr="007E0AB2">
        <w:rPr>
          <w:rFonts w:ascii="Arial" w:hAnsi="Arial" w:cs="Arial"/>
          <w:sz w:val="22"/>
          <w:szCs w:val="22"/>
        </w:rPr>
        <w:t>[1]</w:t>
      </w:r>
      <w:r w:rsidRPr="007E0AB2">
        <w:rPr>
          <w:rFonts w:ascii="Arial" w:hAnsi="Arial" w:cs="Arial"/>
          <w:sz w:val="22"/>
          <w:szCs w:val="22"/>
        </w:rPr>
        <w:fldChar w:fldCharType="end"/>
      </w:r>
      <w:r w:rsidRPr="007E0AB2">
        <w:rPr>
          <w:rFonts w:ascii="Arial" w:hAnsi="Arial" w:cs="Arial"/>
          <w:sz w:val="22"/>
          <w:szCs w:val="22"/>
        </w:rPr>
        <w:t xml:space="preserve"> that arises from altered brain development </w:t>
      </w:r>
      <w:r w:rsidRPr="007E0AB2">
        <w:rPr>
          <w:rFonts w:ascii="Arial" w:hAnsi="Arial" w:cs="Arial"/>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7E0AB2">
        <w:rPr>
          <w:rFonts w:ascii="Arial" w:hAnsi="Arial" w:cs="Arial"/>
          <w:sz w:val="22"/>
          <w:szCs w:val="22"/>
        </w:rPr>
        <w:instrText xml:space="preserve"> ADDIN EN.CITE </w:instrText>
      </w:r>
      <w:r w:rsidRPr="007E0AB2">
        <w:rPr>
          <w:rFonts w:ascii="Arial" w:hAnsi="Arial" w:cs="Arial"/>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7E0AB2">
        <w:rPr>
          <w:rFonts w:ascii="Arial" w:hAnsi="Arial" w:cs="Arial"/>
          <w:sz w:val="22"/>
          <w:szCs w:val="22"/>
        </w:rPr>
        <w:instrText xml:space="preserve"> ADDIN EN.CITE.DATA </w:instrText>
      </w:r>
      <w:r w:rsidRPr="007E0AB2">
        <w:rPr>
          <w:rFonts w:ascii="Arial" w:hAnsi="Arial" w:cs="Arial"/>
          <w:sz w:val="22"/>
          <w:szCs w:val="22"/>
        </w:rPr>
      </w:r>
      <w:r w:rsidRPr="007E0AB2">
        <w:rPr>
          <w:rFonts w:ascii="Arial" w:hAnsi="Arial" w:cs="Arial"/>
          <w:sz w:val="22"/>
          <w:szCs w:val="22"/>
        </w:rPr>
        <w:fldChar w:fldCharType="end"/>
      </w:r>
      <w:r w:rsidRPr="007E0AB2">
        <w:rPr>
          <w:rFonts w:ascii="Arial" w:hAnsi="Arial" w:cs="Arial"/>
          <w:sz w:val="22"/>
          <w:szCs w:val="22"/>
        </w:rPr>
      </w:r>
      <w:r w:rsidRPr="007E0AB2">
        <w:rPr>
          <w:rFonts w:ascii="Arial" w:hAnsi="Arial" w:cs="Arial"/>
          <w:sz w:val="22"/>
          <w:szCs w:val="22"/>
        </w:rPr>
        <w:fldChar w:fldCharType="separate"/>
      </w:r>
      <w:r w:rsidRPr="007E0AB2">
        <w:rPr>
          <w:rFonts w:ascii="Arial" w:hAnsi="Arial" w:cs="Arial"/>
          <w:sz w:val="22"/>
          <w:szCs w:val="22"/>
        </w:rPr>
        <w:t>[2, 3]</w:t>
      </w:r>
      <w:r w:rsidRPr="007E0AB2">
        <w:rPr>
          <w:rFonts w:ascii="Arial" w:hAnsi="Arial" w:cs="Arial"/>
          <w:sz w:val="22"/>
          <w:szCs w:val="22"/>
        </w:rPr>
        <w:fldChar w:fldCharType="end"/>
      </w:r>
      <w:r w:rsidRPr="007E0AB2">
        <w:rPr>
          <w:rFonts w:ascii="Arial" w:hAnsi="Arial" w:cs="Arial"/>
          <w:sz w:val="22"/>
          <w:szCs w:val="22"/>
        </w:rPr>
        <w:t xml:space="preserve">. </w:t>
      </w:r>
      <w:r w:rsidR="006A6157" w:rsidRPr="006A6157">
        <w:rPr>
          <w:rFonts w:ascii="Arial" w:hAnsi="Arial" w:cs="Arial"/>
          <w:sz w:val="22"/>
          <w:szCs w:val="22"/>
        </w:rPr>
        <w:t xml:space="preserve">Despite sharing a single diagnosis, the heterogeneity of behavior, sensory processing </w:t>
      </w:r>
      <w:r w:rsidR="006A6157" w:rsidRPr="006A6157">
        <w:rPr>
          <w:rFonts w:ascii="Arial" w:hAnsi="Arial" w:cs="Arial"/>
          <w:sz w:val="22"/>
          <w:szCs w:val="22"/>
        </w:rPr>
        <w:fldChar w:fldCharType="begin"/>
      </w:r>
      <w:r w:rsidR="006A6157">
        <w:rPr>
          <w:rFonts w:ascii="Arial" w:hAnsi="Arial" w:cs="Arial"/>
          <w:sz w:val="22"/>
          <w:szCs w:val="22"/>
        </w:rPr>
        <w:instrText xml:space="preserve"> ADDIN EN.CITE &lt;EndNote&gt;&lt;Cite&gt;&lt;Author&gt;Lane&lt;/Author&gt;&lt;Year&gt;2010&lt;/Year&gt;&lt;RecNum&gt;173&lt;/RecNum&gt;&lt;DisplayText&gt;[4]&lt;/DisplayText&gt;&lt;record&gt;&lt;rec-number&gt;173&lt;/rec-number&gt;&lt;foreign-keys&gt;&lt;key app="EN" db-id="zf2vaaazgwr9peea0t8p0x5wx9x2vpfwer25" timestamp="1733755981"&gt;173&lt;/key&gt;&lt;/foreign-keys&gt;&lt;ref-type name="Journal Article"&gt;17&lt;/ref-type&gt;&lt;contributors&gt;&lt;authors&gt;&lt;author&gt;Lane, A. E.&lt;/author&gt;&lt;author&gt;Young, R. L.&lt;/author&gt;&lt;author&gt;Baker, A. E.&lt;/author&gt;&lt;author&gt;Angley, M. T.&lt;/author&gt;&lt;/authors&gt;&lt;/contributors&gt;&lt;auth-address&gt;School of Allied Medical Professions, The Ohio State University, Columbus, OH 43210, USA. lane.350@osu.edu&lt;/auth-address&gt;&lt;titles&gt;&lt;title&gt;Sensory processing subtypes in autism: association with adaptive behavior&lt;/title&gt;&lt;secondary-title&gt;J Autism Dev Disord&lt;/secondary-title&gt;&lt;/titles&gt;&lt;periodical&gt;&lt;full-title&gt;J Autism Dev Disord&lt;/full-title&gt;&lt;/periodical&gt;&lt;pages&gt;112-22&lt;/pages&gt;&lt;volume&gt;40&lt;/volume&gt;&lt;number&gt;1&lt;/number&gt;&lt;edition&gt;20090731&lt;/edition&gt;&lt;keywords&gt;&lt;keyword&gt;*Adaptation, Psychological&lt;/keyword&gt;&lt;keyword&gt;Autistic Disorder/*complications&lt;/keyword&gt;&lt;keyword&gt;Child&lt;/keyword&gt;&lt;keyword&gt;Child, Preschool&lt;/keyword&gt;&lt;keyword&gt;Communication&lt;/keyword&gt;&lt;keyword&gt;Female&lt;/keyword&gt;&lt;keyword&gt;Humans&lt;/keyword&gt;&lt;keyword&gt;Male&lt;/keyword&gt;&lt;keyword&gt;Psychological Tests&lt;/keyword&gt;&lt;keyword&gt;Psychometrics&lt;/keyword&gt;&lt;keyword&gt;Sensation Disorders/*classification/diagnosis/*etiology&lt;/keyword&gt;&lt;keyword&gt;Severity of Illness Index&lt;/keyword&gt;&lt;/keywords&gt;&lt;dates&gt;&lt;year&gt;2010&lt;/year&gt;&lt;pub-dates&gt;&lt;date&gt;Jan&lt;/date&gt;&lt;/pub-dates&gt;&lt;/dates&gt;&lt;isbn&gt;1573-3432 (Electronic)&amp;#xD;0162-3257 (Linking)&lt;/isbn&gt;&lt;accession-num&gt;19644746&lt;/accession-num&gt;&lt;urls&gt;&lt;related-urls&gt;&lt;url&gt;https://www.ncbi.nlm.nih.gov/pubmed/19644746&lt;/url&gt;&lt;/related-urls&gt;&lt;/urls&gt;&lt;electronic-resource-num&gt;10.1007/s10803-009-0840-2&lt;/electronic-resource-num&gt;&lt;remote-database-name&gt;Medline&lt;/remote-database-name&gt;&lt;remote-database-provider&gt;NLM&lt;/remote-database-provider&gt;&lt;/record&gt;&lt;/Cite&gt;&lt;/EndNote&gt;</w:instrText>
      </w:r>
      <w:r w:rsidR="006A6157" w:rsidRPr="006A6157">
        <w:rPr>
          <w:rFonts w:ascii="Arial" w:hAnsi="Arial" w:cs="Arial"/>
          <w:sz w:val="22"/>
          <w:szCs w:val="22"/>
        </w:rPr>
        <w:fldChar w:fldCharType="separate"/>
      </w:r>
      <w:r w:rsidR="006A6157">
        <w:rPr>
          <w:rFonts w:ascii="Arial" w:hAnsi="Arial" w:cs="Arial"/>
          <w:noProof/>
          <w:sz w:val="22"/>
          <w:szCs w:val="22"/>
        </w:rPr>
        <w:t>[4]</w:t>
      </w:r>
      <w:r w:rsidR="006A6157" w:rsidRPr="006A6157">
        <w:rPr>
          <w:rFonts w:ascii="Arial" w:hAnsi="Arial" w:cs="Arial"/>
          <w:sz w:val="22"/>
          <w:szCs w:val="22"/>
        </w:rPr>
        <w:fldChar w:fldCharType="end"/>
      </w:r>
      <w:r w:rsidR="006A6157" w:rsidRPr="006A6157">
        <w:rPr>
          <w:rFonts w:ascii="Arial" w:hAnsi="Arial" w:cs="Arial"/>
          <w:sz w:val="22"/>
          <w:szCs w:val="22"/>
        </w:rPr>
        <w:t xml:space="preserve">, genetics </w:t>
      </w:r>
      <w:r w:rsidR="006A6157" w:rsidRPr="006A6157">
        <w:rPr>
          <w:rFonts w:ascii="Arial" w:hAnsi="Arial" w:cs="Arial"/>
          <w:sz w:val="22"/>
          <w:szCs w:val="22"/>
        </w:rPr>
        <w:fldChar w:fldCharType="begin">
          <w:fldData xml:space="preserve">PEVuZE5vdGU+PENpdGU+PEF1dGhvcj5KZXN0ZTwvQXV0aG9yPjxZZWFyPjIwMTQ8L1llYXI+PFJl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=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PEVuZE5vdGU+PENpdGU+PEF1dGhvcj5KZXN0ZTwvQXV0aG9yPjxZZWFyPjIwMTQ8L1llYXI+PFJl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=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6A6157" w:rsidRPr="006A6157">
        <w:rPr>
          <w:rFonts w:ascii="Arial" w:hAnsi="Arial" w:cs="Arial"/>
          <w:sz w:val="22"/>
          <w:szCs w:val="22"/>
        </w:rPr>
      </w:r>
      <w:r w:rsidR="006A6157" w:rsidRPr="006A6157">
        <w:rPr>
          <w:rFonts w:ascii="Arial" w:hAnsi="Arial" w:cs="Arial"/>
          <w:sz w:val="22"/>
          <w:szCs w:val="22"/>
        </w:rPr>
        <w:fldChar w:fldCharType="separate"/>
      </w:r>
      <w:r w:rsidR="006A6157">
        <w:rPr>
          <w:rFonts w:ascii="Arial" w:hAnsi="Arial" w:cs="Arial"/>
          <w:noProof/>
          <w:sz w:val="22"/>
          <w:szCs w:val="22"/>
        </w:rPr>
        <w:t>[5, 6]</w:t>
      </w:r>
      <w:r w:rsidR="006A6157" w:rsidRPr="006A6157">
        <w:rPr>
          <w:rFonts w:ascii="Arial" w:hAnsi="Arial" w:cs="Arial"/>
          <w:sz w:val="22"/>
          <w:szCs w:val="22"/>
        </w:rPr>
        <w:fldChar w:fldCharType="end"/>
      </w:r>
      <w:r w:rsidR="006A6157" w:rsidRPr="006A6157">
        <w:rPr>
          <w:rFonts w:ascii="Arial" w:hAnsi="Arial" w:cs="Arial"/>
          <w:sz w:val="22"/>
          <w:szCs w:val="22"/>
        </w:rPr>
        <w:t xml:space="preserve">, and underlying neural mechanisms </w:t>
      </w:r>
      <w:r w:rsidR="006A6157" w:rsidRPr="006A6157">
        <w:rPr>
          <w:rFonts w:ascii="Arial" w:hAnsi="Arial" w:cs="Arial"/>
          <w:sz w:val="22"/>
          <w:szCs w:val="22"/>
        </w:rPr>
        <w:fldChar w:fldCharType="begin">
          <w:fldData xml:space="preserve">PEVuZE5vdGU+PENpdGU+PEF1dGhvcj5TYWxtb25kPC9BdXRob3I+PFllYXI+MjAwNzwvWWVhcj48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PEVuZE5vdGU+PENpdGU+PEF1dGhvcj5TYWxtb25kPC9BdXRob3I+PFllYXI+MjAwNzwvWWVhcj48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6A6157" w:rsidRPr="006A6157">
        <w:rPr>
          <w:rFonts w:ascii="Arial" w:hAnsi="Arial" w:cs="Arial"/>
          <w:sz w:val="22"/>
          <w:szCs w:val="22"/>
        </w:rPr>
      </w:r>
      <w:r w:rsidR="006A6157" w:rsidRPr="006A6157">
        <w:rPr>
          <w:rFonts w:ascii="Arial" w:hAnsi="Arial" w:cs="Arial"/>
          <w:sz w:val="22"/>
          <w:szCs w:val="22"/>
        </w:rPr>
        <w:fldChar w:fldCharType="separate"/>
      </w:r>
      <w:r w:rsidR="006A6157">
        <w:rPr>
          <w:rFonts w:ascii="Arial" w:hAnsi="Arial" w:cs="Arial"/>
          <w:noProof/>
          <w:sz w:val="22"/>
          <w:szCs w:val="22"/>
        </w:rPr>
        <w:t>[7]</w:t>
      </w:r>
      <w:r w:rsidR="006A6157" w:rsidRPr="006A6157">
        <w:rPr>
          <w:rFonts w:ascii="Arial" w:hAnsi="Arial" w:cs="Arial"/>
          <w:sz w:val="22"/>
          <w:szCs w:val="22"/>
        </w:rPr>
        <w:fldChar w:fldCharType="end"/>
      </w:r>
      <w:r w:rsidR="006A6157" w:rsidRPr="006A6157">
        <w:rPr>
          <w:rFonts w:ascii="Arial" w:hAnsi="Arial" w:cs="Arial"/>
          <w:sz w:val="22"/>
          <w:szCs w:val="22"/>
        </w:rPr>
        <w:t xml:space="preserve"> in autism contributes to a wide range of poorly understood sub-clinical phenotypes </w:t>
      </w:r>
      <w:r w:rsidR="006A6157" w:rsidRPr="006A6157">
        <w:rPr>
          <w:rFonts w:ascii="Arial" w:hAnsi="Arial" w:cs="Arial"/>
          <w:sz w:val="22"/>
          <w:szCs w:val="22"/>
        </w:rPr>
        <w:fldChar w:fldCharType="begin">
          <w:fldData xml:space="preserve">PEVuZE5vdGU+PENpdGU+PEF1dGhvcj5NYXNpPC9BdXRob3I+PFllYXI+MjAxNzwvWWVhcj48UmVj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PEVuZE5vdGU+PENpdGU+PEF1dGhvcj5NYXNpPC9BdXRob3I+PFllYXI+MjAxNzwvWWVhcj48UmVj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6A6157" w:rsidRPr="006A6157">
        <w:rPr>
          <w:rFonts w:ascii="Arial" w:hAnsi="Arial" w:cs="Arial"/>
          <w:sz w:val="22"/>
          <w:szCs w:val="22"/>
        </w:rPr>
      </w:r>
      <w:r w:rsidR="006A6157" w:rsidRPr="006A6157">
        <w:rPr>
          <w:rFonts w:ascii="Arial" w:hAnsi="Arial" w:cs="Arial"/>
          <w:sz w:val="22"/>
          <w:szCs w:val="22"/>
        </w:rPr>
        <w:fldChar w:fldCharType="separate"/>
      </w:r>
      <w:r w:rsidR="006A6157">
        <w:rPr>
          <w:rFonts w:ascii="Arial" w:hAnsi="Arial" w:cs="Arial"/>
          <w:noProof/>
          <w:sz w:val="22"/>
          <w:szCs w:val="22"/>
        </w:rPr>
        <w:t>[8, 9]</w:t>
      </w:r>
      <w:r w:rsidR="006A6157" w:rsidRPr="006A6157">
        <w:rPr>
          <w:rFonts w:ascii="Arial" w:hAnsi="Arial" w:cs="Arial"/>
          <w:sz w:val="22"/>
          <w:szCs w:val="22"/>
        </w:rPr>
        <w:fldChar w:fldCharType="end"/>
      </w:r>
      <w:r w:rsidR="006A6157" w:rsidRPr="006A6157">
        <w:rPr>
          <w:rFonts w:ascii="Arial" w:hAnsi="Arial" w:cs="Arial"/>
          <w:sz w:val="22"/>
          <w:szCs w:val="22"/>
        </w:rPr>
        <w:t xml:space="preserve">. </w:t>
      </w:r>
      <w:r w:rsidR="009E411E">
        <w:rPr>
          <w:rFonts w:ascii="Arial" w:hAnsi="Arial" w:cs="Arial"/>
          <w:sz w:val="22"/>
          <w:szCs w:val="22"/>
        </w:rPr>
        <w:t>Advancing</w:t>
      </w:r>
      <w:r w:rsidR="009E411E" w:rsidRPr="009E411E">
        <w:rPr>
          <w:rFonts w:ascii="Arial" w:hAnsi="Arial" w:cs="Arial"/>
          <w:sz w:val="22"/>
          <w:szCs w:val="22"/>
        </w:rPr>
        <w:t xml:space="preserve"> our understanding of this heterogeneity requires integration of neurophysiological and behavioral measures to quantify the diverse patterns of brain activity underlying ASD. </w:t>
      </w:r>
    </w:p>
    <w:p w14:paraId="3189621A" w14:textId="6AC2DAE3" w:rsidR="000D5BC9" w:rsidRDefault="00444272" w:rsidP="008C6E3A">
      <w:pPr>
        <w:ind w:firstLine="720"/>
        <w:rPr>
          <w:rFonts w:ascii="Arial" w:hAnsi="Arial" w:cs="Arial"/>
          <w:sz w:val="22"/>
          <w:szCs w:val="22"/>
        </w:rPr>
      </w:pPr>
      <w:r>
        <w:rPr>
          <w:rFonts w:ascii="Arial" w:hAnsi="Arial" w:cs="Arial"/>
          <w:sz w:val="22"/>
          <w:szCs w:val="22"/>
        </w:rPr>
        <w:t>A</w:t>
      </w:r>
      <w:r w:rsidR="00B75363" w:rsidRPr="00B75363">
        <w:rPr>
          <w:rFonts w:ascii="Arial" w:hAnsi="Arial" w:cs="Arial"/>
          <w:sz w:val="22"/>
          <w:szCs w:val="22"/>
        </w:rPr>
        <w:t xml:space="preserve"> promising avenue for capturing this neural variability lies in the study of neuro-oscillatory activity.</w:t>
      </w:r>
      <w:r w:rsidR="00B75363">
        <w:rPr>
          <w:rFonts w:ascii="Arial" w:hAnsi="Arial" w:cs="Arial"/>
          <w:sz w:val="22"/>
          <w:szCs w:val="22"/>
        </w:rPr>
        <w:t xml:space="preserve"> </w:t>
      </w:r>
      <w:r w:rsidR="007E0AB2" w:rsidRPr="007E0AB2">
        <w:rPr>
          <w:rFonts w:ascii="Arial" w:hAnsi="Arial" w:cs="Arial"/>
          <w:sz w:val="22"/>
          <w:szCs w:val="22"/>
        </w:rPr>
        <w:t xml:space="preserve">Neuro-oscillatory activity—which reflects synchronized neural activity within and between cortical regions </w:t>
      </w:r>
      <w:r w:rsidR="007E0AB2" w:rsidRPr="007E0AB2">
        <w:rPr>
          <w:rFonts w:ascii="Arial" w:hAnsi="Arial" w:cs="Arial"/>
          <w:sz w:val="22"/>
          <w:szCs w:val="22"/>
        </w:rPr>
        <w:fldChar w:fldCharType="begin"/>
      </w:r>
      <w:r w:rsidR="007C133A">
        <w:rPr>
          <w:rFonts w:ascii="Arial" w:hAnsi="Arial" w:cs="Arial"/>
          <w:sz w:val="22"/>
          <w:szCs w:val="22"/>
        </w:rPr>
        <w:instrText xml:space="preserve"> ADDIN EN.CITE &lt;EndNote&gt;&lt;Cite&gt;&lt;Author&gt;Lakatos&lt;/Author&gt;&lt;Year&gt;2005&lt;/Year&gt;&lt;RecNum&gt;1&lt;/RecNum&gt;&lt;DisplayText&gt;[10]&lt;/DisplayText&gt;&lt;record&gt;&lt;rec-number&gt;1&lt;/rec-number&gt;&lt;foreign-keys&gt;&lt;key app="EN" db-id="w0assvpxoart06e2x03pdzf7xs259erwa2fe" timestamp="1746203966"&gt;1&lt;/key&gt;&lt;/foreign-keys&gt;&lt;ref-type name="Journal Article"&gt;17&lt;/ref-type&gt;&lt;contributors&gt;&lt;authors&gt;&lt;author&gt;Lakatos, P.&lt;/author&gt;&lt;author&gt;Shah, A. S.&lt;/author&gt;&lt;author&gt;Knuth, K. H.&lt;/author&gt;&lt;author&gt;Ulbert, I.&lt;/author&gt;&lt;author&gt;Karmos, G.&lt;/author&gt;&lt;author&gt;Schroeder, C. E.&lt;/author&gt;&lt;/authors&gt;&lt;/contributors&gt;&lt;auth-address&gt;Cognitive Neuroscience and Schizophrenia Program, Nathan Kline Inst., Orangeburg, New York 10962, USA.&lt;/auth-address&gt;&lt;titles&gt;&lt;title&gt;An oscillatory hierarchy controlling neuronal excitability and stimulus processing in the auditory cortex&lt;/title&gt;&lt;secondary-title&gt;J Neurophysiol&lt;/secondary-title&gt;&lt;/titles&gt;&lt;periodical&gt;&lt;full-title&gt;J Neurophysiol&lt;/full-title&gt;&lt;/periodical&gt;&lt;pages&gt;1904-11&lt;/pages&gt;&lt;volume&gt;94&lt;/volume&gt;&lt;number&gt;3&lt;/number&gt;&lt;edition&gt;20050518&lt;/edition&gt;&lt;keywords&gt;&lt;keyword&gt;Acoustic Stimulation/methods&lt;/keyword&gt;&lt;keyword&gt;Animals&lt;/keyword&gt;&lt;keyword&gt;Auditory Cortex/*cytology/*physiology&lt;/keyword&gt;&lt;keyword&gt;Auditory Perception/physiology&lt;/keyword&gt;&lt;keyword&gt;Brain Mapping&lt;/keyword&gt;&lt;keyword&gt;*Cortical Synchronization&lt;/keyword&gt;&lt;keyword&gt;Evoked Potentials, Auditory/*physiology&lt;/keyword&gt;&lt;keyword&gt;Macaca mulatta&lt;/keyword&gt;&lt;keyword&gt;Male&lt;/keyword&gt;&lt;keyword&gt;Neurons/*physiology&lt;/keyword&gt;&lt;keyword&gt;Spectrum Analysis&lt;/keyword&gt;&lt;keyword&gt;Time Factors&lt;/keyword&gt;&lt;/keywords&gt;&lt;dates&gt;&lt;year&gt;2005&lt;/year&gt;&lt;pub-dates&gt;&lt;date&gt;Sep&lt;/date&gt;&lt;/pub-dates&gt;&lt;/dates&gt;&lt;isbn&gt;0022-3077 (Print)&amp;#xD;0022-3077 (Linking)&lt;/isbn&gt;&lt;accession-num&gt;15901760&lt;/accession-num&gt;&lt;urls&gt;&lt;related-urls&gt;&lt;url&gt;https://www.ncbi.nlm.nih.gov/pubmed/15901760&lt;/url&gt;&lt;/related-urls&gt;&lt;/urls&gt;&lt;electronic-resource-num&gt;10.1152/jn.00263.2005&lt;/electronic-resource-num&gt;&lt;remote-database-name&gt;Medline&lt;/remote-database-name&gt;&lt;remote-database-provider&gt;NLM&lt;/remote-database-provider&gt;&lt;/record&gt;&lt;/Cite&gt;&lt;/EndNote&gt;</w:instrText>
      </w:r>
      <w:r w:rsidR="007E0AB2" w:rsidRPr="007E0AB2">
        <w:rPr>
          <w:rFonts w:ascii="Arial" w:hAnsi="Arial" w:cs="Arial"/>
          <w:sz w:val="22"/>
          <w:szCs w:val="22"/>
        </w:rPr>
        <w:fldChar w:fldCharType="separate"/>
      </w:r>
      <w:r w:rsidR="007C133A">
        <w:rPr>
          <w:rFonts w:ascii="Arial" w:hAnsi="Arial" w:cs="Arial"/>
          <w:noProof/>
          <w:sz w:val="22"/>
          <w:szCs w:val="22"/>
        </w:rPr>
        <w:t>[10]</w:t>
      </w:r>
      <w:r w:rsidR="007E0AB2" w:rsidRPr="007E0AB2">
        <w:rPr>
          <w:rFonts w:ascii="Arial" w:hAnsi="Arial" w:cs="Arial"/>
          <w:sz w:val="22"/>
          <w:szCs w:val="22"/>
        </w:rPr>
        <w:fldChar w:fldCharType="end"/>
      </w:r>
      <w:r w:rsidR="007E0AB2" w:rsidRPr="007E0AB2">
        <w:rPr>
          <w:rFonts w:ascii="Arial" w:hAnsi="Arial" w:cs="Arial"/>
          <w:sz w:val="22"/>
          <w:szCs w:val="22"/>
        </w:rPr>
        <w:t xml:space="preserve">—is ubiquitously reported to be atypical in ASD </w:t>
      </w:r>
      <w:r w:rsidR="007E0AB2" w:rsidRPr="007E0AB2">
        <w:rPr>
          <w:rFonts w:ascii="Arial" w:hAnsi="Arial" w:cs="Arial"/>
          <w:sz w:val="22"/>
          <w:szCs w:val="22"/>
        </w:rPr>
        <w:fldChar w:fldCharType="begin">
          <w:fldData xml:space="preserve">PEVuZE5vdGU+PENpdGU+PEF1dGhvcj5CZWtlcjwvQXV0aG9yPjxZZWFyPjIwMjE8L1llYXI+PFJl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</w:fldData>
        </w:fldChar>
      </w:r>
      <w:r w:rsidR="007C133A">
        <w:rPr>
          <w:rFonts w:ascii="Arial" w:hAnsi="Arial" w:cs="Arial"/>
          <w:sz w:val="22"/>
          <w:szCs w:val="22"/>
        </w:rPr>
        <w:instrText xml:space="preserve"> ADDIN EN.CITE </w:instrText>
      </w:r>
      <w:r w:rsidR="007C133A">
        <w:rPr>
          <w:rFonts w:ascii="Arial" w:hAnsi="Arial" w:cs="Arial"/>
          <w:sz w:val="22"/>
          <w:szCs w:val="22"/>
        </w:rPr>
        <w:fldChar w:fldCharType="begin">
          <w:fldData xml:space="preserve">PEVuZE5vdGU+PENpdGU+PEF1dGhvcj5CZWtlcjwvQXV0aG9yPjxZZWFyPjIwMjE8L1llYXI+PFJl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</w:fldData>
        </w:fldChar>
      </w:r>
      <w:r w:rsidR="007C133A">
        <w:rPr>
          <w:rFonts w:ascii="Arial" w:hAnsi="Arial" w:cs="Arial"/>
          <w:sz w:val="22"/>
          <w:szCs w:val="22"/>
        </w:rPr>
        <w:instrText xml:space="preserve"> ADDIN EN.CITE.DATA </w:instrText>
      </w:r>
      <w:r w:rsidR="007C133A">
        <w:rPr>
          <w:rFonts w:ascii="Arial" w:hAnsi="Arial" w:cs="Arial"/>
          <w:sz w:val="22"/>
          <w:szCs w:val="22"/>
        </w:rPr>
      </w:r>
      <w:r w:rsidR="007C133A">
        <w:rPr>
          <w:rFonts w:ascii="Arial" w:hAnsi="Arial" w:cs="Arial"/>
          <w:sz w:val="22"/>
          <w:szCs w:val="22"/>
        </w:rPr>
        <w:fldChar w:fldCharType="end"/>
      </w:r>
      <w:r w:rsidR="007E0AB2" w:rsidRPr="007E0AB2">
        <w:rPr>
          <w:rFonts w:ascii="Arial" w:hAnsi="Arial" w:cs="Arial"/>
          <w:sz w:val="22"/>
          <w:szCs w:val="22"/>
        </w:rPr>
      </w:r>
      <w:r w:rsidR="007E0AB2" w:rsidRPr="007E0AB2">
        <w:rPr>
          <w:rFonts w:ascii="Arial" w:hAnsi="Arial" w:cs="Arial"/>
          <w:sz w:val="22"/>
          <w:szCs w:val="22"/>
        </w:rPr>
        <w:fldChar w:fldCharType="separate"/>
      </w:r>
      <w:r w:rsidR="007C133A">
        <w:rPr>
          <w:rFonts w:ascii="Arial" w:hAnsi="Arial" w:cs="Arial"/>
          <w:noProof/>
          <w:sz w:val="22"/>
          <w:szCs w:val="22"/>
        </w:rPr>
        <w:t>[11-13]</w:t>
      </w:r>
      <w:r w:rsidR="007E0AB2" w:rsidRPr="007E0AB2">
        <w:rPr>
          <w:rFonts w:ascii="Arial" w:hAnsi="Arial" w:cs="Arial"/>
          <w:sz w:val="22"/>
          <w:szCs w:val="22"/>
        </w:rPr>
        <w:fldChar w:fldCharType="end"/>
      </w:r>
      <w:r w:rsidR="007E0AB2" w:rsidRPr="007E0AB2">
        <w:rPr>
          <w:rFonts w:ascii="Arial" w:hAnsi="Arial" w:cs="Arial"/>
          <w:sz w:val="22"/>
          <w:szCs w:val="22"/>
        </w:rPr>
        <w:t xml:space="preserve">, offering a potential assay of disrupted information processing and network connectivity </w:t>
      </w:r>
      <w:r w:rsidR="007E0AB2" w:rsidRPr="007E0AB2">
        <w:rPr>
          <w:rFonts w:ascii="Arial" w:hAnsi="Arial" w:cs="Arial"/>
          <w:sz w:val="22"/>
          <w:szCs w:val="22"/>
        </w:rPr>
        <w:fldChar w:fldCharType="begin"/>
      </w:r>
      <w:r w:rsidR="007C133A">
        <w:rPr>
          <w:rFonts w:ascii="Arial" w:hAnsi="Arial" w:cs="Arial"/>
          <w:sz w:val="22"/>
          <w:szCs w:val="22"/>
        </w:rPr>
        <w:instrText xml:space="preserve"> ADDIN EN.CITE &lt;EndNote&gt;&lt;Cite&gt;&lt;Author&gt;Uhlhaas&lt;/Author&gt;&lt;Year&gt;2012&lt;/Year&gt;&lt;RecNum&gt;5&lt;/RecNum&gt;&lt;DisplayText&gt;[14]&lt;/DisplayText&gt;&lt;record&gt;&lt;rec-number&gt;5&lt;/rec-number&gt;&lt;foreign-keys&gt;&lt;key app="EN" db-id="w0assvpxoart06e2x03pdzf7xs259erwa2fe" timestamp="1746204218"&gt;5&lt;/key&gt;&lt;/foreign-keys&gt;&lt;ref-type name="Journal Article"&gt;17&lt;/ref-type&gt;&lt;contributors&gt;&lt;authors&gt;&lt;author&gt;Uhlhaas, P. J.&lt;/author&gt;&lt;author&gt;Singer, W.&lt;/author&gt;&lt;/authors&gt;&lt;/contributors&gt;&lt;auth-address&gt;Department of Neurophysiology, Max Planck Institute for Brain Research, Deutschordenstr. 46, Frankfurt am Main 60528, Germany. peter.uhlhaas@glasgow.ac.uk&lt;/auth-address&gt;&lt;titles&gt;&lt;title&gt;Neuronal dynamics and neuropsychiatric disorders: toward a translational paradigm for dysfunctional large-scale networks&lt;/title&gt;&lt;secondary-title&gt;Neuron&lt;/secondary-title&gt;&lt;/titles&gt;&lt;periodical&gt;&lt;full-title&gt;Neuron&lt;/full-title&gt;&lt;/periodical&gt;&lt;pages&gt;963-80&lt;/pages&gt;&lt;volume&gt;75&lt;/volume&gt;&lt;number&gt;6&lt;/number&gt;&lt;keywords&gt;&lt;keyword&gt;Animals&lt;/keyword&gt;&lt;keyword&gt;Brain/*pathology/*physiopathology&lt;/keyword&gt;&lt;keyword&gt;Brain Mapping&lt;/keyword&gt;&lt;keyword&gt;Child&lt;/keyword&gt;&lt;keyword&gt;Child Development Disorders, Pervasive/*pathology/physiopathology&lt;/keyword&gt;&lt;keyword&gt;Humans&lt;/keyword&gt;&lt;keyword&gt;Neural Pathways/pathology/physiopathology&lt;/keyword&gt;&lt;keyword&gt;Neurons/*physiology&lt;/keyword&gt;&lt;keyword&gt;Nonlinear Dynamics&lt;/keyword&gt;&lt;keyword&gt;Schizophrenia/*pathology/physiopathology&lt;/keyword&gt;&lt;/keywords&gt;&lt;dates&gt;&lt;year&gt;2012&lt;/year&gt;&lt;pub-dates&gt;&lt;date&gt;Sep 20&lt;/date&gt;&lt;/pub-dates&gt;&lt;/dates&gt;&lt;isbn&gt;1097-4199 (Electronic)&amp;#xD;0896-6273 (Linking)&lt;/isbn&gt;&lt;accession-num&gt;22998866&lt;/accession-num&gt;&lt;urls&gt;&lt;related-urls&gt;&lt;url&gt;https://www.ncbi.nlm.nih.gov/pubmed/22998866&lt;/url&gt;&lt;/related-urls&gt;&lt;/urls&gt;&lt;electronic-resource-num&gt;10.1016/j.neuron.2012.09.004&lt;/electronic-resource-num&gt;&lt;remote-database-name&gt;Medline&lt;/remote-database-name&gt;&lt;remote-database-provider&gt;NLM&lt;/remote-database-provider&gt;&lt;/record&gt;&lt;/Cite&gt;&lt;/EndNote&gt;</w:instrText>
      </w:r>
      <w:r w:rsidR="007E0AB2" w:rsidRPr="007E0AB2">
        <w:rPr>
          <w:rFonts w:ascii="Arial" w:hAnsi="Arial" w:cs="Arial"/>
          <w:sz w:val="22"/>
          <w:szCs w:val="22"/>
        </w:rPr>
        <w:fldChar w:fldCharType="separate"/>
      </w:r>
      <w:r w:rsidR="007C133A">
        <w:rPr>
          <w:rFonts w:ascii="Arial" w:hAnsi="Arial" w:cs="Arial"/>
          <w:noProof/>
          <w:sz w:val="22"/>
          <w:szCs w:val="22"/>
        </w:rPr>
        <w:t>[14]</w:t>
      </w:r>
      <w:r w:rsidR="007E0AB2" w:rsidRPr="007E0AB2">
        <w:rPr>
          <w:rFonts w:ascii="Arial" w:hAnsi="Arial" w:cs="Arial"/>
          <w:sz w:val="22"/>
          <w:szCs w:val="22"/>
        </w:rPr>
        <w:fldChar w:fldCharType="end"/>
      </w:r>
      <w:r w:rsidR="007E0AB2" w:rsidRPr="007E0AB2">
        <w:rPr>
          <w:rFonts w:ascii="Arial" w:hAnsi="Arial" w:cs="Arial"/>
          <w:sz w:val="22"/>
          <w:szCs w:val="22"/>
        </w:rPr>
        <w:t xml:space="preserve">. </w:t>
      </w:r>
      <w:r w:rsidR="00145B44" w:rsidRPr="00145B44">
        <w:rPr>
          <w:rFonts w:ascii="Arial" w:hAnsi="Arial" w:cs="Arial"/>
          <w:sz w:val="22"/>
          <w:szCs w:val="22"/>
        </w:rPr>
        <w:t xml:space="preserve">However, findings are often </w:t>
      </w:r>
      <w:r w:rsidR="003B4889">
        <w:rPr>
          <w:rFonts w:ascii="Arial" w:hAnsi="Arial" w:cs="Arial"/>
          <w:sz w:val="22"/>
          <w:szCs w:val="22"/>
        </w:rPr>
        <w:t xml:space="preserve">inconsistent and </w:t>
      </w:r>
      <w:r w:rsidR="00145B44" w:rsidRPr="00145B44">
        <w:rPr>
          <w:rFonts w:ascii="Arial" w:hAnsi="Arial" w:cs="Arial"/>
          <w:sz w:val="22"/>
          <w:szCs w:val="22"/>
        </w:rPr>
        <w:t xml:space="preserve">difficult to compare across studies due to variability in methodology, participant characteristics, and task demands. </w:t>
      </w:r>
      <w:r w:rsidR="00641AFD">
        <w:rPr>
          <w:rFonts w:ascii="Arial" w:hAnsi="Arial" w:cs="Arial"/>
          <w:sz w:val="22"/>
          <w:szCs w:val="22"/>
        </w:rPr>
        <w:t>To address</w:t>
      </w:r>
      <w:r w:rsidR="0001711B">
        <w:rPr>
          <w:rFonts w:ascii="Arial" w:hAnsi="Arial" w:cs="Arial"/>
          <w:sz w:val="22"/>
          <w:szCs w:val="22"/>
        </w:rPr>
        <w:t xml:space="preserve"> these challenges</w:t>
      </w:r>
      <w:r w:rsidR="00145B44" w:rsidRPr="00145B44">
        <w:rPr>
          <w:rFonts w:ascii="Arial" w:hAnsi="Arial" w:cs="Arial"/>
          <w:sz w:val="22"/>
          <w:szCs w:val="22"/>
        </w:rPr>
        <w:t xml:space="preserve">, we </w:t>
      </w:r>
      <w:r w:rsidR="009B23C6">
        <w:rPr>
          <w:rFonts w:ascii="Arial" w:hAnsi="Arial" w:cs="Arial"/>
          <w:sz w:val="22"/>
          <w:szCs w:val="22"/>
        </w:rPr>
        <w:t xml:space="preserve">have </w:t>
      </w:r>
      <w:r w:rsidR="00A22D80">
        <w:rPr>
          <w:rFonts w:ascii="Arial" w:hAnsi="Arial" w:cs="Arial"/>
          <w:sz w:val="22"/>
          <w:szCs w:val="22"/>
        </w:rPr>
        <w:t>collected</w:t>
      </w:r>
      <w:r w:rsidR="00145B44" w:rsidRPr="00145B44">
        <w:rPr>
          <w:rFonts w:ascii="Arial" w:hAnsi="Arial" w:cs="Arial"/>
          <w:sz w:val="22"/>
          <w:szCs w:val="22"/>
        </w:rPr>
        <w:t xml:space="preserve"> a comprehensive battery </w:t>
      </w:r>
      <w:r w:rsidR="00B82FB0">
        <w:rPr>
          <w:rFonts w:ascii="Arial" w:hAnsi="Arial" w:cs="Arial"/>
          <w:sz w:val="22"/>
          <w:szCs w:val="22"/>
        </w:rPr>
        <w:t>probing</w:t>
      </w:r>
      <w:r w:rsidR="00145B44" w:rsidRPr="00145B44">
        <w:rPr>
          <w:rFonts w:ascii="Arial" w:hAnsi="Arial" w:cs="Arial"/>
          <w:sz w:val="22"/>
          <w:szCs w:val="22"/>
        </w:rPr>
        <w:t xml:space="preserve"> diverse cognitive</w:t>
      </w:r>
      <w:r w:rsidR="00CD3EC7">
        <w:rPr>
          <w:rFonts w:ascii="Arial" w:hAnsi="Arial" w:cs="Arial"/>
          <w:sz w:val="22"/>
          <w:szCs w:val="22"/>
        </w:rPr>
        <w:t xml:space="preserve">, </w:t>
      </w:r>
      <w:r w:rsidR="00145B44" w:rsidRPr="00145B44">
        <w:rPr>
          <w:rFonts w:ascii="Arial" w:hAnsi="Arial" w:cs="Arial"/>
          <w:sz w:val="22"/>
          <w:szCs w:val="22"/>
        </w:rPr>
        <w:t>sensory</w:t>
      </w:r>
      <w:r w:rsidR="00C1690B">
        <w:rPr>
          <w:rFonts w:ascii="Arial" w:hAnsi="Arial" w:cs="Arial"/>
          <w:sz w:val="22"/>
          <w:szCs w:val="22"/>
        </w:rPr>
        <w:t>,</w:t>
      </w:r>
      <w:r w:rsidR="00145B44" w:rsidRPr="00145B44">
        <w:rPr>
          <w:rFonts w:ascii="Arial" w:hAnsi="Arial" w:cs="Arial"/>
          <w:sz w:val="22"/>
          <w:szCs w:val="22"/>
        </w:rPr>
        <w:t xml:space="preserve"> </w:t>
      </w:r>
      <w:r w:rsidR="00CD3EC7">
        <w:rPr>
          <w:rFonts w:ascii="Arial" w:hAnsi="Arial" w:cs="Arial"/>
          <w:sz w:val="22"/>
          <w:szCs w:val="22"/>
        </w:rPr>
        <w:t xml:space="preserve">and motor domains </w:t>
      </w:r>
      <w:r w:rsidR="00145B44" w:rsidRPr="00145B44">
        <w:rPr>
          <w:rFonts w:ascii="Arial" w:hAnsi="Arial" w:cs="Arial"/>
          <w:sz w:val="22"/>
          <w:szCs w:val="22"/>
        </w:rPr>
        <w:t xml:space="preserve">within a single </w:t>
      </w:r>
      <w:r w:rsidR="003B4889">
        <w:rPr>
          <w:rFonts w:ascii="Arial" w:hAnsi="Arial" w:cs="Arial"/>
          <w:sz w:val="22"/>
          <w:szCs w:val="22"/>
        </w:rPr>
        <w:t xml:space="preserve">well-characterized </w:t>
      </w:r>
      <w:r w:rsidR="00145B44" w:rsidRPr="00145B44">
        <w:rPr>
          <w:rFonts w:ascii="Arial" w:hAnsi="Arial" w:cs="Arial"/>
          <w:sz w:val="22"/>
          <w:szCs w:val="22"/>
        </w:rPr>
        <w:t>cohort—an approach well-suited to capturing the full spectrum of neuro-oscillatory impairments in autism.</w:t>
      </w:r>
      <w:r w:rsidR="008C6E3A" w:rsidRPr="008C6E3A">
        <w:rPr>
          <w:rFonts w:ascii="Arial" w:hAnsi="Arial" w:cs="Arial"/>
          <w:sz w:val="22"/>
          <w:szCs w:val="22"/>
        </w:rPr>
        <w:t xml:space="preserve"> </w:t>
      </w:r>
    </w:p>
    <w:p w14:paraId="0F740626" w14:textId="1D66E2DD" w:rsidR="007E0AB2" w:rsidRPr="00ED372C" w:rsidRDefault="003E67A9" w:rsidP="00837212">
      <w:pPr>
        <w:ind w:firstLine="720"/>
        <w:jc w:val="both"/>
        <w:rPr>
          <w:rFonts w:ascii="Arial" w:hAnsi="Arial" w:cs="Arial"/>
          <w:sz w:val="22"/>
          <w:szCs w:val="22"/>
        </w:rPr>
      </w:pPr>
      <w:r w:rsidRPr="003E67A9">
        <w:rPr>
          <w:rFonts w:ascii="Arial" w:hAnsi="Arial" w:cs="Arial"/>
          <w:sz w:val="22"/>
          <w:szCs w:val="22"/>
        </w:rPr>
        <w:t xml:space="preserve">The standardized collection of </w:t>
      </w:r>
      <w:r w:rsidR="00792657">
        <w:rPr>
          <w:rFonts w:ascii="Arial" w:hAnsi="Arial" w:cs="Arial"/>
          <w:sz w:val="22"/>
          <w:szCs w:val="22"/>
        </w:rPr>
        <w:t>quantitative</w:t>
      </w:r>
      <w:r w:rsidRPr="003E67A9">
        <w:rPr>
          <w:rFonts w:ascii="Arial" w:hAnsi="Arial" w:cs="Arial"/>
          <w:sz w:val="22"/>
          <w:szCs w:val="22"/>
        </w:rPr>
        <w:t xml:space="preserve"> neuro-oscillatory </w:t>
      </w:r>
      <w:r w:rsidR="00944D1B">
        <w:rPr>
          <w:rFonts w:ascii="Arial" w:hAnsi="Arial" w:cs="Arial"/>
          <w:sz w:val="22"/>
          <w:szCs w:val="22"/>
        </w:rPr>
        <w:t>markers</w:t>
      </w:r>
      <w:r w:rsidRPr="003E67A9">
        <w:rPr>
          <w:rFonts w:ascii="Arial" w:hAnsi="Arial" w:cs="Arial"/>
          <w:sz w:val="22"/>
          <w:szCs w:val="22"/>
        </w:rPr>
        <w:t xml:space="preserve"> spanning </w:t>
      </w:r>
      <w:r w:rsidR="0009779E">
        <w:rPr>
          <w:rFonts w:ascii="Arial" w:hAnsi="Arial" w:cs="Arial"/>
          <w:sz w:val="22"/>
          <w:szCs w:val="22"/>
        </w:rPr>
        <w:t>multiple</w:t>
      </w:r>
      <w:r w:rsidRPr="003E67A9">
        <w:rPr>
          <w:rFonts w:ascii="Arial" w:hAnsi="Arial" w:cs="Arial"/>
          <w:sz w:val="22"/>
          <w:szCs w:val="22"/>
        </w:rPr>
        <w:t xml:space="preserve"> cognitive and sensory modalities offers a</w:t>
      </w:r>
      <w:r w:rsidR="00F02DAB">
        <w:rPr>
          <w:rFonts w:ascii="Arial" w:hAnsi="Arial" w:cs="Arial"/>
          <w:sz w:val="22"/>
          <w:szCs w:val="22"/>
        </w:rPr>
        <w:t xml:space="preserve">n </w:t>
      </w:r>
      <w:r w:rsidRPr="003E67A9">
        <w:rPr>
          <w:rFonts w:ascii="Arial" w:hAnsi="Arial" w:cs="Arial"/>
          <w:sz w:val="22"/>
          <w:szCs w:val="22"/>
        </w:rPr>
        <w:t xml:space="preserve">invaluable opportunity to examine how neural </w:t>
      </w:r>
      <w:r w:rsidR="00944D1B">
        <w:rPr>
          <w:rFonts w:ascii="Arial" w:hAnsi="Arial" w:cs="Arial"/>
          <w:sz w:val="22"/>
          <w:szCs w:val="22"/>
        </w:rPr>
        <w:t>activity</w:t>
      </w:r>
      <w:r w:rsidRPr="003E67A9">
        <w:rPr>
          <w:rFonts w:ascii="Arial" w:hAnsi="Arial" w:cs="Arial"/>
          <w:sz w:val="22"/>
          <w:szCs w:val="22"/>
        </w:rPr>
        <w:t xml:space="preserve"> relate</w:t>
      </w:r>
      <w:r w:rsidR="00944D1B">
        <w:rPr>
          <w:rFonts w:ascii="Arial" w:hAnsi="Arial" w:cs="Arial"/>
          <w:sz w:val="22"/>
          <w:szCs w:val="22"/>
        </w:rPr>
        <w:t>s</w:t>
      </w:r>
      <w:r w:rsidRPr="003E67A9">
        <w:rPr>
          <w:rFonts w:ascii="Arial" w:hAnsi="Arial" w:cs="Arial"/>
          <w:sz w:val="22"/>
          <w:szCs w:val="22"/>
        </w:rPr>
        <w:t xml:space="preserve"> to clinical phenotype at the individual</w:t>
      </w:r>
      <w:r w:rsidR="00F62C7F">
        <w:rPr>
          <w:rFonts w:ascii="Arial" w:hAnsi="Arial" w:cs="Arial"/>
          <w:sz w:val="22"/>
          <w:szCs w:val="22"/>
        </w:rPr>
        <w:t>-</w:t>
      </w:r>
      <w:r w:rsidRPr="003E67A9">
        <w:rPr>
          <w:rFonts w:ascii="Arial" w:hAnsi="Arial" w:cs="Arial"/>
          <w:sz w:val="22"/>
          <w:szCs w:val="22"/>
        </w:rPr>
        <w:t>level—</w:t>
      </w:r>
      <w:r w:rsidR="00D121A4">
        <w:rPr>
          <w:rFonts w:ascii="Arial" w:hAnsi="Arial" w:cs="Arial"/>
          <w:sz w:val="22"/>
          <w:szCs w:val="22"/>
        </w:rPr>
        <w:t xml:space="preserve">thus </w:t>
      </w:r>
      <w:r w:rsidRPr="003E67A9">
        <w:rPr>
          <w:rFonts w:ascii="Arial" w:hAnsi="Arial" w:cs="Arial"/>
          <w:sz w:val="22"/>
          <w:szCs w:val="22"/>
        </w:rPr>
        <w:t>addressing a longstanding challenge in characterizing heterogeneity in autism</w:t>
      </w:r>
      <w:r w:rsidR="003B4889">
        <w:rPr>
          <w:rFonts w:ascii="Arial" w:hAnsi="Arial" w:cs="Arial"/>
          <w:sz w:val="22"/>
          <w:szCs w:val="22"/>
        </w:rPr>
        <w:t xml:space="preserve"> and linking this to possible biological mechanism</w:t>
      </w:r>
      <w:r w:rsidRPr="003E67A9">
        <w:rPr>
          <w:rFonts w:ascii="Arial" w:hAnsi="Arial" w:cs="Arial"/>
          <w:sz w:val="22"/>
          <w:szCs w:val="22"/>
        </w:rPr>
        <w:t>.</w:t>
      </w:r>
      <w:r>
        <w:rPr>
          <w:rFonts w:ascii="Arial" w:hAnsi="Arial" w:cs="Arial"/>
          <w:sz w:val="22"/>
          <w:szCs w:val="22"/>
        </w:rPr>
        <w:t xml:space="preserve"> </w:t>
      </w:r>
      <w:r w:rsidR="0018537E">
        <w:rPr>
          <w:rFonts w:ascii="Arial" w:hAnsi="Arial" w:cs="Arial"/>
          <w:sz w:val="22"/>
          <w:szCs w:val="22"/>
        </w:rPr>
        <w:t>Previous</w:t>
      </w:r>
      <w:r w:rsidR="006127AC">
        <w:rPr>
          <w:rFonts w:ascii="Arial" w:hAnsi="Arial" w:cs="Arial"/>
          <w:sz w:val="22"/>
          <w:szCs w:val="22"/>
        </w:rPr>
        <w:t xml:space="preserve"> work</w:t>
      </w:r>
      <w:r w:rsidR="0018537E">
        <w:rPr>
          <w:rFonts w:ascii="Arial" w:hAnsi="Arial" w:cs="Arial"/>
          <w:sz w:val="22"/>
          <w:szCs w:val="22"/>
        </w:rPr>
        <w:t>s are</w:t>
      </w:r>
      <w:r w:rsidR="00D14EF2">
        <w:rPr>
          <w:rFonts w:ascii="Arial" w:hAnsi="Arial" w:cs="Arial"/>
          <w:sz w:val="22"/>
          <w:szCs w:val="22"/>
        </w:rPr>
        <w:t xml:space="preserve"> </w:t>
      </w:r>
      <w:r w:rsidR="007E0AB2" w:rsidRPr="007E0AB2">
        <w:rPr>
          <w:rFonts w:ascii="Arial" w:hAnsi="Arial" w:cs="Arial"/>
          <w:sz w:val="22"/>
          <w:szCs w:val="22"/>
        </w:rPr>
        <w:t xml:space="preserve">typically limited to between-group comparisons, which </w:t>
      </w:r>
      <w:r w:rsidR="00766002">
        <w:rPr>
          <w:rFonts w:ascii="Arial" w:hAnsi="Arial" w:cs="Arial"/>
          <w:sz w:val="22"/>
          <w:szCs w:val="22"/>
        </w:rPr>
        <w:t>risk</w:t>
      </w:r>
      <w:r w:rsidR="00766002" w:rsidRPr="007E0AB2">
        <w:rPr>
          <w:rFonts w:ascii="Arial" w:hAnsi="Arial" w:cs="Arial"/>
          <w:sz w:val="22"/>
          <w:szCs w:val="22"/>
        </w:rPr>
        <w:t xml:space="preserve"> oversimplification </w:t>
      </w:r>
      <w:r w:rsidR="00766002">
        <w:rPr>
          <w:rFonts w:ascii="Arial" w:hAnsi="Arial" w:cs="Arial"/>
          <w:sz w:val="22"/>
          <w:szCs w:val="22"/>
        </w:rPr>
        <w:t>of</w:t>
      </w:r>
      <w:r w:rsidR="007E0AB2" w:rsidRPr="007E0AB2">
        <w:rPr>
          <w:rFonts w:ascii="Arial" w:hAnsi="Arial" w:cs="Arial"/>
          <w:sz w:val="22"/>
          <w:szCs w:val="22"/>
        </w:rPr>
        <w:t xml:space="preserve"> </w:t>
      </w:r>
      <w:r w:rsidR="004B1279">
        <w:rPr>
          <w:rFonts w:ascii="Arial" w:hAnsi="Arial" w:cs="Arial"/>
          <w:sz w:val="22"/>
          <w:szCs w:val="22"/>
        </w:rPr>
        <w:t xml:space="preserve">subtle </w:t>
      </w:r>
      <w:r w:rsidR="007E0AB2" w:rsidRPr="007E0AB2">
        <w:rPr>
          <w:rFonts w:ascii="Arial" w:hAnsi="Arial" w:cs="Arial"/>
          <w:sz w:val="22"/>
          <w:szCs w:val="22"/>
        </w:rPr>
        <w:t xml:space="preserve">neurophysiological differences </w:t>
      </w:r>
      <w:r w:rsidR="004B166E">
        <w:rPr>
          <w:rFonts w:ascii="Arial" w:hAnsi="Arial" w:cs="Arial"/>
          <w:sz w:val="22"/>
          <w:szCs w:val="22"/>
        </w:rPr>
        <w:t>that may underly</w:t>
      </w:r>
      <w:r w:rsidR="007E0AB2" w:rsidRPr="007E0AB2">
        <w:rPr>
          <w:rFonts w:ascii="Arial" w:hAnsi="Arial" w:cs="Arial"/>
          <w:sz w:val="22"/>
          <w:szCs w:val="22"/>
        </w:rPr>
        <w:t xml:space="preserve"> </w:t>
      </w:r>
      <w:r w:rsidR="00A06329" w:rsidRPr="007E0AB2">
        <w:rPr>
          <w:rFonts w:ascii="Arial" w:hAnsi="Arial" w:cs="Arial"/>
          <w:sz w:val="22"/>
          <w:szCs w:val="22"/>
        </w:rPr>
        <w:t xml:space="preserve">phenotypic variation </w:t>
      </w:r>
      <w:r w:rsidR="00094F40">
        <w:rPr>
          <w:rFonts w:ascii="Arial" w:hAnsi="Arial" w:cs="Arial"/>
          <w:sz w:val="22"/>
          <w:szCs w:val="22"/>
        </w:rPr>
        <w:t>with</w:t>
      </w:r>
      <w:r w:rsidR="00E50C9E">
        <w:rPr>
          <w:rFonts w:ascii="Arial" w:hAnsi="Arial" w:cs="Arial"/>
          <w:sz w:val="22"/>
          <w:szCs w:val="22"/>
        </w:rPr>
        <w:t xml:space="preserve">in </w:t>
      </w:r>
      <w:r w:rsidR="00212382" w:rsidRPr="007E0AB2">
        <w:rPr>
          <w:rFonts w:ascii="Arial" w:hAnsi="Arial" w:cs="Arial"/>
          <w:sz w:val="22"/>
          <w:szCs w:val="22"/>
        </w:rPr>
        <w:t xml:space="preserve">autism. </w:t>
      </w:r>
      <w:r w:rsidR="00537942" w:rsidRPr="009E411E">
        <w:rPr>
          <w:rFonts w:ascii="Arial" w:hAnsi="Arial" w:cs="Arial"/>
          <w:sz w:val="22"/>
          <w:szCs w:val="22"/>
        </w:rPr>
        <w:t xml:space="preserve">Critically, such </w:t>
      </w:r>
      <w:r w:rsidR="000234F3">
        <w:rPr>
          <w:rFonts w:ascii="Arial" w:hAnsi="Arial" w:cs="Arial"/>
          <w:sz w:val="22"/>
          <w:szCs w:val="22"/>
        </w:rPr>
        <w:t>variability</w:t>
      </w:r>
      <w:r w:rsidR="00537942" w:rsidRPr="009E411E">
        <w:rPr>
          <w:rFonts w:ascii="Arial" w:hAnsi="Arial" w:cs="Arial"/>
          <w:sz w:val="22"/>
          <w:szCs w:val="22"/>
        </w:rPr>
        <w:t xml:space="preserve"> likely reflects </w:t>
      </w:r>
      <w:r w:rsidR="00537942">
        <w:rPr>
          <w:rFonts w:ascii="Arial" w:hAnsi="Arial" w:cs="Arial"/>
          <w:sz w:val="22"/>
          <w:szCs w:val="22"/>
        </w:rPr>
        <w:t>differing</w:t>
      </w:r>
      <w:r w:rsidR="00537942" w:rsidRPr="009E411E">
        <w:rPr>
          <w:rFonts w:ascii="Arial" w:hAnsi="Arial" w:cs="Arial"/>
          <w:sz w:val="22"/>
          <w:szCs w:val="22"/>
        </w:rPr>
        <w:t xml:space="preserve"> neurobiological mechanisms that may respond differently to treatment. </w:t>
      </w:r>
      <w:r w:rsidR="00913CD0">
        <w:rPr>
          <w:rFonts w:ascii="Arial" w:hAnsi="Arial" w:cs="Arial"/>
          <w:sz w:val="22"/>
          <w:szCs w:val="22"/>
        </w:rPr>
        <w:t>To address these limitations</w:t>
      </w:r>
      <w:r w:rsidR="000B47C1" w:rsidRPr="007E0AB2">
        <w:rPr>
          <w:rFonts w:ascii="Arial" w:hAnsi="Arial" w:cs="Arial"/>
          <w:sz w:val="22"/>
          <w:szCs w:val="22"/>
        </w:rPr>
        <w:t xml:space="preserve">, we propose </w:t>
      </w:r>
      <w:r w:rsidR="003B4889">
        <w:rPr>
          <w:rFonts w:ascii="Arial" w:hAnsi="Arial" w:cs="Arial"/>
          <w:sz w:val="22"/>
          <w:szCs w:val="22"/>
        </w:rPr>
        <w:t>application</w:t>
      </w:r>
      <w:r w:rsidR="000B47C1" w:rsidRPr="007E0AB2">
        <w:rPr>
          <w:rFonts w:ascii="Arial" w:hAnsi="Arial" w:cs="Arial"/>
          <w:sz w:val="22"/>
          <w:szCs w:val="22"/>
        </w:rPr>
        <w:t xml:space="preserve"> of novel machine learning approaches, which enables a) rigorous evaluation of the strength of neural biomarkers associated with ASD and b) identification of meaningful subgroups within ASD to begin disentangling clinical and behavioral heterogeneity.</w:t>
      </w:r>
      <w:r w:rsidR="007D4368">
        <w:rPr>
          <w:rFonts w:ascii="Arial" w:hAnsi="Arial" w:cs="Arial"/>
          <w:sz w:val="22"/>
          <w:szCs w:val="22"/>
        </w:rPr>
        <w:t xml:space="preserve"> </w:t>
      </w:r>
      <w:r w:rsidR="007D4368" w:rsidRPr="007D4368">
        <w:rPr>
          <w:rFonts w:ascii="Arial" w:hAnsi="Arial" w:cs="Arial"/>
          <w:sz w:val="22"/>
          <w:szCs w:val="22"/>
        </w:rPr>
        <w:t xml:space="preserve">While cluster-based identification of ASD subgroups has been </w:t>
      </w:r>
      <w:commentRangeStart w:id="1"/>
      <w:r w:rsidR="007D4368" w:rsidRPr="007D4368">
        <w:rPr>
          <w:rFonts w:ascii="Arial" w:hAnsi="Arial" w:cs="Arial"/>
          <w:sz w:val="22"/>
          <w:szCs w:val="22"/>
        </w:rPr>
        <w:t>attempted</w:t>
      </w:r>
      <w:commentRangeEnd w:id="1"/>
      <w:r w:rsidR="003B4889">
        <w:rPr>
          <w:rStyle w:val="CommentReference"/>
          <w:rFonts w:asciiTheme="minorHAnsi" w:eastAsiaTheme="minorHAnsi" w:hAnsiTheme="minorHAnsi" w:cstheme="minorBidi"/>
          <w:kern w:val="2"/>
          <w14:ligatures w14:val="standardContextual"/>
        </w:rPr>
        <w:commentReference w:id="1"/>
      </w:r>
      <w:r w:rsidR="007D4368" w:rsidRPr="007D4368">
        <w:rPr>
          <w:rFonts w:ascii="Arial" w:hAnsi="Arial" w:cs="Arial"/>
          <w:sz w:val="22"/>
          <w:szCs w:val="22"/>
        </w:rPr>
        <w:t xml:space="preserve">, prior efforts have largely relied on </w:t>
      </w:r>
      <w:r w:rsidR="00BE49BA" w:rsidRPr="00BE49BA">
        <w:rPr>
          <w:rFonts w:ascii="Arial" w:hAnsi="Arial" w:cs="Arial"/>
          <w:sz w:val="22"/>
          <w:szCs w:val="22"/>
        </w:rPr>
        <w:t>functional Magnetic Resonance Imagin</w:t>
      </w:r>
      <w:r w:rsidR="00BE49BA">
        <w:rPr>
          <w:rFonts w:ascii="Arial" w:hAnsi="Arial" w:cs="Arial"/>
          <w:sz w:val="22"/>
          <w:szCs w:val="22"/>
        </w:rPr>
        <w:t>g (</w:t>
      </w:r>
      <w:r w:rsidR="007D4368" w:rsidRPr="007D4368">
        <w:rPr>
          <w:rFonts w:ascii="Arial" w:hAnsi="Arial" w:cs="Arial"/>
          <w:sz w:val="22"/>
          <w:szCs w:val="22"/>
        </w:rPr>
        <w:t>fMRI</w:t>
      </w:r>
      <w:r w:rsidR="00BE49BA">
        <w:rPr>
          <w:rFonts w:ascii="Arial" w:hAnsi="Arial" w:cs="Arial"/>
          <w:sz w:val="22"/>
          <w:szCs w:val="22"/>
        </w:rPr>
        <w:t>)</w:t>
      </w:r>
      <w:r w:rsidR="007D4368" w:rsidRPr="007D4368">
        <w:rPr>
          <w:rFonts w:ascii="Arial" w:hAnsi="Arial" w:cs="Arial"/>
          <w:sz w:val="22"/>
          <w:szCs w:val="22"/>
        </w:rPr>
        <w:t xml:space="preserve">, which lacks temporal resolution and typically focuses on resting-state activity or a single </w:t>
      </w:r>
      <w:r w:rsidR="007D4368" w:rsidRPr="00ED372C">
        <w:rPr>
          <w:rFonts w:ascii="Arial" w:hAnsi="Arial" w:cs="Arial"/>
          <w:sz w:val="22"/>
          <w:szCs w:val="22"/>
        </w:rPr>
        <w:t xml:space="preserve">sensory domain—failing to capture the full extent of </w:t>
      </w:r>
      <w:r w:rsidR="00D65B3C">
        <w:rPr>
          <w:rFonts w:ascii="Arial" w:hAnsi="Arial" w:cs="Arial"/>
          <w:sz w:val="22"/>
          <w:szCs w:val="22"/>
        </w:rPr>
        <w:t>neural</w:t>
      </w:r>
      <w:r w:rsidR="007D4368" w:rsidRPr="00ED372C">
        <w:rPr>
          <w:rFonts w:ascii="Arial" w:hAnsi="Arial" w:cs="Arial"/>
          <w:sz w:val="22"/>
          <w:szCs w:val="22"/>
        </w:rPr>
        <w:t xml:space="preserve"> dysfunction likely present in autism.</w:t>
      </w:r>
      <w:r w:rsidR="00D84833" w:rsidRPr="00ED372C">
        <w:rPr>
          <w:rFonts w:ascii="Arial" w:hAnsi="Arial" w:cs="Arial"/>
          <w:sz w:val="22"/>
          <w:szCs w:val="22"/>
        </w:rPr>
        <w:t xml:space="preserve"> </w:t>
      </w:r>
    </w:p>
    <w:p w14:paraId="6BE4EF01" w14:textId="1B792EC1" w:rsidR="008C6E3A" w:rsidRDefault="001D3893" w:rsidP="00593B6F">
      <w:pPr>
        <w:ind w:firstLine="720"/>
        <w:rPr>
          <w:rFonts w:ascii="Arial" w:hAnsi="Arial" w:cs="Arial"/>
          <w:sz w:val="22"/>
          <w:szCs w:val="22"/>
        </w:rPr>
      </w:pPr>
      <w:r w:rsidRPr="00ED372C">
        <w:rPr>
          <w:rFonts w:ascii="Arial" w:hAnsi="Arial" w:cs="Arial"/>
          <w:sz w:val="22"/>
          <w:szCs w:val="22"/>
        </w:rPr>
        <w:t xml:space="preserve">This project, therefore, is designed to significantly improve our understanding of the </w:t>
      </w:r>
      <w:r w:rsidR="00095342" w:rsidRPr="00ED372C">
        <w:rPr>
          <w:rFonts w:ascii="Arial" w:hAnsi="Arial" w:cs="Arial"/>
          <w:sz w:val="22"/>
          <w:szCs w:val="22"/>
        </w:rPr>
        <w:t xml:space="preserve">atypical neural </w:t>
      </w:r>
      <w:r w:rsidR="00EB5764">
        <w:rPr>
          <w:rFonts w:ascii="Arial" w:hAnsi="Arial" w:cs="Arial"/>
          <w:sz w:val="22"/>
          <w:szCs w:val="22"/>
        </w:rPr>
        <w:t>measures</w:t>
      </w:r>
      <w:r w:rsidR="00095342" w:rsidRPr="00ED372C">
        <w:rPr>
          <w:rFonts w:ascii="Arial" w:hAnsi="Arial" w:cs="Arial"/>
          <w:sz w:val="22"/>
          <w:szCs w:val="22"/>
        </w:rPr>
        <w:t xml:space="preserve"> </w:t>
      </w:r>
      <w:r w:rsidR="00DF7A1C" w:rsidRPr="00ED372C">
        <w:rPr>
          <w:rFonts w:ascii="Arial" w:hAnsi="Arial" w:cs="Arial"/>
          <w:sz w:val="22"/>
          <w:szCs w:val="22"/>
        </w:rPr>
        <w:t xml:space="preserve">commonly reported </w:t>
      </w:r>
      <w:r w:rsidRPr="00ED372C">
        <w:rPr>
          <w:rFonts w:ascii="Arial" w:hAnsi="Arial" w:cs="Arial"/>
          <w:sz w:val="22"/>
          <w:szCs w:val="22"/>
        </w:rPr>
        <w:t>in ASD</w:t>
      </w:r>
      <w:r w:rsidR="00475DEE">
        <w:rPr>
          <w:rFonts w:ascii="Arial" w:hAnsi="Arial" w:cs="Arial"/>
          <w:sz w:val="22"/>
          <w:szCs w:val="22"/>
        </w:rPr>
        <w:t xml:space="preserve"> through electroencephalography (EEG)</w:t>
      </w:r>
      <w:r w:rsidR="00D6601B">
        <w:rPr>
          <w:rFonts w:ascii="Arial" w:hAnsi="Arial" w:cs="Arial"/>
          <w:sz w:val="22"/>
          <w:szCs w:val="22"/>
        </w:rPr>
        <w:t xml:space="preserve">—a </w:t>
      </w:r>
      <w:r w:rsidR="00593B6F">
        <w:rPr>
          <w:rFonts w:ascii="Arial" w:hAnsi="Arial" w:cs="Arial"/>
          <w:sz w:val="22"/>
          <w:szCs w:val="22"/>
        </w:rPr>
        <w:t>robust</w:t>
      </w:r>
      <w:r w:rsidR="00D6601B">
        <w:rPr>
          <w:rFonts w:ascii="Arial" w:hAnsi="Arial" w:cs="Arial"/>
          <w:sz w:val="22"/>
          <w:szCs w:val="22"/>
        </w:rPr>
        <w:t xml:space="preserve"> </w:t>
      </w:r>
      <w:r w:rsidR="003B4889">
        <w:rPr>
          <w:rFonts w:ascii="Arial" w:hAnsi="Arial" w:cs="Arial"/>
          <w:sz w:val="22"/>
          <w:szCs w:val="22"/>
        </w:rPr>
        <w:t xml:space="preserve">direct </w:t>
      </w:r>
      <w:r w:rsidR="00D6601B">
        <w:rPr>
          <w:rFonts w:ascii="Arial" w:hAnsi="Arial" w:cs="Arial"/>
          <w:sz w:val="22"/>
          <w:szCs w:val="22"/>
        </w:rPr>
        <w:t xml:space="preserve">measure of </w:t>
      </w:r>
      <w:r w:rsidR="003B4889">
        <w:rPr>
          <w:rFonts w:ascii="Arial" w:hAnsi="Arial" w:cs="Arial"/>
          <w:sz w:val="22"/>
          <w:szCs w:val="22"/>
        </w:rPr>
        <w:t xml:space="preserve">neural </w:t>
      </w:r>
      <w:r w:rsidR="00D6601B">
        <w:rPr>
          <w:rFonts w:ascii="Arial" w:hAnsi="Arial" w:cs="Arial"/>
          <w:sz w:val="22"/>
          <w:szCs w:val="22"/>
        </w:rPr>
        <w:t>activity</w:t>
      </w:r>
      <w:r w:rsidR="00095342" w:rsidRPr="00ED372C">
        <w:rPr>
          <w:rFonts w:ascii="Arial" w:hAnsi="Arial" w:cs="Arial"/>
          <w:sz w:val="22"/>
          <w:szCs w:val="22"/>
        </w:rPr>
        <w:t xml:space="preserve">. </w:t>
      </w:r>
      <w:r w:rsidRPr="00ED372C">
        <w:rPr>
          <w:rFonts w:ascii="Arial" w:hAnsi="Arial" w:cs="Arial"/>
          <w:sz w:val="22"/>
          <w:szCs w:val="22"/>
        </w:rPr>
        <w:t xml:space="preserve">We assume there is variability in the </w:t>
      </w:r>
      <w:r w:rsidR="00ED372C">
        <w:rPr>
          <w:rFonts w:ascii="Arial" w:hAnsi="Arial" w:cs="Arial"/>
          <w:sz w:val="22"/>
          <w:szCs w:val="22"/>
        </w:rPr>
        <w:t>clinical and behavioral</w:t>
      </w:r>
      <w:r w:rsidRPr="00ED372C">
        <w:rPr>
          <w:rFonts w:ascii="Arial" w:hAnsi="Arial" w:cs="Arial"/>
          <w:sz w:val="22"/>
          <w:szCs w:val="22"/>
        </w:rPr>
        <w:t xml:space="preserve"> profiles of individuals with autism and that a single deficit model will be inadequate. Therefore, </w:t>
      </w:r>
      <w:r w:rsidR="00ED372C">
        <w:rPr>
          <w:rFonts w:ascii="Arial" w:hAnsi="Arial" w:cs="Arial"/>
          <w:sz w:val="22"/>
          <w:szCs w:val="22"/>
        </w:rPr>
        <w:t>deployment of</w:t>
      </w:r>
      <w:r w:rsidRPr="00ED372C">
        <w:rPr>
          <w:rFonts w:ascii="Arial" w:hAnsi="Arial" w:cs="Arial"/>
          <w:sz w:val="22"/>
          <w:szCs w:val="22"/>
        </w:rPr>
        <w:t xml:space="preserve"> cluster-based machine learning algorithms </w:t>
      </w:r>
      <w:r w:rsidR="00DF4922">
        <w:rPr>
          <w:rFonts w:ascii="Arial" w:hAnsi="Arial" w:cs="Arial"/>
          <w:sz w:val="22"/>
          <w:szCs w:val="22"/>
        </w:rPr>
        <w:t>will allow us</w:t>
      </w:r>
      <w:r w:rsidR="00AB1745">
        <w:rPr>
          <w:rFonts w:ascii="Arial" w:hAnsi="Arial" w:cs="Arial"/>
          <w:sz w:val="22"/>
          <w:szCs w:val="22"/>
        </w:rPr>
        <w:t xml:space="preserve"> to </w:t>
      </w:r>
      <w:r w:rsidR="00AB1745" w:rsidRPr="00ED372C">
        <w:rPr>
          <w:rFonts w:ascii="Arial" w:hAnsi="Arial" w:cs="Arial"/>
          <w:sz w:val="22"/>
          <w:szCs w:val="22"/>
        </w:rPr>
        <w:t xml:space="preserve">elucidate how impaired brain mechanisms </w:t>
      </w:r>
      <w:r w:rsidR="00DF4922">
        <w:rPr>
          <w:rFonts w:ascii="Arial" w:hAnsi="Arial" w:cs="Arial"/>
          <w:sz w:val="22"/>
          <w:szCs w:val="22"/>
        </w:rPr>
        <w:t xml:space="preserve">in </w:t>
      </w:r>
      <w:r w:rsidR="00C52852">
        <w:rPr>
          <w:rFonts w:ascii="Arial" w:hAnsi="Arial" w:cs="Arial"/>
          <w:sz w:val="22"/>
          <w:szCs w:val="22"/>
        </w:rPr>
        <w:t>ASD</w:t>
      </w:r>
      <w:r w:rsidR="00DF4922">
        <w:rPr>
          <w:rFonts w:ascii="Arial" w:hAnsi="Arial" w:cs="Arial"/>
          <w:sz w:val="22"/>
          <w:szCs w:val="22"/>
        </w:rPr>
        <w:t xml:space="preserve"> </w:t>
      </w:r>
      <w:r w:rsidR="00AB1745" w:rsidRPr="00ED372C">
        <w:rPr>
          <w:rFonts w:ascii="Arial" w:hAnsi="Arial" w:cs="Arial"/>
          <w:sz w:val="22"/>
          <w:szCs w:val="22"/>
        </w:rPr>
        <w:t>fundamentally relate to continuous</w:t>
      </w:r>
      <w:r w:rsidR="00FB4AB2">
        <w:rPr>
          <w:rFonts w:ascii="Arial" w:hAnsi="Arial" w:cs="Arial"/>
          <w:sz w:val="22"/>
          <w:szCs w:val="22"/>
        </w:rPr>
        <w:t xml:space="preserve"> clinical</w:t>
      </w:r>
      <w:r w:rsidR="00AB1745" w:rsidRPr="00ED372C">
        <w:rPr>
          <w:rFonts w:ascii="Arial" w:hAnsi="Arial" w:cs="Arial"/>
          <w:sz w:val="22"/>
          <w:szCs w:val="22"/>
        </w:rPr>
        <w:t xml:space="preserve"> measures of autism severity</w:t>
      </w:r>
      <w:r w:rsidR="00097BC6">
        <w:rPr>
          <w:rFonts w:ascii="Arial" w:hAnsi="Arial" w:cs="Arial"/>
          <w:sz w:val="22"/>
          <w:szCs w:val="22"/>
        </w:rPr>
        <w:t>,</w:t>
      </w:r>
      <w:r w:rsidR="00AB1745" w:rsidRPr="00ED372C">
        <w:rPr>
          <w:rFonts w:ascii="Arial" w:hAnsi="Arial" w:cs="Arial"/>
          <w:sz w:val="22"/>
          <w:szCs w:val="22"/>
        </w:rPr>
        <w:t xml:space="preserve"> </w:t>
      </w:r>
      <w:r w:rsidR="00AB1745">
        <w:rPr>
          <w:rFonts w:ascii="Arial" w:hAnsi="Arial" w:cs="Arial"/>
          <w:sz w:val="22"/>
          <w:szCs w:val="22"/>
        </w:rPr>
        <w:t>both at the individual</w:t>
      </w:r>
      <w:r w:rsidR="00097BC6">
        <w:rPr>
          <w:rFonts w:ascii="Arial" w:hAnsi="Arial" w:cs="Arial"/>
          <w:sz w:val="22"/>
          <w:szCs w:val="22"/>
        </w:rPr>
        <w:t>-</w:t>
      </w:r>
      <w:r w:rsidR="00AB1745">
        <w:rPr>
          <w:rFonts w:ascii="Arial" w:hAnsi="Arial" w:cs="Arial"/>
          <w:sz w:val="22"/>
          <w:szCs w:val="22"/>
        </w:rPr>
        <w:t xml:space="preserve"> and subgroup-level.</w:t>
      </w:r>
      <w:r w:rsidRPr="00ED372C">
        <w:rPr>
          <w:rFonts w:ascii="Arial" w:hAnsi="Arial" w:cs="Arial"/>
          <w:sz w:val="22"/>
          <w:szCs w:val="22"/>
        </w:rPr>
        <w:t xml:space="preserve"> </w:t>
      </w:r>
      <w:ins w:id="2" w:author="Megan Darrell" w:date="2025-05-09T11:15:00Z" w16du:dateUtc="2025-05-09T15:15:00Z">
        <w:r w:rsidR="002F0D37">
          <w:rPr>
            <w:rFonts w:ascii="Arial" w:hAnsi="Arial" w:cs="Arial"/>
            <w:sz w:val="22"/>
            <w:szCs w:val="22"/>
          </w:rPr>
          <w:t>Moreover, our clinical cohort includes</w:t>
        </w:r>
        <w:r w:rsidR="002F0D37" w:rsidRPr="008C6E3A">
          <w:rPr>
            <w:rFonts w:ascii="Arial" w:hAnsi="Arial" w:cs="Arial"/>
            <w:sz w:val="22"/>
            <w:szCs w:val="22"/>
          </w:rPr>
          <w:t xml:space="preserve"> unaffected siblings of individuals with ASD</w:t>
        </w:r>
      </w:ins>
      <w:ins w:id="3" w:author="Megan Darrell" w:date="2025-05-09T11:16:00Z" w16du:dateUtc="2025-05-09T15:16:00Z">
        <w:r w:rsidR="002F0D37">
          <w:rPr>
            <w:rFonts w:ascii="Arial" w:hAnsi="Arial" w:cs="Arial"/>
            <w:sz w:val="22"/>
            <w:szCs w:val="22"/>
          </w:rPr>
          <w:t xml:space="preserve">, which </w:t>
        </w:r>
      </w:ins>
      <w:ins w:id="4" w:author="Megan Darrell" w:date="2025-05-09T11:15:00Z" w16du:dateUtc="2025-05-09T15:15:00Z">
        <w:r w:rsidR="002F0D37" w:rsidRPr="008C6E3A">
          <w:rPr>
            <w:rFonts w:ascii="Arial" w:hAnsi="Arial" w:cs="Arial"/>
            <w:sz w:val="22"/>
            <w:szCs w:val="22"/>
          </w:rPr>
          <w:t xml:space="preserve">allows us to investigate whether observed neural markers reflect heritable mechanisms contributing to ASD risk, or whether they instead represent consequences of overt disease expression </w:t>
        </w:r>
        <w:r w:rsidR="002F0D37" w:rsidRPr="008C6E3A">
          <w:rPr>
            <w:rFonts w:ascii="Arial" w:hAnsi="Arial" w:cs="Arial"/>
            <w:sz w:val="22"/>
            <w:szCs w:val="22"/>
          </w:rPr>
          <w:fldChar w:fldCharType="begin">
            <w:fldData xml:space="preserve">PEVuZE5vdGU+PENpdGU+PEF1dGhvcj5Qb2hsPC9BdXRob3I+PFllYXI+MjAxOTwvWWVhcj48UmVj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</w:fldData>
          </w:fldChar>
        </w:r>
        <w:r w:rsidR="002F0D37" w:rsidRPr="008C6E3A">
          <w:rPr>
            <w:rFonts w:ascii="Arial" w:hAnsi="Arial" w:cs="Arial"/>
            <w:sz w:val="22"/>
            <w:szCs w:val="22"/>
          </w:rPr>
          <w:instrText xml:space="preserve"> ADDIN EN.CITE </w:instrText>
        </w:r>
        <w:r w:rsidR="002F0D37" w:rsidRPr="008C6E3A">
          <w:rPr>
            <w:rFonts w:ascii="Arial" w:hAnsi="Arial" w:cs="Arial"/>
            <w:sz w:val="22"/>
            <w:szCs w:val="22"/>
          </w:rPr>
          <w:fldChar w:fldCharType="begin">
            <w:fldData xml:space="preserve">PEVuZE5vdGU+PENpdGU+PEF1dGhvcj5Qb2hsPC9BdXRob3I+PFllYXI+MjAxOTwvWWVhcj48UmVj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</w:fldData>
          </w:fldChar>
        </w:r>
        <w:r w:rsidR="002F0D37" w:rsidRPr="008C6E3A">
          <w:rPr>
            <w:rFonts w:ascii="Arial" w:hAnsi="Arial" w:cs="Arial"/>
            <w:sz w:val="22"/>
            <w:szCs w:val="22"/>
          </w:rPr>
          <w:instrText xml:space="preserve"> ADDIN EN.CITE.DATA </w:instrText>
        </w:r>
        <w:r w:rsidR="002F0D37" w:rsidRPr="008C6E3A">
          <w:rPr>
            <w:rFonts w:ascii="Arial" w:hAnsi="Arial" w:cs="Arial"/>
            <w:sz w:val="22"/>
            <w:szCs w:val="22"/>
          </w:rPr>
        </w:r>
        <w:r w:rsidR="002F0D37" w:rsidRPr="008C6E3A">
          <w:rPr>
            <w:rFonts w:ascii="Arial" w:hAnsi="Arial" w:cs="Arial"/>
            <w:sz w:val="22"/>
            <w:szCs w:val="22"/>
          </w:rPr>
          <w:fldChar w:fldCharType="end"/>
        </w:r>
        <w:r w:rsidR="002F0D37" w:rsidRPr="008C6E3A">
          <w:rPr>
            <w:rFonts w:ascii="Arial" w:hAnsi="Arial" w:cs="Arial"/>
            <w:sz w:val="22"/>
            <w:szCs w:val="22"/>
          </w:rPr>
        </w:r>
        <w:r w:rsidR="002F0D37" w:rsidRPr="008C6E3A">
          <w:rPr>
            <w:rFonts w:ascii="Arial" w:hAnsi="Arial" w:cs="Arial"/>
            <w:sz w:val="22"/>
            <w:szCs w:val="22"/>
          </w:rPr>
          <w:fldChar w:fldCharType="separate"/>
        </w:r>
        <w:r w:rsidR="002F0D37" w:rsidRPr="008C6E3A">
          <w:rPr>
            <w:rFonts w:ascii="Arial" w:hAnsi="Arial" w:cs="Arial"/>
            <w:sz w:val="22"/>
            <w:szCs w:val="22"/>
          </w:rPr>
          <w:t>[14]</w:t>
        </w:r>
        <w:r w:rsidR="002F0D37" w:rsidRPr="008C6E3A">
          <w:rPr>
            <w:rFonts w:ascii="Arial" w:hAnsi="Arial" w:cs="Arial"/>
            <w:sz w:val="22"/>
            <w:szCs w:val="22"/>
          </w:rPr>
          <w:fldChar w:fldCharType="end"/>
        </w:r>
        <w:r w:rsidR="002F0D37" w:rsidRPr="008C6E3A">
          <w:rPr>
            <w:rFonts w:ascii="Arial" w:hAnsi="Arial" w:cs="Arial"/>
            <w:sz w:val="22"/>
            <w:szCs w:val="22"/>
          </w:rPr>
          <w:t xml:space="preserve">—thereby addressing a critical challenge in the search for </w:t>
        </w:r>
        <w:r w:rsidR="002F0D37">
          <w:rPr>
            <w:rFonts w:ascii="Arial" w:hAnsi="Arial" w:cs="Arial"/>
            <w:sz w:val="22"/>
            <w:szCs w:val="22"/>
          </w:rPr>
          <w:t xml:space="preserve">mechanistic neural </w:t>
        </w:r>
        <w:r w:rsidR="002F0D37" w:rsidRPr="008C6E3A">
          <w:rPr>
            <w:rFonts w:ascii="Arial" w:hAnsi="Arial" w:cs="Arial"/>
            <w:sz w:val="22"/>
            <w:szCs w:val="22"/>
          </w:rPr>
          <w:t>biomarkers in autism</w:t>
        </w:r>
        <w:r w:rsidR="002F0D37">
          <w:rPr>
            <w:rFonts w:ascii="Arial" w:hAnsi="Arial" w:cs="Arial"/>
            <w:sz w:val="22"/>
            <w:szCs w:val="22"/>
          </w:rPr>
          <w:t xml:space="preserve"> (</w:t>
        </w:r>
        <w:r w:rsidR="002F0D37" w:rsidRPr="009A4CDC">
          <w:rPr>
            <w:rFonts w:ascii="Arial" w:hAnsi="Arial" w:cs="Arial"/>
            <w:sz w:val="22"/>
            <w:szCs w:val="22"/>
            <w:highlight w:val="yellow"/>
            <w:rPrChange w:id="5" w:author="Sophie  Molholm" w:date="2025-05-09T09:03:00Z" w16du:dateUtc="2025-05-09T13:03:00Z">
              <w:rPr>
                <w:rFonts w:ascii="Arial" w:hAnsi="Arial" w:cs="Arial"/>
                <w:sz w:val="22"/>
                <w:szCs w:val="22"/>
              </w:rPr>
            </w:rPrChange>
          </w:rPr>
          <w:t>reference</w:t>
        </w:r>
        <w:r w:rsidR="002F0D37">
          <w:rPr>
            <w:rFonts w:ascii="Arial" w:hAnsi="Arial" w:cs="Arial"/>
            <w:sz w:val="22"/>
            <w:szCs w:val="22"/>
          </w:rPr>
          <w:t>s)</w:t>
        </w:r>
        <w:r w:rsidR="002F0D37" w:rsidRPr="008C6E3A">
          <w:rPr>
            <w:rFonts w:ascii="Arial" w:hAnsi="Arial" w:cs="Arial"/>
            <w:sz w:val="22"/>
            <w:szCs w:val="22"/>
          </w:rPr>
          <w:t>.</w:t>
        </w:r>
      </w:ins>
      <w:ins w:id="6" w:author="Megan Darrell" w:date="2025-05-09T11:16:00Z" w16du:dateUtc="2025-05-09T15:16:00Z">
        <w:r w:rsidR="00B95FEC">
          <w:rPr>
            <w:rFonts w:ascii="Arial" w:hAnsi="Arial" w:cs="Arial"/>
            <w:sz w:val="22"/>
            <w:szCs w:val="22"/>
          </w:rPr>
          <w:t xml:space="preserve"> </w:t>
        </w:r>
      </w:ins>
      <w:del w:id="7" w:author="Megan Darrell" w:date="2025-05-09T11:16:00Z" w16du:dateUtc="2025-05-09T15:16:00Z">
        <w:r w:rsidRPr="00ED372C" w:rsidDel="00B95FEC">
          <w:rPr>
            <w:rFonts w:ascii="Arial" w:hAnsi="Arial" w:cs="Arial"/>
            <w:sz w:val="22"/>
            <w:szCs w:val="22"/>
          </w:rPr>
          <w:delText>Moreover</w:delText>
        </w:r>
      </w:del>
      <w:ins w:id="8" w:author="Megan Darrell" w:date="2025-05-09T11:17:00Z" w16du:dateUtc="2025-05-09T15:17:00Z">
        <w:r w:rsidR="00983D3E">
          <w:rPr>
            <w:rFonts w:ascii="Arial" w:hAnsi="Arial" w:cs="Arial"/>
            <w:sz w:val="22"/>
            <w:szCs w:val="22"/>
          </w:rPr>
          <w:t>Importantly</w:t>
        </w:r>
      </w:ins>
      <w:r w:rsidRPr="00ED372C">
        <w:rPr>
          <w:rFonts w:ascii="Arial" w:hAnsi="Arial" w:cs="Arial"/>
          <w:sz w:val="22"/>
          <w:szCs w:val="22"/>
        </w:rPr>
        <w:t xml:space="preserve">, neurophysiological markers of </w:t>
      </w:r>
      <w:r w:rsidR="00EA2FB4">
        <w:rPr>
          <w:rFonts w:ascii="Arial" w:hAnsi="Arial" w:cs="Arial"/>
          <w:sz w:val="22"/>
          <w:szCs w:val="22"/>
        </w:rPr>
        <w:t>autism</w:t>
      </w:r>
      <w:r w:rsidR="007457BE">
        <w:rPr>
          <w:rFonts w:ascii="Arial" w:hAnsi="Arial" w:cs="Arial"/>
          <w:sz w:val="22"/>
          <w:szCs w:val="22"/>
        </w:rPr>
        <w:t xml:space="preserve"> (and subgroups)</w:t>
      </w:r>
      <w:r w:rsidRPr="00ED372C">
        <w:rPr>
          <w:rFonts w:ascii="Arial" w:hAnsi="Arial" w:cs="Arial"/>
          <w:sz w:val="22"/>
          <w:szCs w:val="22"/>
        </w:rPr>
        <w:t xml:space="preserve"> identified in this work may </w:t>
      </w:r>
      <w:r w:rsidR="00720302" w:rsidRPr="00720302">
        <w:rPr>
          <w:rFonts w:ascii="Arial" w:hAnsi="Arial" w:cs="Arial"/>
          <w:sz w:val="22"/>
          <w:szCs w:val="22"/>
        </w:rPr>
        <w:t>serve as quantitative indicators of treatment efficacy</w:t>
      </w:r>
      <w:r w:rsidR="00720302">
        <w:rPr>
          <w:rFonts w:ascii="Arial" w:hAnsi="Arial" w:cs="Arial"/>
          <w:sz w:val="22"/>
          <w:szCs w:val="22"/>
        </w:rPr>
        <w:t>,</w:t>
      </w:r>
      <w:r w:rsidR="00720302" w:rsidRPr="00720302">
        <w:rPr>
          <w:rFonts w:ascii="Arial" w:hAnsi="Arial" w:cs="Arial"/>
          <w:sz w:val="22"/>
          <w:szCs w:val="22"/>
        </w:rPr>
        <w:t xml:space="preserve"> </w:t>
      </w:r>
      <w:r w:rsidR="001909C5">
        <w:rPr>
          <w:rFonts w:ascii="Arial" w:hAnsi="Arial" w:cs="Arial"/>
          <w:sz w:val="22"/>
          <w:szCs w:val="22"/>
        </w:rPr>
        <w:t>and support</w:t>
      </w:r>
      <w:r w:rsidR="00720302" w:rsidRPr="00720302">
        <w:rPr>
          <w:rFonts w:ascii="Arial" w:hAnsi="Arial" w:cs="Arial"/>
          <w:sz w:val="22"/>
          <w:szCs w:val="22"/>
        </w:rPr>
        <w:t xml:space="preserve"> the development of more personalized diagnostic and </w:t>
      </w:r>
      <w:r w:rsidR="00117DE1">
        <w:rPr>
          <w:rFonts w:ascii="Arial" w:hAnsi="Arial" w:cs="Arial"/>
          <w:sz w:val="22"/>
          <w:szCs w:val="22"/>
        </w:rPr>
        <w:t>therapeutic interventions</w:t>
      </w:r>
      <w:r w:rsidR="00C61EF5">
        <w:rPr>
          <w:rFonts w:ascii="Arial" w:hAnsi="Arial" w:cs="Arial"/>
          <w:sz w:val="22"/>
          <w:szCs w:val="22"/>
        </w:rPr>
        <w:t xml:space="preserve"> </w:t>
      </w:r>
      <w:commentRangeStart w:id="9"/>
      <w:r w:rsidR="00C61EF5" w:rsidRPr="006A6157">
        <w:rPr>
          <w:rFonts w:ascii="Arial" w:hAnsi="Arial" w:cs="Arial"/>
          <w:sz w:val="22"/>
          <w:szCs w:val="22"/>
        </w:rPr>
        <w:fldChar w:fldCharType="begin">
          <w:fldData xml:space="preserve">PEVuZE5vdGU+PENpdGU+PEF1dGhvcj5LaW08L0F1dGhvcj48WWVhcj4yMDE2PC9ZZWFyPjxSZWNO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</w:fldData>
        </w:fldChar>
      </w:r>
      <w:r w:rsidR="007C133A">
        <w:rPr>
          <w:rFonts w:ascii="Arial" w:hAnsi="Arial" w:cs="Arial"/>
          <w:sz w:val="22"/>
          <w:szCs w:val="22"/>
        </w:rPr>
        <w:instrText xml:space="preserve"> ADDIN EN.CITE </w:instrText>
      </w:r>
      <w:r w:rsidR="007C133A">
        <w:rPr>
          <w:rFonts w:ascii="Arial" w:hAnsi="Arial" w:cs="Arial"/>
          <w:sz w:val="22"/>
          <w:szCs w:val="22"/>
        </w:rPr>
        <w:fldChar w:fldCharType="begin">
          <w:fldData xml:space="preserve">PEVuZE5vdGU+PENpdGU+PEF1dGhvcj5LaW08L0F1dGhvcj48WWVhcj4yMDE2PC9ZZWFyPjxSZWNO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</w:fldData>
        </w:fldChar>
      </w:r>
      <w:r w:rsidR="007C133A">
        <w:rPr>
          <w:rFonts w:ascii="Arial" w:hAnsi="Arial" w:cs="Arial"/>
          <w:sz w:val="22"/>
          <w:szCs w:val="22"/>
        </w:rPr>
        <w:instrText xml:space="preserve"> ADDIN EN.CITE.DATA </w:instrText>
      </w:r>
      <w:r w:rsidR="007C133A">
        <w:rPr>
          <w:rFonts w:ascii="Arial" w:hAnsi="Arial" w:cs="Arial"/>
          <w:sz w:val="22"/>
          <w:szCs w:val="22"/>
        </w:rPr>
      </w:r>
      <w:r w:rsidR="007C133A">
        <w:rPr>
          <w:rFonts w:ascii="Arial" w:hAnsi="Arial" w:cs="Arial"/>
          <w:sz w:val="22"/>
          <w:szCs w:val="22"/>
        </w:rPr>
        <w:fldChar w:fldCharType="end"/>
      </w:r>
      <w:r w:rsidR="00C61EF5" w:rsidRPr="006A6157">
        <w:rPr>
          <w:rFonts w:ascii="Arial" w:hAnsi="Arial" w:cs="Arial"/>
          <w:sz w:val="22"/>
          <w:szCs w:val="22"/>
        </w:rPr>
      </w:r>
      <w:r w:rsidR="00C61EF5" w:rsidRPr="006A6157">
        <w:rPr>
          <w:rFonts w:ascii="Arial" w:hAnsi="Arial" w:cs="Arial"/>
          <w:sz w:val="22"/>
          <w:szCs w:val="22"/>
        </w:rPr>
        <w:fldChar w:fldCharType="separate"/>
      </w:r>
      <w:r w:rsidR="007C133A">
        <w:rPr>
          <w:rFonts w:ascii="Arial" w:hAnsi="Arial" w:cs="Arial"/>
          <w:noProof/>
          <w:sz w:val="22"/>
          <w:szCs w:val="22"/>
        </w:rPr>
        <w:t>[15, 16]</w:t>
      </w:r>
      <w:r w:rsidR="00C61EF5" w:rsidRPr="006A6157">
        <w:rPr>
          <w:rFonts w:ascii="Arial" w:hAnsi="Arial" w:cs="Arial"/>
          <w:sz w:val="22"/>
          <w:szCs w:val="22"/>
        </w:rPr>
        <w:fldChar w:fldCharType="end"/>
      </w:r>
      <w:commentRangeEnd w:id="9"/>
      <w:r w:rsidR="003B4889">
        <w:rPr>
          <w:rStyle w:val="CommentReference"/>
          <w:rFonts w:asciiTheme="minorHAnsi" w:eastAsiaTheme="minorHAnsi" w:hAnsiTheme="minorHAnsi" w:cstheme="minorBidi"/>
          <w:kern w:val="2"/>
          <w14:ligatures w14:val="standardContextual"/>
        </w:rPr>
        <w:commentReference w:id="9"/>
      </w:r>
      <w:r w:rsidR="00C61EF5" w:rsidRPr="006A6157">
        <w:rPr>
          <w:rFonts w:ascii="Arial" w:hAnsi="Arial" w:cs="Arial"/>
          <w:sz w:val="22"/>
          <w:szCs w:val="22"/>
        </w:rPr>
        <w:t>.</w:t>
      </w:r>
    </w:p>
    <w:p w14:paraId="6CF6A608" w14:textId="77777777" w:rsidR="00117DE1" w:rsidRPr="00117DE1" w:rsidRDefault="00117DE1" w:rsidP="00117DE1">
      <w:pPr>
        <w:ind w:firstLine="720"/>
        <w:rPr>
          <w:rFonts w:ascii="Arial" w:hAnsi="Arial" w:cs="Arial"/>
          <w:sz w:val="22"/>
          <w:szCs w:val="22"/>
        </w:rPr>
      </w:pPr>
    </w:p>
    <w:p w14:paraId="112EE505" w14:textId="659111B5" w:rsidR="006462B8" w:rsidRPr="006462B8" w:rsidRDefault="007E0AB2" w:rsidP="006462B8">
      <w:pPr>
        <w:spacing w:after="120"/>
        <w:jc w:val="both"/>
        <w:rPr>
          <w:rFonts w:ascii="Arial" w:hAnsi="Arial" w:cs="Arial"/>
          <w:b/>
          <w:bCs/>
          <w:sz w:val="22"/>
          <w:szCs w:val="22"/>
          <w:u w:val="single"/>
        </w:rPr>
      </w:pPr>
      <w:r w:rsidRPr="0088307A">
        <w:rPr>
          <w:rFonts w:ascii="Arial" w:hAnsi="Arial" w:cs="Arial"/>
          <w:b/>
          <w:bCs/>
          <w:sz w:val="22"/>
          <w:szCs w:val="22"/>
          <w:u w:val="single"/>
        </w:rPr>
        <w:t>B. APPROACH</w:t>
      </w:r>
    </w:p>
    <w:p w14:paraId="684B47C2" w14:textId="2B0CC7CD" w:rsidR="006462B8" w:rsidRPr="006462B8" w:rsidRDefault="007E0AB2" w:rsidP="006462B8">
      <w:pPr>
        <w:spacing w:after="120"/>
        <w:jc w:val="both"/>
        <w:rPr>
          <w:rFonts w:ascii="Arial" w:hAnsi="Arial" w:cs="Arial"/>
          <w:b/>
          <w:bCs/>
          <w:sz w:val="22"/>
          <w:szCs w:val="22"/>
        </w:rPr>
      </w:pPr>
      <w:r w:rsidRPr="0088307A">
        <w:rPr>
          <w:rFonts w:ascii="Arial" w:hAnsi="Arial" w:cs="Arial"/>
          <w:b/>
          <w:bCs/>
          <w:sz w:val="22"/>
          <w:szCs w:val="22"/>
        </w:rPr>
        <w:t>B.1 METHODS</w:t>
      </w:r>
    </w:p>
    <w:p w14:paraId="73DF6632" w14:textId="390A64FE" w:rsidR="007E0AB2" w:rsidRPr="006462B8" w:rsidRDefault="007E0AB2" w:rsidP="006462B8">
      <w:pPr>
        <w:spacing w:after="60"/>
        <w:jc w:val="both"/>
        <w:rPr>
          <w:rFonts w:ascii="Arial" w:hAnsi="Arial" w:cs="Arial"/>
          <w:sz w:val="22"/>
          <w:szCs w:val="22"/>
        </w:rPr>
      </w:pPr>
      <w:r w:rsidRPr="0088307A">
        <w:rPr>
          <w:rFonts w:ascii="Arial" w:hAnsi="Arial" w:cs="Arial"/>
          <w:sz w:val="22"/>
          <w:szCs w:val="22"/>
          <w:u w:val="single"/>
        </w:rPr>
        <w:t>B.1.1. Project Overview.</w:t>
      </w:r>
      <w:r>
        <w:rPr>
          <w:rFonts w:ascii="Arial" w:hAnsi="Arial" w:cs="Arial"/>
          <w:b/>
          <w:bCs/>
          <w:sz w:val="22"/>
          <w:szCs w:val="22"/>
        </w:rPr>
        <w:t xml:space="preserve"> </w:t>
      </w:r>
      <w:r w:rsidR="0065465F">
        <w:rPr>
          <w:rFonts w:ascii="Arial" w:hAnsi="Arial" w:cs="Arial"/>
          <w:sz w:val="22"/>
          <w:szCs w:val="22"/>
        </w:rPr>
        <w:t>We have</w:t>
      </w:r>
      <w:r w:rsidRPr="007E0AB2">
        <w:rPr>
          <w:rFonts w:ascii="Arial" w:hAnsi="Arial" w:cs="Arial"/>
          <w:sz w:val="22"/>
          <w:szCs w:val="22"/>
        </w:rPr>
        <w:t xml:space="preserve"> curated a rich clinical dataset compromising high-density EEG data from 136 individuals and eight paradigms</w:t>
      </w:r>
      <w:r w:rsidR="00F02DAB">
        <w:rPr>
          <w:rFonts w:ascii="Arial" w:hAnsi="Arial" w:cs="Arial"/>
          <w:sz w:val="22"/>
          <w:szCs w:val="22"/>
        </w:rPr>
        <w:t xml:space="preserve">, </w:t>
      </w:r>
      <w:r w:rsidRPr="007E0AB2">
        <w:rPr>
          <w:rFonts w:ascii="Arial" w:hAnsi="Arial" w:cs="Arial"/>
          <w:sz w:val="22"/>
          <w:szCs w:val="22"/>
        </w:rPr>
        <w:t xml:space="preserve">alongside rigorous clinical assessments. </w:t>
      </w:r>
      <w:r w:rsidR="00521099">
        <w:rPr>
          <w:rFonts w:ascii="Arial" w:hAnsi="Arial" w:cs="Arial"/>
          <w:sz w:val="22"/>
          <w:szCs w:val="22"/>
        </w:rPr>
        <w:t>This</w:t>
      </w:r>
      <w:r w:rsidRPr="007E0AB2">
        <w:rPr>
          <w:rFonts w:ascii="Arial" w:hAnsi="Arial" w:cs="Arial"/>
          <w:sz w:val="22"/>
          <w:szCs w:val="22"/>
        </w:rPr>
        <w:t xml:space="preserve"> data provides a rare</w:t>
      </w:r>
      <w:r w:rsidR="00C66682">
        <w:rPr>
          <w:rFonts w:ascii="Arial" w:hAnsi="Arial" w:cs="Arial"/>
          <w:sz w:val="22"/>
          <w:szCs w:val="22"/>
        </w:rPr>
        <w:t xml:space="preserve"> </w:t>
      </w:r>
      <w:r w:rsidRPr="007E0AB2">
        <w:rPr>
          <w:rFonts w:ascii="Arial" w:hAnsi="Arial" w:cs="Arial"/>
          <w:sz w:val="22"/>
          <w:szCs w:val="22"/>
        </w:rPr>
        <w:t xml:space="preserve">opportunity to systematically evaluate neuro-oscillatory activity across </w:t>
      </w:r>
      <w:r w:rsidR="003C1D9E">
        <w:rPr>
          <w:rFonts w:ascii="Arial" w:hAnsi="Arial" w:cs="Arial"/>
          <w:sz w:val="22"/>
          <w:szCs w:val="22"/>
        </w:rPr>
        <w:t>diverse</w:t>
      </w:r>
      <w:r w:rsidRPr="007E0AB2">
        <w:rPr>
          <w:rFonts w:ascii="Arial" w:hAnsi="Arial" w:cs="Arial"/>
          <w:sz w:val="22"/>
          <w:szCs w:val="22"/>
        </w:rPr>
        <w:t xml:space="preserve"> </w:t>
      </w:r>
      <w:r w:rsidR="003B4889">
        <w:rPr>
          <w:rFonts w:ascii="Arial" w:hAnsi="Arial" w:cs="Arial"/>
          <w:sz w:val="22"/>
          <w:szCs w:val="22"/>
        </w:rPr>
        <w:t xml:space="preserve">stimulus and task </w:t>
      </w:r>
      <w:r w:rsidRPr="007E0AB2">
        <w:rPr>
          <w:rFonts w:ascii="Arial" w:hAnsi="Arial" w:cs="Arial"/>
          <w:sz w:val="22"/>
          <w:szCs w:val="22"/>
        </w:rPr>
        <w:t xml:space="preserve"> modalities within a single cohort. </w:t>
      </w:r>
    </w:p>
    <w:p w14:paraId="46843E9A" w14:textId="4C5709B0" w:rsidR="007E0AB2" w:rsidRPr="00CC2C54" w:rsidRDefault="007E0AB2" w:rsidP="006462B8">
      <w:pPr>
        <w:spacing w:after="80"/>
        <w:jc w:val="both"/>
        <w:rPr>
          <w:rFonts w:ascii="Arial" w:hAnsi="Arial" w:cs="Arial"/>
          <w:sz w:val="22"/>
          <w:szCs w:val="22"/>
        </w:rPr>
      </w:pPr>
      <w:r w:rsidRPr="0088307A">
        <w:rPr>
          <w:rFonts w:ascii="Arial" w:hAnsi="Arial" w:cs="Arial"/>
          <w:sz w:val="22"/>
          <w:szCs w:val="22"/>
          <w:u w:val="single"/>
        </w:rPr>
        <w:t>B.1.2. Research Design.</w:t>
      </w:r>
      <w:r w:rsidR="00CC2C54">
        <w:rPr>
          <w:rFonts w:ascii="Arial" w:hAnsi="Arial" w:cs="Arial"/>
          <w:sz w:val="22"/>
          <w:szCs w:val="22"/>
        </w:rPr>
        <w:t xml:space="preserve"> </w:t>
      </w:r>
      <w:r w:rsidR="00761667" w:rsidRPr="00761667">
        <w:rPr>
          <w:rFonts w:ascii="Arial" w:hAnsi="Arial" w:cs="Arial"/>
          <w:sz w:val="22"/>
          <w:szCs w:val="22"/>
        </w:rPr>
        <w:t xml:space="preserve">Selected paradigms were chosen to probe neural </w:t>
      </w:r>
      <w:r w:rsidR="00002676">
        <w:rPr>
          <w:rFonts w:ascii="Arial" w:hAnsi="Arial" w:cs="Arial"/>
          <w:sz w:val="22"/>
          <w:szCs w:val="22"/>
        </w:rPr>
        <w:t>activity</w:t>
      </w:r>
      <w:r w:rsidR="00761667" w:rsidRPr="00761667">
        <w:rPr>
          <w:rFonts w:ascii="Arial" w:hAnsi="Arial" w:cs="Arial"/>
          <w:sz w:val="22"/>
          <w:szCs w:val="22"/>
        </w:rPr>
        <w:t xml:space="preserve"> </w:t>
      </w:r>
      <w:r w:rsidR="00F330F1">
        <w:rPr>
          <w:rFonts w:ascii="Arial" w:hAnsi="Arial" w:cs="Arial"/>
          <w:sz w:val="22"/>
          <w:szCs w:val="22"/>
        </w:rPr>
        <w:t>that i) span</w:t>
      </w:r>
      <w:r w:rsidR="00761667" w:rsidRPr="00761667">
        <w:rPr>
          <w:rFonts w:ascii="Arial" w:hAnsi="Arial" w:cs="Arial"/>
          <w:sz w:val="22"/>
          <w:szCs w:val="22"/>
        </w:rPr>
        <w:t xml:space="preserve"> multiple cognitive</w:t>
      </w:r>
      <w:r w:rsidR="00DD1775">
        <w:rPr>
          <w:rFonts w:ascii="Arial" w:hAnsi="Arial" w:cs="Arial"/>
          <w:sz w:val="22"/>
          <w:szCs w:val="22"/>
        </w:rPr>
        <w:t xml:space="preserve">, motor </w:t>
      </w:r>
      <w:r w:rsidR="00761667" w:rsidRPr="00761667">
        <w:rPr>
          <w:rFonts w:ascii="Arial" w:hAnsi="Arial" w:cs="Arial"/>
          <w:sz w:val="22"/>
          <w:szCs w:val="22"/>
        </w:rPr>
        <w:t xml:space="preserve">and sensory domains </w:t>
      </w:r>
      <w:r w:rsidR="00F330F1">
        <w:rPr>
          <w:rFonts w:ascii="Arial" w:hAnsi="Arial" w:cs="Arial"/>
          <w:sz w:val="22"/>
          <w:szCs w:val="22"/>
        </w:rPr>
        <w:t xml:space="preserve">and </w:t>
      </w:r>
      <w:r w:rsidR="005E4896">
        <w:rPr>
          <w:rFonts w:ascii="Arial" w:hAnsi="Arial" w:cs="Arial"/>
          <w:sz w:val="22"/>
          <w:szCs w:val="22"/>
        </w:rPr>
        <w:t>ii</w:t>
      </w:r>
      <w:r w:rsidR="00F330F1">
        <w:rPr>
          <w:rFonts w:ascii="Arial" w:hAnsi="Arial" w:cs="Arial"/>
          <w:sz w:val="22"/>
          <w:szCs w:val="22"/>
        </w:rPr>
        <w:t>)</w:t>
      </w:r>
      <w:r w:rsidR="00761667" w:rsidRPr="00761667">
        <w:rPr>
          <w:rFonts w:ascii="Arial" w:hAnsi="Arial" w:cs="Arial"/>
          <w:sz w:val="22"/>
          <w:szCs w:val="22"/>
        </w:rPr>
        <w:t xml:space="preserve"> are </w:t>
      </w:r>
      <w:r w:rsidR="00221D46">
        <w:rPr>
          <w:rFonts w:ascii="Arial" w:hAnsi="Arial" w:cs="Arial"/>
          <w:sz w:val="22"/>
          <w:szCs w:val="22"/>
        </w:rPr>
        <w:t>potentially</w:t>
      </w:r>
      <w:r w:rsidR="00C72F73">
        <w:rPr>
          <w:rFonts w:ascii="Arial" w:hAnsi="Arial" w:cs="Arial"/>
          <w:sz w:val="22"/>
          <w:szCs w:val="22"/>
        </w:rPr>
        <w:t xml:space="preserve"> </w:t>
      </w:r>
      <w:r w:rsidR="00761667" w:rsidRPr="00761667">
        <w:rPr>
          <w:rFonts w:ascii="Arial" w:hAnsi="Arial" w:cs="Arial"/>
          <w:sz w:val="22"/>
          <w:szCs w:val="22"/>
        </w:rPr>
        <w:t>relevant to autism. Each paradigm targets distinct neural process</w:t>
      </w:r>
      <w:r w:rsidR="00F90DF9">
        <w:rPr>
          <w:rFonts w:ascii="Arial" w:hAnsi="Arial" w:cs="Arial"/>
          <w:sz w:val="22"/>
          <w:szCs w:val="22"/>
        </w:rPr>
        <w:t>es</w:t>
      </w:r>
      <w:r w:rsidR="00761667" w:rsidRPr="00761667">
        <w:rPr>
          <w:rFonts w:ascii="Arial" w:hAnsi="Arial" w:cs="Arial"/>
          <w:sz w:val="22"/>
          <w:szCs w:val="22"/>
        </w:rPr>
        <w:t xml:space="preserve"> </w:t>
      </w:r>
      <w:r w:rsidR="00014A13">
        <w:rPr>
          <w:rFonts w:ascii="Arial" w:hAnsi="Arial" w:cs="Arial"/>
          <w:sz w:val="22"/>
          <w:szCs w:val="22"/>
        </w:rPr>
        <w:t>likely</w:t>
      </w:r>
      <w:r w:rsidR="00761667" w:rsidRPr="00761667">
        <w:rPr>
          <w:rFonts w:ascii="Arial" w:hAnsi="Arial" w:cs="Arial"/>
          <w:sz w:val="22"/>
          <w:szCs w:val="22"/>
        </w:rPr>
        <w:t xml:space="preserve"> implicated in ASD pathology, which we evaluate here in a standardized manner within a single cohort.</w:t>
      </w:r>
      <w:r w:rsidR="00F631F9">
        <w:rPr>
          <w:rFonts w:ascii="Arial" w:hAnsi="Arial" w:cs="Arial"/>
          <w:sz w:val="22"/>
          <w:szCs w:val="22"/>
        </w:rPr>
        <w:t xml:space="preserve"> </w:t>
      </w:r>
      <w:r w:rsidR="00163B65" w:rsidRPr="00163B65">
        <w:rPr>
          <w:rFonts w:ascii="Arial" w:hAnsi="Arial" w:cs="Arial"/>
          <w:sz w:val="22"/>
          <w:szCs w:val="22"/>
        </w:rPr>
        <w:t xml:space="preserve">This offers a comprehensive </w:t>
      </w:r>
      <w:r w:rsidR="00163B65">
        <w:rPr>
          <w:rFonts w:ascii="Arial" w:hAnsi="Arial" w:cs="Arial"/>
          <w:sz w:val="22"/>
          <w:szCs w:val="22"/>
        </w:rPr>
        <w:t>battery</w:t>
      </w:r>
      <w:r w:rsidR="00163B65" w:rsidRPr="00163B65">
        <w:rPr>
          <w:rFonts w:ascii="Arial" w:hAnsi="Arial" w:cs="Arial"/>
          <w:sz w:val="22"/>
          <w:szCs w:val="22"/>
        </w:rPr>
        <w:t xml:space="preserve"> of neural markers </w:t>
      </w:r>
      <w:r w:rsidR="005033BB">
        <w:rPr>
          <w:rFonts w:ascii="Arial" w:hAnsi="Arial" w:cs="Arial"/>
          <w:sz w:val="22"/>
          <w:szCs w:val="22"/>
        </w:rPr>
        <w:t>reflecting</w:t>
      </w:r>
      <w:r w:rsidR="00163B65" w:rsidRPr="00163B65">
        <w:rPr>
          <w:rFonts w:ascii="Arial" w:hAnsi="Arial" w:cs="Arial"/>
          <w:sz w:val="22"/>
          <w:szCs w:val="22"/>
        </w:rPr>
        <w:t xml:space="preserve"> the integrity of diverse cognitive and sensory processes</w:t>
      </w:r>
      <w:r w:rsidR="002E418B">
        <w:rPr>
          <w:rFonts w:ascii="Arial" w:hAnsi="Arial" w:cs="Arial"/>
          <w:sz w:val="22"/>
          <w:szCs w:val="22"/>
        </w:rPr>
        <w:t xml:space="preserve"> that may be impaired in autism</w:t>
      </w:r>
      <w:r w:rsidR="00145386">
        <w:rPr>
          <w:rFonts w:ascii="Arial" w:hAnsi="Arial" w:cs="Arial"/>
          <w:sz w:val="22"/>
          <w:szCs w:val="22"/>
        </w:rPr>
        <w:t>, both at the group- and individual-level</w:t>
      </w:r>
      <w:r w:rsidR="00493E11">
        <w:rPr>
          <w:rFonts w:ascii="Arial" w:hAnsi="Arial" w:cs="Arial"/>
          <w:sz w:val="22"/>
          <w:szCs w:val="22"/>
        </w:rPr>
        <w:t>.</w:t>
      </w:r>
    </w:p>
    <w:p w14:paraId="656EA911" w14:textId="3F9B0C6D" w:rsidR="004D30FA" w:rsidRPr="00585A05" w:rsidRDefault="004D30FA" w:rsidP="00213C1D">
      <w:pPr>
        <w:jc w:val="both"/>
        <w:rPr>
          <w:rFonts w:ascii="Arial" w:hAnsi="Arial" w:cs="Arial"/>
        </w:rPr>
      </w:pPr>
      <w:r w:rsidRPr="004D30FA">
        <w:rPr>
          <w:rFonts w:ascii="Arial" w:hAnsi="Arial" w:cs="Arial"/>
          <w:b/>
          <w:bCs/>
          <w:sz w:val="22"/>
          <w:szCs w:val="22"/>
        </w:rPr>
        <w:t>B.1.2.1</w:t>
      </w:r>
      <w:r>
        <w:rPr>
          <w:rFonts w:ascii="Arial" w:hAnsi="Arial" w:cs="Arial"/>
          <w:b/>
          <w:bCs/>
          <w:sz w:val="22"/>
          <w:szCs w:val="22"/>
        </w:rPr>
        <w:t xml:space="preserve"> Auditory Steady State </w:t>
      </w:r>
      <w:r w:rsidRPr="000513EE">
        <w:rPr>
          <w:rFonts w:ascii="Arial" w:hAnsi="Arial" w:cs="Arial"/>
          <w:b/>
          <w:bCs/>
          <w:sz w:val="22"/>
          <w:szCs w:val="22"/>
        </w:rPr>
        <w:t xml:space="preserve">Response (ASSR). </w:t>
      </w:r>
      <w:commentRangeStart w:id="10"/>
      <w:r w:rsidR="003842F2" w:rsidRPr="000513EE">
        <w:rPr>
          <w:rFonts w:ascii="Arial" w:hAnsi="Arial" w:cs="Arial"/>
          <w:sz w:val="22"/>
          <w:szCs w:val="22"/>
        </w:rPr>
        <w:t>ASSR—</w:t>
      </w:r>
      <w:r w:rsidR="00DD6160">
        <w:rPr>
          <w:rFonts w:ascii="Arial" w:hAnsi="Arial" w:cs="Arial"/>
          <w:sz w:val="22"/>
          <w:szCs w:val="22"/>
        </w:rPr>
        <w:t xml:space="preserve">which elicits </w:t>
      </w:r>
      <w:r w:rsidR="003842F2" w:rsidRPr="000513EE">
        <w:rPr>
          <w:rFonts w:ascii="Arial" w:hAnsi="Arial" w:cs="Arial"/>
          <w:sz w:val="22"/>
          <w:szCs w:val="22"/>
        </w:rPr>
        <w:t>a sinusoidal frequency-following response in the primary auditory cortex</w:t>
      </w:r>
      <w:r w:rsidR="003842F2" w:rsidRPr="00585A05">
        <w:rPr>
          <w:rFonts w:ascii="Arial" w:hAnsi="Arial" w:cs="Arial"/>
          <w:sz w:val="22"/>
          <w:szCs w:val="22"/>
        </w:rPr>
        <w:t xml:space="preserve">—provides </w:t>
      </w:r>
      <w:r w:rsidR="003842F2" w:rsidRPr="002B06AF">
        <w:rPr>
          <w:rFonts w:ascii="Arial" w:hAnsi="Arial" w:cs="Arial"/>
          <w:sz w:val="22"/>
          <w:szCs w:val="22"/>
        </w:rPr>
        <w:t>a non</w:t>
      </w:r>
      <w:r w:rsidR="003905E2" w:rsidRPr="002B06AF">
        <w:rPr>
          <w:rFonts w:ascii="Arial" w:hAnsi="Arial" w:cs="Arial"/>
          <w:sz w:val="22"/>
          <w:szCs w:val="22"/>
        </w:rPr>
        <w:t>-</w:t>
      </w:r>
      <w:r w:rsidR="003842F2" w:rsidRPr="002B06AF">
        <w:rPr>
          <w:rFonts w:ascii="Arial" w:hAnsi="Arial" w:cs="Arial"/>
          <w:sz w:val="22"/>
          <w:szCs w:val="22"/>
        </w:rPr>
        <w:t>invasive measure of neural oscillatory function</w:t>
      </w:r>
      <w:r w:rsidR="00585A05" w:rsidRPr="002B06AF">
        <w:rPr>
          <w:rFonts w:ascii="Arial" w:hAnsi="Arial" w:cs="Arial"/>
          <w:sz w:val="22"/>
          <w:szCs w:val="22"/>
        </w:rPr>
        <w:t xml:space="preserve">. </w:t>
      </w:r>
      <w:r w:rsidR="00D765C5" w:rsidRPr="002B06AF">
        <w:rPr>
          <w:rFonts w:ascii="Arial" w:hAnsi="Arial" w:cs="Arial"/>
          <w:sz w:val="22"/>
          <w:szCs w:val="22"/>
        </w:rPr>
        <w:t>Here</w:t>
      </w:r>
      <w:r w:rsidR="00C10330">
        <w:rPr>
          <w:rFonts w:ascii="Arial" w:hAnsi="Arial" w:cs="Arial"/>
          <w:sz w:val="22"/>
          <w:szCs w:val="22"/>
        </w:rPr>
        <w:t>,</w:t>
      </w:r>
      <w:r w:rsidR="00D765C5" w:rsidRPr="002B06AF">
        <w:rPr>
          <w:rFonts w:ascii="Arial" w:hAnsi="Arial" w:cs="Arial"/>
          <w:sz w:val="22"/>
          <w:szCs w:val="22"/>
        </w:rPr>
        <w:t xml:space="preserve"> we evoke ASSR </w:t>
      </w:r>
      <w:r w:rsidR="00807506" w:rsidRPr="000513EE">
        <w:rPr>
          <w:rFonts w:ascii="Arial" w:hAnsi="Arial" w:cs="Arial"/>
          <w:sz w:val="22"/>
          <w:szCs w:val="22"/>
        </w:rPr>
        <w:t xml:space="preserve">by periodic </w:t>
      </w:r>
      <w:r w:rsidR="00807506" w:rsidRPr="00585A05">
        <w:rPr>
          <w:rFonts w:ascii="Arial" w:hAnsi="Arial" w:cs="Arial"/>
          <w:sz w:val="22"/>
          <w:szCs w:val="22"/>
        </w:rPr>
        <w:t>auditory stimulation</w:t>
      </w:r>
      <w:r w:rsidR="00807506" w:rsidRPr="002B06AF">
        <w:rPr>
          <w:rFonts w:ascii="Arial" w:hAnsi="Arial" w:cs="Arial"/>
          <w:sz w:val="22"/>
          <w:szCs w:val="22"/>
        </w:rPr>
        <w:t xml:space="preserve"> </w:t>
      </w:r>
      <w:r w:rsidR="00D765C5" w:rsidRPr="002B06AF">
        <w:rPr>
          <w:rFonts w:ascii="Arial" w:hAnsi="Arial" w:cs="Arial"/>
          <w:sz w:val="22"/>
          <w:szCs w:val="22"/>
        </w:rPr>
        <w:t>in the gamma-frequency range (</w:t>
      </w:r>
      <w:r w:rsidR="00966E60">
        <w:rPr>
          <w:rFonts w:ascii="Arial" w:hAnsi="Arial" w:cs="Arial"/>
          <w:sz w:val="22"/>
          <w:szCs w:val="22"/>
        </w:rPr>
        <w:t>40</w:t>
      </w:r>
      <w:r w:rsidR="009A38C0">
        <w:rPr>
          <w:rFonts w:ascii="Arial" w:hAnsi="Arial" w:cs="Arial"/>
          <w:sz w:val="22"/>
          <w:szCs w:val="22"/>
        </w:rPr>
        <w:t>-</w:t>
      </w:r>
      <w:r w:rsidR="00D765C5" w:rsidRPr="002B06AF">
        <w:rPr>
          <w:rFonts w:ascii="Arial" w:hAnsi="Arial" w:cs="Arial"/>
          <w:sz w:val="22"/>
          <w:szCs w:val="22"/>
        </w:rPr>
        <w:t xml:space="preserve">Hz), which </w:t>
      </w:r>
      <w:r w:rsidR="004D0304">
        <w:rPr>
          <w:rFonts w:ascii="Arial" w:hAnsi="Arial" w:cs="Arial"/>
          <w:sz w:val="22"/>
          <w:szCs w:val="22"/>
        </w:rPr>
        <w:t>is thought to probe</w:t>
      </w:r>
      <w:r w:rsidR="00D765C5" w:rsidRPr="002B06AF">
        <w:rPr>
          <w:rFonts w:ascii="Arial" w:hAnsi="Arial" w:cs="Arial"/>
          <w:sz w:val="22"/>
          <w:szCs w:val="22"/>
        </w:rPr>
        <w:t xml:space="preserve"> </w:t>
      </w:r>
      <w:r w:rsidR="00B97557">
        <w:rPr>
          <w:rFonts w:ascii="Arial" w:hAnsi="Arial" w:cs="Arial"/>
          <w:sz w:val="22"/>
          <w:szCs w:val="22"/>
        </w:rPr>
        <w:t xml:space="preserve">intact </w:t>
      </w:r>
      <w:r w:rsidR="00D765C5" w:rsidRPr="002B06AF">
        <w:rPr>
          <w:rFonts w:ascii="Arial" w:hAnsi="Arial" w:cs="Arial"/>
          <w:sz w:val="22"/>
          <w:szCs w:val="22"/>
        </w:rPr>
        <w:t xml:space="preserve">synchronization of GABAergic interneurons </w:t>
      </w:r>
      <w:r w:rsidR="003905E2" w:rsidRPr="002B06AF">
        <w:rPr>
          <w:rFonts w:ascii="Arial" w:hAnsi="Arial" w:cs="Arial"/>
          <w:sz w:val="22"/>
          <w:szCs w:val="22"/>
        </w:rPr>
        <w:fldChar w:fldCharType="begin">
          <w:fldData xml:space="preserve">PEVuZE5vdGU+PENpdGU+PEF1dGhvcj5MaTwvQXV0aG9yPjxZZWFyPjIwMjQ8L1llYXI+PFJlY051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PEVuZE5vdGU+PENpdGU+PEF1dGhvcj5MaTwvQXV0aG9yPjxZZWFyPjIwMjQ8L1llYXI+PFJlY051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3905E2" w:rsidRPr="002B06AF">
        <w:rPr>
          <w:rFonts w:ascii="Arial" w:hAnsi="Arial" w:cs="Arial"/>
          <w:sz w:val="22"/>
          <w:szCs w:val="22"/>
        </w:rPr>
      </w:r>
      <w:r w:rsidR="003905E2" w:rsidRPr="002B06AF">
        <w:rPr>
          <w:rFonts w:ascii="Arial" w:hAnsi="Arial" w:cs="Arial"/>
          <w:sz w:val="22"/>
          <w:szCs w:val="22"/>
        </w:rPr>
        <w:fldChar w:fldCharType="separate"/>
      </w:r>
      <w:r w:rsidR="006A6157">
        <w:rPr>
          <w:rFonts w:ascii="Arial" w:hAnsi="Arial" w:cs="Arial"/>
          <w:noProof/>
          <w:sz w:val="22"/>
          <w:szCs w:val="22"/>
        </w:rPr>
        <w:t>[17]</w:t>
      </w:r>
      <w:r w:rsidR="003905E2" w:rsidRPr="002B06AF">
        <w:rPr>
          <w:rFonts w:ascii="Arial" w:hAnsi="Arial" w:cs="Arial"/>
          <w:sz w:val="22"/>
          <w:szCs w:val="22"/>
        </w:rPr>
        <w:fldChar w:fldCharType="end"/>
      </w:r>
      <w:r w:rsidR="003905E2" w:rsidRPr="002B06AF">
        <w:rPr>
          <w:rFonts w:ascii="Arial" w:hAnsi="Arial" w:cs="Arial"/>
          <w:sz w:val="22"/>
          <w:szCs w:val="22"/>
        </w:rPr>
        <w:t xml:space="preserve"> </w:t>
      </w:r>
      <w:r w:rsidR="002A14C5" w:rsidRPr="002B06AF">
        <w:rPr>
          <w:rFonts w:ascii="Arial" w:hAnsi="Arial" w:cs="Arial"/>
          <w:sz w:val="22"/>
          <w:szCs w:val="22"/>
        </w:rPr>
        <w:t xml:space="preserve">and </w:t>
      </w:r>
      <w:r w:rsidR="00585A05" w:rsidRPr="002B06AF">
        <w:rPr>
          <w:rFonts w:ascii="Arial" w:hAnsi="Arial" w:cs="Arial"/>
          <w:sz w:val="22"/>
          <w:szCs w:val="22"/>
        </w:rPr>
        <w:t>offers insight into underlying excitatory-</w:t>
      </w:r>
      <w:r w:rsidR="00585A05" w:rsidRPr="002B06AF">
        <w:rPr>
          <w:rFonts w:ascii="Arial" w:hAnsi="Arial" w:cs="Arial"/>
          <w:sz w:val="22"/>
          <w:szCs w:val="22"/>
        </w:rPr>
        <w:lastRenderedPageBreak/>
        <w:t>inhibitory (E/I) imbalance in ASD</w:t>
      </w:r>
      <w:r w:rsidR="00B97557">
        <w:rPr>
          <w:rFonts w:ascii="Arial" w:hAnsi="Arial" w:cs="Arial"/>
          <w:sz w:val="22"/>
          <w:szCs w:val="22"/>
        </w:rPr>
        <w:t xml:space="preserve"> </w:t>
      </w:r>
      <w:r w:rsidR="00585A05" w:rsidRPr="002B06AF">
        <w:rPr>
          <w:rFonts w:ascii="Arial" w:hAnsi="Arial" w:cs="Arial"/>
          <w:sz w:val="22"/>
          <w:szCs w:val="22"/>
        </w:rPr>
        <w:fldChar w:fldCharType="begin">
          <w:fldData xml:space="preserve">PEVuZE5vdGU+PENpdGU+PEF1dGhvcj5VenVub3ZhPC9BdXRob3I+PFllYXI+MjAxNjwvWWVhcj48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PEVuZE5vdGU+PENpdGU+PEF1dGhvcj5VenVub3ZhPC9BdXRob3I+PFllYXI+MjAxNjwvWWVhcj48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585A05" w:rsidRPr="002B06AF">
        <w:rPr>
          <w:rFonts w:ascii="Arial" w:hAnsi="Arial" w:cs="Arial"/>
          <w:sz w:val="22"/>
          <w:szCs w:val="22"/>
        </w:rPr>
      </w:r>
      <w:r w:rsidR="00585A05" w:rsidRPr="002B06AF">
        <w:rPr>
          <w:rFonts w:ascii="Arial" w:hAnsi="Arial" w:cs="Arial"/>
          <w:sz w:val="22"/>
          <w:szCs w:val="22"/>
        </w:rPr>
        <w:fldChar w:fldCharType="separate"/>
      </w:r>
      <w:r w:rsidR="006A6157">
        <w:rPr>
          <w:rFonts w:ascii="Arial" w:hAnsi="Arial" w:cs="Arial"/>
          <w:noProof/>
          <w:sz w:val="22"/>
          <w:szCs w:val="22"/>
        </w:rPr>
        <w:t>[18, 19]</w:t>
      </w:r>
      <w:r w:rsidR="00585A05" w:rsidRPr="002B06AF">
        <w:rPr>
          <w:rFonts w:ascii="Arial" w:hAnsi="Arial" w:cs="Arial"/>
          <w:sz w:val="22"/>
          <w:szCs w:val="22"/>
        </w:rPr>
        <w:fldChar w:fldCharType="end"/>
      </w:r>
      <w:r w:rsidR="00585A05" w:rsidRPr="002B06AF">
        <w:rPr>
          <w:rFonts w:ascii="Arial" w:hAnsi="Arial" w:cs="Arial"/>
          <w:sz w:val="22"/>
          <w:szCs w:val="22"/>
        </w:rPr>
        <w:t xml:space="preserve">—a </w:t>
      </w:r>
      <w:r w:rsidR="00585A05" w:rsidRPr="00F1368F">
        <w:rPr>
          <w:rFonts w:ascii="Arial" w:hAnsi="Arial" w:cs="Arial"/>
          <w:sz w:val="22"/>
          <w:szCs w:val="22"/>
        </w:rPr>
        <w:t xml:space="preserve">popular idea supported by findings from both animal models </w:t>
      </w:r>
      <w:r w:rsidR="00585A05" w:rsidRPr="00F1368F">
        <w:rPr>
          <w:rFonts w:ascii="Arial" w:hAnsi="Arial" w:cs="Arial"/>
          <w:sz w:val="22"/>
          <w:szCs w:val="22"/>
        </w:rPr>
        <w:fldChar w:fldCharType="begin">
          <w:fldData xml:space="preserve">PEVuZE5vdGU+PENpdGU+PEF1dGhvcj5KdWFyZXo8L0F1dGhvcj48WWVhcj4yMDIyPC9ZZWFyPjxS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==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PEVuZE5vdGU+PENpdGU+PEF1dGhvcj5KdWFyZXo8L0F1dGhvcj48WWVhcj4yMDIyPC9ZZWFyPjxS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==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585A05" w:rsidRPr="00F1368F">
        <w:rPr>
          <w:rFonts w:ascii="Arial" w:hAnsi="Arial" w:cs="Arial"/>
          <w:sz w:val="22"/>
          <w:szCs w:val="22"/>
        </w:rPr>
      </w:r>
      <w:r w:rsidR="00585A05" w:rsidRPr="00F1368F">
        <w:rPr>
          <w:rFonts w:ascii="Arial" w:hAnsi="Arial" w:cs="Arial"/>
          <w:sz w:val="22"/>
          <w:szCs w:val="22"/>
        </w:rPr>
        <w:fldChar w:fldCharType="separate"/>
      </w:r>
      <w:r w:rsidR="006A6157">
        <w:rPr>
          <w:rFonts w:ascii="Arial" w:hAnsi="Arial" w:cs="Arial"/>
          <w:noProof/>
          <w:sz w:val="22"/>
          <w:szCs w:val="22"/>
        </w:rPr>
        <w:t>[20, 21]</w:t>
      </w:r>
      <w:r w:rsidR="00585A05" w:rsidRPr="00F1368F">
        <w:rPr>
          <w:rFonts w:ascii="Arial" w:hAnsi="Arial" w:cs="Arial"/>
          <w:sz w:val="22"/>
          <w:szCs w:val="22"/>
        </w:rPr>
        <w:fldChar w:fldCharType="end"/>
      </w:r>
      <w:r w:rsidR="00585A05" w:rsidRPr="00F1368F">
        <w:rPr>
          <w:rFonts w:ascii="Arial" w:hAnsi="Arial" w:cs="Arial"/>
          <w:sz w:val="22"/>
          <w:szCs w:val="22"/>
        </w:rPr>
        <w:t xml:space="preserve"> and human studies </w:t>
      </w:r>
      <w:r w:rsidR="00585A05" w:rsidRPr="00F1368F">
        <w:rPr>
          <w:rFonts w:ascii="Arial" w:hAnsi="Arial" w:cs="Arial"/>
          <w:sz w:val="22"/>
          <w:szCs w:val="22"/>
        </w:rPr>
        <w:fldChar w:fldCharType="begin">
          <w:fldData xml:space="preserve">PEVuZE5vdGU+PENpdGU+PEF1dGhvcj5Sb2phczwvQXV0aG9yPjxZZWFyPjIwMTQ8L1llYXI+PFJl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PEVuZE5vdGU+PENpdGU+PEF1dGhvcj5Sb2phczwvQXV0aG9yPjxZZWFyPjIwMTQ8L1llYXI+PFJl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585A05" w:rsidRPr="00F1368F">
        <w:rPr>
          <w:rFonts w:ascii="Arial" w:hAnsi="Arial" w:cs="Arial"/>
          <w:sz w:val="22"/>
          <w:szCs w:val="22"/>
        </w:rPr>
      </w:r>
      <w:r w:rsidR="00585A05" w:rsidRPr="00F1368F">
        <w:rPr>
          <w:rFonts w:ascii="Arial" w:hAnsi="Arial" w:cs="Arial"/>
          <w:sz w:val="22"/>
          <w:szCs w:val="22"/>
        </w:rPr>
        <w:fldChar w:fldCharType="separate"/>
      </w:r>
      <w:r w:rsidR="006A6157">
        <w:rPr>
          <w:rFonts w:ascii="Arial" w:hAnsi="Arial" w:cs="Arial"/>
          <w:noProof/>
          <w:sz w:val="22"/>
          <w:szCs w:val="22"/>
        </w:rPr>
        <w:t>[22, 23]</w:t>
      </w:r>
      <w:r w:rsidR="00585A05" w:rsidRPr="00F1368F">
        <w:rPr>
          <w:rFonts w:ascii="Arial" w:hAnsi="Arial" w:cs="Arial"/>
          <w:sz w:val="22"/>
          <w:szCs w:val="22"/>
        </w:rPr>
        <w:fldChar w:fldCharType="end"/>
      </w:r>
      <w:r w:rsidR="00585A05" w:rsidRPr="00F1368F">
        <w:rPr>
          <w:rFonts w:ascii="Arial" w:hAnsi="Arial" w:cs="Arial"/>
          <w:sz w:val="22"/>
          <w:szCs w:val="22"/>
        </w:rPr>
        <w:t xml:space="preserve">. </w:t>
      </w:r>
      <w:r w:rsidR="00F1368F" w:rsidRPr="00F1368F">
        <w:rPr>
          <w:rFonts w:ascii="Arial" w:hAnsi="Arial" w:cs="Arial"/>
          <w:sz w:val="22"/>
          <w:szCs w:val="22"/>
        </w:rPr>
        <w:t xml:space="preserve">Previous studies evaluating ASSR in ASD demonstrate an ASD-specific reduction in evoked </w:t>
      </w:r>
      <w:r w:rsidR="00EA20E0">
        <w:rPr>
          <w:rFonts w:ascii="Arial" w:hAnsi="Arial" w:cs="Arial"/>
          <w:sz w:val="22"/>
          <w:szCs w:val="22"/>
        </w:rPr>
        <w:t xml:space="preserve">gamma </w:t>
      </w:r>
      <w:r w:rsidR="00F1368F" w:rsidRPr="00F1368F">
        <w:rPr>
          <w:rFonts w:ascii="Arial" w:hAnsi="Arial" w:cs="Arial"/>
          <w:sz w:val="22"/>
          <w:szCs w:val="22"/>
        </w:rPr>
        <w:t xml:space="preserve">power and inter-trial coherence (ITC) </w:t>
      </w:r>
      <w:r w:rsidR="00F1368F" w:rsidRPr="00F1368F">
        <w:rPr>
          <w:rFonts w:ascii="Arial" w:hAnsi="Arial" w:cs="Arial"/>
          <w:sz w:val="22"/>
          <w:szCs w:val="22"/>
        </w:rPr>
        <w:fldChar w:fldCharType="begin">
          <w:fldData xml:space="preserve">PEVuZE5vdGU+PENpdGU+PEF1dGhvcj5BcnV0aXVuaWFuPC9BdXRob3I+PFllYXI+MjAyMzwvWWVh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</w:fldData>
        </w:fldChar>
      </w:r>
      <w:r w:rsidR="006A6157">
        <w:rPr>
          <w:rFonts w:ascii="Arial" w:hAnsi="Arial" w:cs="Arial"/>
          <w:sz w:val="22"/>
          <w:szCs w:val="22"/>
        </w:rPr>
        <w:instrText xml:space="preserve"> ADDIN EN.CITE </w:instrText>
      </w:r>
      <w:r w:rsidR="006A6157">
        <w:rPr>
          <w:rFonts w:ascii="Arial" w:hAnsi="Arial" w:cs="Arial"/>
          <w:sz w:val="22"/>
          <w:szCs w:val="22"/>
        </w:rPr>
        <w:fldChar w:fldCharType="begin">
          <w:fldData xml:space="preserve">PEVuZE5vdGU+PENpdGU+PEF1dGhvcj5BcnV0aXVuaWFuPC9BdXRob3I+PFllYXI+MjAyMzwvWWVh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</w:fldData>
        </w:fldChar>
      </w:r>
      <w:r w:rsidR="006A6157">
        <w:rPr>
          <w:rFonts w:ascii="Arial" w:hAnsi="Arial" w:cs="Arial"/>
          <w:sz w:val="22"/>
          <w:szCs w:val="22"/>
        </w:rPr>
        <w:instrText xml:space="preserve"> ADDIN EN.CITE.DATA </w:instrText>
      </w:r>
      <w:r w:rsidR="006A6157">
        <w:rPr>
          <w:rFonts w:ascii="Arial" w:hAnsi="Arial" w:cs="Arial"/>
          <w:sz w:val="22"/>
          <w:szCs w:val="22"/>
        </w:rPr>
      </w:r>
      <w:r w:rsidR="006A6157">
        <w:rPr>
          <w:rFonts w:ascii="Arial" w:hAnsi="Arial" w:cs="Arial"/>
          <w:sz w:val="22"/>
          <w:szCs w:val="22"/>
        </w:rPr>
        <w:fldChar w:fldCharType="end"/>
      </w:r>
      <w:r w:rsidR="00F1368F" w:rsidRPr="00F1368F">
        <w:rPr>
          <w:rFonts w:ascii="Arial" w:hAnsi="Arial" w:cs="Arial"/>
          <w:sz w:val="22"/>
          <w:szCs w:val="22"/>
        </w:rPr>
      </w:r>
      <w:r w:rsidR="00F1368F" w:rsidRPr="00F1368F">
        <w:rPr>
          <w:rFonts w:ascii="Arial" w:hAnsi="Arial" w:cs="Arial"/>
          <w:sz w:val="22"/>
          <w:szCs w:val="22"/>
        </w:rPr>
        <w:fldChar w:fldCharType="separate"/>
      </w:r>
      <w:r w:rsidR="006A6157">
        <w:rPr>
          <w:rFonts w:ascii="Arial" w:hAnsi="Arial" w:cs="Arial"/>
          <w:noProof/>
          <w:sz w:val="22"/>
          <w:szCs w:val="22"/>
        </w:rPr>
        <w:t>[24-28]</w:t>
      </w:r>
      <w:r w:rsidR="00F1368F" w:rsidRPr="00F1368F">
        <w:rPr>
          <w:rFonts w:ascii="Arial" w:hAnsi="Arial" w:cs="Arial"/>
          <w:sz w:val="22"/>
          <w:szCs w:val="22"/>
        </w:rPr>
        <w:fldChar w:fldCharType="end"/>
      </w:r>
      <w:r w:rsidR="00F1368F" w:rsidRPr="00F1368F">
        <w:rPr>
          <w:rFonts w:ascii="Arial" w:hAnsi="Arial" w:cs="Arial"/>
          <w:sz w:val="22"/>
          <w:szCs w:val="22"/>
        </w:rPr>
        <w:t>, although findings are conflicting.</w:t>
      </w:r>
      <w:r w:rsidR="00FA1A7E">
        <w:rPr>
          <w:rFonts w:ascii="Arial" w:hAnsi="Arial" w:cs="Arial"/>
          <w:sz w:val="22"/>
          <w:szCs w:val="22"/>
        </w:rPr>
        <w:t xml:space="preserve"> Analyses will evaluate gamma-band activity and the broad-band evoked response</w:t>
      </w:r>
      <w:commentRangeEnd w:id="10"/>
      <w:r w:rsidR="0084083E">
        <w:rPr>
          <w:rStyle w:val="CommentReference"/>
          <w:rFonts w:asciiTheme="minorHAnsi" w:eastAsiaTheme="minorHAnsi" w:hAnsiTheme="minorHAnsi" w:cstheme="minorBidi"/>
          <w:kern w:val="2"/>
          <w14:ligatures w14:val="standardContextual"/>
        </w:rPr>
        <w:commentReference w:id="10"/>
      </w:r>
      <w:r w:rsidR="00FA1A7E">
        <w:rPr>
          <w:rFonts w:ascii="Arial" w:hAnsi="Arial" w:cs="Arial"/>
          <w:sz w:val="22"/>
          <w:szCs w:val="22"/>
        </w:rPr>
        <w:t>.</w:t>
      </w:r>
    </w:p>
    <w:p w14:paraId="6158EB4F" w14:textId="0603DA8D" w:rsidR="004D30FA" w:rsidRPr="00115755" w:rsidRDefault="004D30FA" w:rsidP="00213C1D">
      <w:pPr>
        <w:jc w:val="both"/>
        <w:rPr>
          <w:rFonts w:ascii="Arial" w:hAnsi="Arial" w:cs="Arial"/>
          <w:sz w:val="22"/>
          <w:szCs w:val="22"/>
        </w:rPr>
      </w:pPr>
      <w:r w:rsidRPr="004D30FA">
        <w:rPr>
          <w:rFonts w:ascii="Arial" w:hAnsi="Arial" w:cs="Arial"/>
          <w:b/>
          <w:bCs/>
          <w:sz w:val="22"/>
          <w:szCs w:val="22"/>
        </w:rPr>
        <w:t>B.1.2.</w:t>
      </w:r>
      <w:r>
        <w:rPr>
          <w:rFonts w:ascii="Arial" w:hAnsi="Arial" w:cs="Arial"/>
          <w:b/>
          <w:bCs/>
          <w:sz w:val="22"/>
          <w:szCs w:val="22"/>
        </w:rPr>
        <w:t>2 Illusory Contours</w:t>
      </w:r>
      <w:r w:rsidR="001E2737">
        <w:rPr>
          <w:rFonts w:ascii="Arial" w:hAnsi="Arial" w:cs="Arial"/>
          <w:b/>
          <w:bCs/>
          <w:sz w:val="22"/>
          <w:szCs w:val="22"/>
        </w:rPr>
        <w:t xml:space="preserve"> (IC)</w:t>
      </w:r>
      <w:r>
        <w:rPr>
          <w:rFonts w:ascii="Arial" w:hAnsi="Arial" w:cs="Arial"/>
          <w:b/>
          <w:bCs/>
          <w:sz w:val="22"/>
          <w:szCs w:val="22"/>
        </w:rPr>
        <w:t>.</w:t>
      </w:r>
      <w:r w:rsidR="003A74AD">
        <w:rPr>
          <w:rFonts w:ascii="Arial" w:hAnsi="Arial" w:cs="Arial"/>
          <w:b/>
          <w:bCs/>
          <w:sz w:val="22"/>
          <w:szCs w:val="22"/>
        </w:rPr>
        <w:t xml:space="preserve"> </w:t>
      </w:r>
      <w:r w:rsidR="003A74AD">
        <w:rPr>
          <w:rFonts w:ascii="Arial" w:hAnsi="Arial" w:cs="Arial"/>
          <w:sz w:val="22"/>
          <w:szCs w:val="22"/>
        </w:rPr>
        <w:t xml:space="preserve">Kanizsa IC stimuli invoke increased gamma-band activity compared to control stimuli, reflecting synchronized activity </w:t>
      </w:r>
      <w:r w:rsidR="003F3256">
        <w:rPr>
          <w:rFonts w:ascii="Arial" w:hAnsi="Arial" w:cs="Arial"/>
          <w:sz w:val="22"/>
          <w:szCs w:val="22"/>
        </w:rPr>
        <w:t xml:space="preserve">that </w:t>
      </w:r>
      <w:commentRangeStart w:id="11"/>
      <w:commentRangeStart w:id="12"/>
      <w:r w:rsidR="003F3256">
        <w:rPr>
          <w:rFonts w:ascii="Arial" w:hAnsi="Arial" w:cs="Arial"/>
          <w:sz w:val="22"/>
          <w:szCs w:val="22"/>
        </w:rPr>
        <w:t>underlies</w:t>
      </w:r>
      <w:r w:rsidR="003A74AD">
        <w:rPr>
          <w:rFonts w:ascii="Arial" w:hAnsi="Arial" w:cs="Arial"/>
          <w:sz w:val="22"/>
          <w:szCs w:val="22"/>
        </w:rPr>
        <w:t xml:space="preserve"> automatic binding of visual contours.</w:t>
      </w:r>
      <w:r>
        <w:rPr>
          <w:rFonts w:ascii="Arial" w:hAnsi="Arial" w:cs="Arial"/>
          <w:b/>
          <w:bCs/>
          <w:sz w:val="22"/>
          <w:szCs w:val="22"/>
        </w:rPr>
        <w:t xml:space="preserve"> </w:t>
      </w:r>
      <w:r w:rsidR="00E275A2" w:rsidRPr="00E275A2">
        <w:rPr>
          <w:rFonts w:ascii="Arial" w:hAnsi="Arial" w:cs="Arial"/>
          <w:sz w:val="22"/>
          <w:szCs w:val="22"/>
        </w:rPr>
        <w:t xml:space="preserve">Kanizsa </w:t>
      </w:r>
      <w:r w:rsidR="00E275A2">
        <w:rPr>
          <w:rFonts w:ascii="Arial" w:hAnsi="Arial" w:cs="Arial"/>
          <w:sz w:val="22"/>
          <w:szCs w:val="22"/>
        </w:rPr>
        <w:t>IC</w:t>
      </w:r>
      <w:r w:rsidR="00E275A2" w:rsidRPr="00E275A2">
        <w:rPr>
          <w:rFonts w:ascii="Arial" w:hAnsi="Arial" w:cs="Arial"/>
          <w:sz w:val="22"/>
          <w:szCs w:val="22"/>
        </w:rPr>
        <w:t xml:space="preserve"> stimuli offer a powerful means of probing local versus global visual processing</w:t>
      </w:r>
      <w:r w:rsidR="009D5FFD" w:rsidRPr="009D5FFD">
        <w:rPr>
          <w:rFonts w:ascii="Arial" w:hAnsi="Arial" w:cs="Arial"/>
          <w:sz w:val="22"/>
          <w:szCs w:val="22"/>
        </w:rPr>
        <w:t xml:space="preserve">, which is </w:t>
      </w:r>
      <w:r w:rsidR="009D5FFD">
        <w:rPr>
          <w:rFonts w:ascii="Arial" w:hAnsi="Arial" w:cs="Arial"/>
          <w:sz w:val="22"/>
          <w:szCs w:val="22"/>
        </w:rPr>
        <w:t>ubiquitously</w:t>
      </w:r>
      <w:r w:rsidR="009D5FFD" w:rsidRPr="009D5FFD">
        <w:rPr>
          <w:rFonts w:ascii="Arial" w:hAnsi="Arial" w:cs="Arial"/>
          <w:sz w:val="22"/>
          <w:szCs w:val="22"/>
        </w:rPr>
        <w:t xml:space="preserve"> shown to be atypical in individuals with ASD.</w:t>
      </w:r>
      <w:r w:rsidR="00311843">
        <w:rPr>
          <w:rFonts w:ascii="Arial" w:hAnsi="Arial" w:cs="Arial"/>
          <w:sz w:val="22"/>
          <w:szCs w:val="22"/>
        </w:rPr>
        <w:t xml:space="preserve"> Here, we </w:t>
      </w:r>
      <w:r w:rsidR="004A0D82">
        <w:rPr>
          <w:rFonts w:ascii="Arial" w:hAnsi="Arial" w:cs="Arial"/>
          <w:sz w:val="22"/>
          <w:szCs w:val="22"/>
        </w:rPr>
        <w:t>passively present both IC and control stimuli</w:t>
      </w:r>
      <w:r w:rsidR="00311843">
        <w:rPr>
          <w:rFonts w:ascii="Arial" w:hAnsi="Arial" w:cs="Arial"/>
          <w:sz w:val="22"/>
          <w:szCs w:val="22"/>
        </w:rPr>
        <w:t xml:space="preserve"> </w:t>
      </w:r>
      <w:r w:rsidR="006B4D7D">
        <w:rPr>
          <w:rFonts w:ascii="Arial" w:hAnsi="Arial" w:cs="Arial"/>
          <w:sz w:val="22"/>
          <w:szCs w:val="22"/>
        </w:rPr>
        <w:t xml:space="preserve">to </w:t>
      </w:r>
      <w:r w:rsidR="00311843">
        <w:rPr>
          <w:rFonts w:ascii="Arial" w:hAnsi="Arial" w:cs="Arial"/>
          <w:sz w:val="22"/>
          <w:szCs w:val="22"/>
        </w:rPr>
        <w:t xml:space="preserve">test the integrity of gamma-band activity </w:t>
      </w:r>
      <w:r w:rsidR="004A0D82">
        <w:rPr>
          <w:rFonts w:ascii="Arial" w:hAnsi="Arial" w:cs="Arial"/>
          <w:sz w:val="22"/>
          <w:szCs w:val="22"/>
        </w:rPr>
        <w:t>in ASD.</w:t>
      </w:r>
    </w:p>
    <w:p w14:paraId="2B481263" w14:textId="739AE02E" w:rsidR="004D30FA" w:rsidRPr="009252D9" w:rsidRDefault="004D30FA" w:rsidP="00213C1D">
      <w:pPr>
        <w:jc w:val="both"/>
        <w:rPr>
          <w:rFonts w:ascii="Arial" w:hAnsi="Arial" w:cs="Arial"/>
          <w:sz w:val="22"/>
          <w:szCs w:val="22"/>
        </w:rPr>
      </w:pPr>
      <w:r w:rsidRPr="004D30FA">
        <w:rPr>
          <w:rFonts w:ascii="Arial" w:hAnsi="Arial" w:cs="Arial"/>
          <w:b/>
          <w:bCs/>
          <w:sz w:val="22"/>
          <w:szCs w:val="22"/>
        </w:rPr>
        <w:t>B.1.2.</w:t>
      </w:r>
      <w:r>
        <w:rPr>
          <w:rFonts w:ascii="Arial" w:hAnsi="Arial" w:cs="Arial"/>
          <w:b/>
          <w:bCs/>
          <w:sz w:val="22"/>
          <w:szCs w:val="22"/>
        </w:rPr>
        <w:t xml:space="preserve">3 Face Processing. </w:t>
      </w:r>
      <w:r w:rsidR="009252D9">
        <w:rPr>
          <w:rFonts w:ascii="Arial" w:hAnsi="Arial" w:cs="Arial"/>
          <w:sz w:val="22"/>
          <w:szCs w:val="22"/>
        </w:rPr>
        <w:t xml:space="preserve">Social impairment—a core diagnostic feature of ASD—is likely linked to atypical face processing, </w:t>
      </w:r>
      <w:r w:rsidR="00455DAC">
        <w:rPr>
          <w:rFonts w:ascii="Arial" w:hAnsi="Arial" w:cs="Arial"/>
          <w:sz w:val="22"/>
          <w:szCs w:val="22"/>
        </w:rPr>
        <w:t>which has been</w:t>
      </w:r>
      <w:r w:rsidR="009252D9">
        <w:rPr>
          <w:rFonts w:ascii="Arial" w:hAnsi="Arial" w:cs="Arial"/>
          <w:sz w:val="22"/>
          <w:szCs w:val="22"/>
        </w:rPr>
        <w:t xml:space="preserve"> reported by multiple behavioral, eye-tracking, and neuroimaging studies.</w:t>
      </w:r>
      <w:r w:rsidR="009921D0">
        <w:rPr>
          <w:rFonts w:ascii="Arial" w:hAnsi="Arial" w:cs="Arial"/>
          <w:sz w:val="22"/>
          <w:szCs w:val="22"/>
        </w:rPr>
        <w:t xml:space="preserve"> We present a mix of social (faces) and non-social (objects) stimuli</w:t>
      </w:r>
      <w:r w:rsidR="004870E0">
        <w:rPr>
          <w:rFonts w:ascii="Arial" w:hAnsi="Arial" w:cs="Arial"/>
          <w:sz w:val="22"/>
          <w:szCs w:val="22"/>
        </w:rPr>
        <w:t xml:space="preserve"> to assay alpha and theta function—neural oscillatory measures previously associated with altered face processing in autism.</w:t>
      </w:r>
    </w:p>
    <w:p w14:paraId="06F62DE5" w14:textId="05F47169" w:rsidR="004D30FA" w:rsidRPr="00674080" w:rsidRDefault="004D30FA" w:rsidP="00213C1D">
      <w:pPr>
        <w:jc w:val="both"/>
        <w:rPr>
          <w:rFonts w:ascii="Arial" w:hAnsi="Arial" w:cs="Arial"/>
          <w:sz w:val="22"/>
          <w:szCs w:val="22"/>
        </w:rPr>
      </w:pPr>
      <w:r w:rsidRPr="006A6157">
        <w:rPr>
          <w:rFonts w:ascii="Arial" w:hAnsi="Arial" w:cs="Arial"/>
          <w:b/>
          <w:bCs/>
          <w:sz w:val="22"/>
          <w:szCs w:val="22"/>
        </w:rPr>
        <w:t xml:space="preserve">B.1.2.4 Inter-sensory Attention. </w:t>
      </w:r>
      <w:r w:rsidR="006A3C30" w:rsidRPr="006A3C30">
        <w:rPr>
          <w:rFonts w:ascii="Arial" w:hAnsi="Arial" w:cs="Arial"/>
          <w:sz w:val="22"/>
          <w:szCs w:val="22"/>
        </w:rPr>
        <w:t>Alpha-band activity is thought to modulate suppression of task-irrelevant visual information, a process shown to be atypical in individuals with ASD.</w:t>
      </w:r>
      <w:r w:rsidR="00DD34D4">
        <w:rPr>
          <w:rFonts w:ascii="Arial" w:hAnsi="Arial" w:cs="Arial"/>
          <w:sz w:val="22"/>
          <w:szCs w:val="22"/>
        </w:rPr>
        <w:t xml:space="preserve"> We </w:t>
      </w:r>
      <w:r w:rsidR="00942CF9">
        <w:rPr>
          <w:rFonts w:ascii="Arial" w:hAnsi="Arial" w:cs="Arial"/>
          <w:sz w:val="22"/>
          <w:szCs w:val="22"/>
        </w:rPr>
        <w:t>deploy</w:t>
      </w:r>
      <w:r w:rsidR="00DD34D4">
        <w:rPr>
          <w:rFonts w:ascii="Arial" w:hAnsi="Arial" w:cs="Arial"/>
          <w:sz w:val="22"/>
          <w:szCs w:val="22"/>
        </w:rPr>
        <w:t xml:space="preserve"> a cued-target S1-S2 cross-sensory attention task in which participants are required to attend to a target in either the visual or auditory modality during S2 presentation. </w:t>
      </w:r>
      <w:r w:rsidR="009B058B">
        <w:rPr>
          <w:rFonts w:ascii="Arial" w:hAnsi="Arial" w:cs="Arial"/>
          <w:sz w:val="22"/>
          <w:szCs w:val="22"/>
        </w:rPr>
        <w:t>This assay is designed to evaluate alpha oscillatory activity as a measure of attentional suppression</w:t>
      </w:r>
      <w:r w:rsidR="000374AC">
        <w:rPr>
          <w:rFonts w:ascii="Arial" w:hAnsi="Arial" w:cs="Arial"/>
          <w:sz w:val="22"/>
          <w:szCs w:val="22"/>
        </w:rPr>
        <w:t xml:space="preserve"> in the cue-target window</w:t>
      </w:r>
      <w:r w:rsidR="009B058B" w:rsidRPr="009B058B">
        <w:rPr>
          <w:rFonts w:ascii="Arial" w:hAnsi="Arial" w:cs="Arial"/>
          <w:sz w:val="22"/>
          <w:szCs w:val="22"/>
        </w:rPr>
        <w:t>—</w:t>
      </w:r>
      <w:r w:rsidR="00A31F17" w:rsidRPr="00A31F17">
        <w:rPr>
          <w:rFonts w:ascii="Arial" w:hAnsi="Arial" w:cs="Arial"/>
          <w:sz w:val="22"/>
          <w:szCs w:val="22"/>
        </w:rPr>
        <w:t>particularly relevant given the widespread attentional difficulties observed in autism</w:t>
      </w:r>
      <w:r w:rsidR="009B058B">
        <w:rPr>
          <w:rFonts w:ascii="Arial" w:hAnsi="Arial" w:cs="Arial"/>
          <w:sz w:val="22"/>
          <w:szCs w:val="22"/>
        </w:rPr>
        <w:t xml:space="preserve">. </w:t>
      </w:r>
    </w:p>
    <w:p w14:paraId="4A1FBF49" w14:textId="4025CF88" w:rsidR="00923D01" w:rsidRDefault="004D30FA" w:rsidP="00213C1D">
      <w:pPr>
        <w:tabs>
          <w:tab w:val="left" w:pos="2652"/>
        </w:tabs>
        <w:jc w:val="both"/>
        <w:rPr>
          <w:rFonts w:ascii="Arial" w:hAnsi="Arial" w:cs="Arial"/>
          <w:sz w:val="22"/>
          <w:szCs w:val="22"/>
        </w:rPr>
      </w:pPr>
      <w:r w:rsidRPr="004D30FA">
        <w:rPr>
          <w:rFonts w:ascii="Arial" w:hAnsi="Arial" w:cs="Arial"/>
          <w:b/>
          <w:bCs/>
          <w:sz w:val="22"/>
          <w:szCs w:val="22"/>
        </w:rPr>
        <w:t>B.1.2.</w:t>
      </w:r>
      <w:r>
        <w:rPr>
          <w:rFonts w:ascii="Arial" w:hAnsi="Arial" w:cs="Arial"/>
          <w:b/>
          <w:bCs/>
          <w:sz w:val="22"/>
          <w:szCs w:val="22"/>
        </w:rPr>
        <w:t xml:space="preserve">5 </w:t>
      </w:r>
      <w:r w:rsidR="007F3165" w:rsidRPr="007F3165">
        <w:rPr>
          <w:rFonts w:ascii="Arial" w:hAnsi="Arial" w:cs="Arial"/>
          <w:b/>
          <w:bCs/>
          <w:sz w:val="22"/>
          <w:szCs w:val="22"/>
        </w:rPr>
        <w:t>Audio</w:t>
      </w:r>
      <w:r w:rsidR="00DF4AEB">
        <w:rPr>
          <w:rFonts w:ascii="Arial" w:hAnsi="Arial" w:cs="Arial"/>
          <w:b/>
          <w:bCs/>
          <w:sz w:val="22"/>
          <w:szCs w:val="22"/>
        </w:rPr>
        <w:t>-</w:t>
      </w:r>
      <w:r w:rsidR="007F3165" w:rsidRPr="007F3165">
        <w:rPr>
          <w:rFonts w:ascii="Arial" w:hAnsi="Arial" w:cs="Arial"/>
          <w:b/>
          <w:bCs/>
          <w:sz w:val="22"/>
          <w:szCs w:val="22"/>
        </w:rPr>
        <w:t xml:space="preserve">visual Speeded Reaction Time </w:t>
      </w:r>
      <w:r w:rsidR="007F3165">
        <w:rPr>
          <w:rFonts w:ascii="Arial" w:hAnsi="Arial" w:cs="Arial"/>
          <w:b/>
          <w:bCs/>
          <w:sz w:val="22"/>
          <w:szCs w:val="22"/>
        </w:rPr>
        <w:t>(</w:t>
      </w:r>
      <w:r w:rsidR="00C852B0">
        <w:rPr>
          <w:rFonts w:ascii="Arial" w:hAnsi="Arial" w:cs="Arial"/>
          <w:b/>
          <w:bCs/>
          <w:sz w:val="22"/>
          <w:szCs w:val="22"/>
        </w:rPr>
        <w:t>AVSRT</w:t>
      </w:r>
      <w:r w:rsidR="007F3165">
        <w:rPr>
          <w:rFonts w:ascii="Arial" w:hAnsi="Arial" w:cs="Arial"/>
          <w:b/>
          <w:bCs/>
          <w:sz w:val="22"/>
          <w:szCs w:val="22"/>
        </w:rPr>
        <w:t>)</w:t>
      </w:r>
      <w:r w:rsidR="00C852B0">
        <w:rPr>
          <w:rFonts w:ascii="Arial" w:hAnsi="Arial" w:cs="Arial"/>
          <w:b/>
          <w:bCs/>
          <w:sz w:val="22"/>
          <w:szCs w:val="22"/>
        </w:rPr>
        <w:t>.</w:t>
      </w:r>
      <w:r>
        <w:rPr>
          <w:rFonts w:ascii="Arial" w:hAnsi="Arial" w:cs="Arial"/>
          <w:b/>
          <w:bCs/>
          <w:sz w:val="22"/>
          <w:szCs w:val="22"/>
        </w:rPr>
        <w:t xml:space="preserve"> </w:t>
      </w:r>
      <w:r w:rsidR="00D65144">
        <w:rPr>
          <w:rFonts w:ascii="Arial" w:hAnsi="Arial" w:cs="Arial"/>
          <w:b/>
          <w:bCs/>
          <w:sz w:val="22"/>
          <w:szCs w:val="22"/>
        </w:rPr>
        <w:tab/>
      </w:r>
      <w:r w:rsidR="006A771C">
        <w:rPr>
          <w:rFonts w:ascii="Arial" w:hAnsi="Arial" w:cs="Arial"/>
          <w:sz w:val="22"/>
          <w:szCs w:val="22"/>
        </w:rPr>
        <w:t>AVSRT—</w:t>
      </w:r>
      <w:r w:rsidR="00923D01" w:rsidRPr="00923D01">
        <w:rPr>
          <w:rFonts w:ascii="Arial" w:hAnsi="Arial" w:cs="Arial"/>
          <w:sz w:val="22"/>
          <w:szCs w:val="22"/>
        </w:rPr>
        <w:t>a simple task in which participants respond to visual, auditory, and audio</w:t>
      </w:r>
      <w:r w:rsidR="00DF4AEB">
        <w:rPr>
          <w:rFonts w:ascii="Arial" w:hAnsi="Arial" w:cs="Arial"/>
          <w:sz w:val="22"/>
          <w:szCs w:val="22"/>
        </w:rPr>
        <w:t>-</w:t>
      </w:r>
      <w:r w:rsidR="00923D01" w:rsidRPr="00923D01">
        <w:rPr>
          <w:rFonts w:ascii="Arial" w:hAnsi="Arial" w:cs="Arial"/>
          <w:sz w:val="22"/>
          <w:szCs w:val="22"/>
        </w:rPr>
        <w:t xml:space="preserve">visual targets—probes both early unisensory processing and multisensory integration. This allows for evaluation of multisensory integration at the behavioral level </w:t>
      </w:r>
      <w:r w:rsidR="00FF0379">
        <w:rPr>
          <w:rFonts w:ascii="Arial" w:hAnsi="Arial" w:cs="Arial"/>
          <w:sz w:val="22"/>
          <w:szCs w:val="22"/>
        </w:rPr>
        <w:t xml:space="preserve">(reaction time) </w:t>
      </w:r>
      <w:r w:rsidR="00923D01" w:rsidRPr="00923D01">
        <w:rPr>
          <w:rFonts w:ascii="Arial" w:hAnsi="Arial" w:cs="Arial"/>
          <w:sz w:val="22"/>
          <w:szCs w:val="22"/>
        </w:rPr>
        <w:t>and its association with cortical activity, as indexed by alpha desynchronization.</w:t>
      </w:r>
      <w:r w:rsidR="00465314">
        <w:rPr>
          <w:rFonts w:ascii="Arial" w:hAnsi="Arial" w:cs="Arial"/>
          <w:sz w:val="22"/>
          <w:szCs w:val="22"/>
        </w:rPr>
        <w:t xml:space="preserve"> </w:t>
      </w:r>
      <w:r w:rsidR="007F401D" w:rsidRPr="007F401D">
        <w:rPr>
          <w:rFonts w:ascii="Arial" w:hAnsi="Arial" w:cs="Arial"/>
          <w:sz w:val="22"/>
          <w:szCs w:val="22"/>
        </w:rPr>
        <w:t xml:space="preserve">This approach is motivated by consistent evidence that individuals with autism exhibit </w:t>
      </w:r>
      <w:r w:rsidR="007415FC">
        <w:rPr>
          <w:rFonts w:ascii="Arial" w:hAnsi="Arial" w:cs="Arial"/>
          <w:sz w:val="22"/>
          <w:szCs w:val="22"/>
        </w:rPr>
        <w:t>alterations</w:t>
      </w:r>
      <w:r w:rsidR="007F401D" w:rsidRPr="007F401D">
        <w:rPr>
          <w:rFonts w:ascii="Arial" w:hAnsi="Arial" w:cs="Arial"/>
          <w:sz w:val="22"/>
          <w:szCs w:val="22"/>
        </w:rPr>
        <w:t xml:space="preserve"> in early visual and auditory processing, as well as impaired multisensory </w:t>
      </w:r>
      <w:r w:rsidR="007778E4">
        <w:rPr>
          <w:rFonts w:ascii="Arial" w:hAnsi="Arial" w:cs="Arial"/>
          <w:sz w:val="22"/>
          <w:szCs w:val="22"/>
        </w:rPr>
        <w:t>performance</w:t>
      </w:r>
      <w:r w:rsidR="007F401D" w:rsidRPr="007F401D">
        <w:rPr>
          <w:rFonts w:ascii="Arial" w:hAnsi="Arial" w:cs="Arial"/>
          <w:sz w:val="22"/>
          <w:szCs w:val="22"/>
        </w:rPr>
        <w:t xml:space="preserve"> and electrophysiological responses.</w:t>
      </w:r>
    </w:p>
    <w:p w14:paraId="62908A79" w14:textId="48933B82" w:rsidR="004D30FA" w:rsidRPr="00157EED" w:rsidRDefault="004D30FA" w:rsidP="00213C1D">
      <w:pPr>
        <w:tabs>
          <w:tab w:val="left" w:pos="2652"/>
        </w:tabs>
        <w:jc w:val="both"/>
        <w:rPr>
          <w:rFonts w:ascii="Arial" w:hAnsi="Arial" w:cs="Arial"/>
          <w:sz w:val="22"/>
          <w:szCs w:val="22"/>
        </w:rPr>
      </w:pPr>
      <w:r w:rsidRPr="004D30FA">
        <w:rPr>
          <w:rFonts w:ascii="Arial" w:hAnsi="Arial" w:cs="Arial"/>
          <w:b/>
          <w:bCs/>
          <w:sz w:val="22"/>
          <w:szCs w:val="22"/>
        </w:rPr>
        <w:t>B.1.2.</w:t>
      </w:r>
      <w:r>
        <w:rPr>
          <w:rFonts w:ascii="Arial" w:hAnsi="Arial" w:cs="Arial"/>
          <w:b/>
          <w:bCs/>
          <w:sz w:val="22"/>
          <w:szCs w:val="22"/>
        </w:rPr>
        <w:t xml:space="preserve">6 </w:t>
      </w:r>
      <w:r w:rsidR="0090170A">
        <w:rPr>
          <w:rFonts w:ascii="Arial" w:hAnsi="Arial" w:cs="Arial"/>
          <w:b/>
          <w:bCs/>
          <w:sz w:val="22"/>
          <w:szCs w:val="22"/>
        </w:rPr>
        <w:t>Motor Processing</w:t>
      </w:r>
      <w:r w:rsidR="00835006">
        <w:rPr>
          <w:rFonts w:ascii="Arial" w:hAnsi="Arial" w:cs="Arial"/>
          <w:b/>
          <w:bCs/>
          <w:sz w:val="22"/>
          <w:szCs w:val="22"/>
        </w:rPr>
        <w:t xml:space="preserve"> (Treadmill Walking)</w:t>
      </w:r>
      <w:r>
        <w:rPr>
          <w:rFonts w:ascii="Arial" w:hAnsi="Arial" w:cs="Arial"/>
          <w:b/>
          <w:bCs/>
          <w:sz w:val="22"/>
          <w:szCs w:val="22"/>
        </w:rPr>
        <w:t xml:space="preserve">. </w:t>
      </w:r>
      <w:r w:rsidR="00157EED">
        <w:rPr>
          <w:rFonts w:ascii="Arial" w:hAnsi="Arial" w:cs="Arial"/>
          <w:sz w:val="22"/>
          <w:szCs w:val="22"/>
        </w:rPr>
        <w:t>Atypical gait and other motor abnormalities are</w:t>
      </w:r>
      <w:r w:rsidR="00542A8C">
        <w:rPr>
          <w:rFonts w:ascii="Arial" w:hAnsi="Arial" w:cs="Arial"/>
          <w:sz w:val="22"/>
          <w:szCs w:val="22"/>
        </w:rPr>
        <w:t xml:space="preserve"> commonly reported in ASD.</w:t>
      </w:r>
      <w:r w:rsidR="00D955E7">
        <w:rPr>
          <w:rFonts w:ascii="Arial" w:hAnsi="Arial" w:cs="Arial"/>
          <w:sz w:val="22"/>
          <w:szCs w:val="22"/>
        </w:rPr>
        <w:t xml:space="preserve"> </w:t>
      </w:r>
      <w:r w:rsidR="00D955E7" w:rsidRPr="00D955E7">
        <w:rPr>
          <w:rFonts w:ascii="Arial" w:hAnsi="Arial" w:cs="Arial"/>
          <w:sz w:val="22"/>
          <w:szCs w:val="22"/>
        </w:rPr>
        <w:t xml:space="preserve">Here, we use treadmill walking to assess oscillatory activity during motor behavior, </w:t>
      </w:r>
      <w:r w:rsidR="00D955E7">
        <w:rPr>
          <w:rFonts w:ascii="Arial" w:hAnsi="Arial" w:cs="Arial"/>
          <w:sz w:val="22"/>
          <w:szCs w:val="22"/>
        </w:rPr>
        <w:t>particularly focusing</w:t>
      </w:r>
      <w:r w:rsidR="00D955E7" w:rsidRPr="00D955E7">
        <w:rPr>
          <w:rFonts w:ascii="Arial" w:hAnsi="Arial" w:cs="Arial"/>
          <w:sz w:val="22"/>
          <w:szCs w:val="22"/>
        </w:rPr>
        <w:t xml:space="preserve"> on alpha and beta synchronization</w:t>
      </w:r>
      <w:r w:rsidR="00DF1268">
        <w:rPr>
          <w:rFonts w:ascii="Arial" w:hAnsi="Arial" w:cs="Arial"/>
          <w:sz w:val="22"/>
          <w:szCs w:val="22"/>
        </w:rPr>
        <w:t xml:space="preserve">, </w:t>
      </w:r>
      <w:r w:rsidR="00D955E7" w:rsidRPr="00D955E7">
        <w:rPr>
          <w:rFonts w:ascii="Arial" w:hAnsi="Arial" w:cs="Arial"/>
          <w:sz w:val="22"/>
          <w:szCs w:val="22"/>
        </w:rPr>
        <w:t>which has been shown to increase in the motor and posterior parietal cortices with rising gait demands.</w:t>
      </w:r>
    </w:p>
    <w:p w14:paraId="63324E66" w14:textId="4447C6DF" w:rsidR="00C43156" w:rsidRDefault="004D30FA" w:rsidP="00213C1D">
      <w:pPr>
        <w:jc w:val="both"/>
        <w:rPr>
          <w:rFonts w:ascii="Arial" w:hAnsi="Arial" w:cs="Arial"/>
          <w:sz w:val="22"/>
          <w:szCs w:val="22"/>
        </w:rPr>
      </w:pPr>
      <w:r w:rsidRPr="004D30FA">
        <w:rPr>
          <w:rFonts w:ascii="Arial" w:hAnsi="Arial" w:cs="Arial"/>
          <w:b/>
          <w:bCs/>
          <w:sz w:val="22"/>
          <w:szCs w:val="22"/>
        </w:rPr>
        <w:t>B.1.2.</w:t>
      </w:r>
      <w:r w:rsidR="00CB4451">
        <w:rPr>
          <w:rFonts w:ascii="Arial" w:hAnsi="Arial" w:cs="Arial"/>
          <w:b/>
          <w:bCs/>
          <w:sz w:val="22"/>
          <w:szCs w:val="22"/>
        </w:rPr>
        <w:t>7</w:t>
      </w:r>
      <w:r w:rsidR="0090170A">
        <w:rPr>
          <w:rFonts w:ascii="Arial" w:hAnsi="Arial" w:cs="Arial"/>
          <w:b/>
          <w:bCs/>
          <w:sz w:val="22"/>
          <w:szCs w:val="22"/>
        </w:rPr>
        <w:t xml:space="preserve"> Go-NoGo Cognitive Control</w:t>
      </w:r>
      <w:r w:rsidR="007268AC">
        <w:rPr>
          <w:rFonts w:ascii="Arial" w:hAnsi="Arial" w:cs="Arial"/>
          <w:b/>
          <w:bCs/>
          <w:sz w:val="22"/>
          <w:szCs w:val="22"/>
        </w:rPr>
        <w:t xml:space="preserve"> (Single &amp; Dual-Task)</w:t>
      </w:r>
      <w:r>
        <w:rPr>
          <w:rFonts w:ascii="Arial" w:hAnsi="Arial" w:cs="Arial"/>
          <w:b/>
          <w:bCs/>
          <w:sz w:val="22"/>
          <w:szCs w:val="22"/>
        </w:rPr>
        <w:t xml:space="preserve">. </w:t>
      </w:r>
      <w:r w:rsidR="00F015CE" w:rsidRPr="00F015CE">
        <w:rPr>
          <w:rFonts w:ascii="Arial" w:hAnsi="Arial" w:cs="Arial"/>
          <w:sz w:val="22"/>
          <w:szCs w:val="22"/>
        </w:rPr>
        <w:t xml:space="preserve">We employ a classic Go-NoGo task in which participants respond when a centrally presented cross changes into an X, </w:t>
      </w:r>
      <w:r w:rsidR="001207AD">
        <w:rPr>
          <w:rFonts w:ascii="Arial" w:hAnsi="Arial" w:cs="Arial"/>
          <w:sz w:val="22"/>
          <w:szCs w:val="22"/>
        </w:rPr>
        <w:t>thereby</w:t>
      </w:r>
      <w:r w:rsidR="00431C46">
        <w:rPr>
          <w:rFonts w:ascii="Arial" w:hAnsi="Arial" w:cs="Arial"/>
          <w:sz w:val="22"/>
          <w:szCs w:val="22"/>
        </w:rPr>
        <w:t xml:space="preserve"> requiring</w:t>
      </w:r>
      <w:r w:rsidR="00041DE0">
        <w:rPr>
          <w:rFonts w:ascii="Arial" w:hAnsi="Arial" w:cs="Arial"/>
          <w:sz w:val="22"/>
          <w:szCs w:val="22"/>
        </w:rPr>
        <w:t xml:space="preserve"> </w:t>
      </w:r>
      <w:r w:rsidR="00F015CE" w:rsidRPr="00F015CE">
        <w:rPr>
          <w:rFonts w:ascii="Arial" w:hAnsi="Arial" w:cs="Arial"/>
          <w:sz w:val="22"/>
          <w:szCs w:val="22"/>
        </w:rPr>
        <w:t>cognitive control to inhibit a prepotent response.</w:t>
      </w:r>
      <w:r w:rsidR="00F015CE">
        <w:rPr>
          <w:rFonts w:ascii="Arial" w:hAnsi="Arial" w:cs="Arial"/>
          <w:sz w:val="22"/>
          <w:szCs w:val="22"/>
        </w:rPr>
        <w:t xml:space="preserve"> </w:t>
      </w:r>
      <w:r w:rsidR="00027A60">
        <w:rPr>
          <w:rFonts w:ascii="Arial" w:hAnsi="Arial" w:cs="Arial"/>
          <w:sz w:val="22"/>
          <w:szCs w:val="22"/>
        </w:rPr>
        <w:t>This enables</w:t>
      </w:r>
      <w:r w:rsidR="00576FDA" w:rsidRPr="00576FDA">
        <w:rPr>
          <w:rFonts w:ascii="Arial" w:hAnsi="Arial" w:cs="Arial"/>
          <w:sz w:val="22"/>
          <w:szCs w:val="22"/>
        </w:rPr>
        <w:t xml:space="preserve"> </w:t>
      </w:r>
      <w:r w:rsidR="00027A60">
        <w:rPr>
          <w:rFonts w:ascii="Arial" w:hAnsi="Arial" w:cs="Arial"/>
          <w:sz w:val="22"/>
          <w:szCs w:val="22"/>
        </w:rPr>
        <w:t>interrogation of</w:t>
      </w:r>
      <w:r w:rsidR="00576FDA" w:rsidRPr="00576FDA">
        <w:rPr>
          <w:rFonts w:ascii="Arial" w:hAnsi="Arial" w:cs="Arial"/>
          <w:sz w:val="22"/>
          <w:szCs w:val="22"/>
        </w:rPr>
        <w:t xml:space="preserve"> theta </w:t>
      </w:r>
      <w:r w:rsidR="00576FDA">
        <w:rPr>
          <w:rFonts w:ascii="Arial" w:hAnsi="Arial" w:cs="Arial"/>
          <w:sz w:val="22"/>
          <w:szCs w:val="22"/>
        </w:rPr>
        <w:t>function</w:t>
      </w:r>
      <w:r w:rsidR="00576FDA" w:rsidRPr="00576FDA">
        <w:rPr>
          <w:rFonts w:ascii="Arial" w:hAnsi="Arial" w:cs="Arial"/>
          <w:sz w:val="22"/>
          <w:szCs w:val="22"/>
        </w:rPr>
        <w:t xml:space="preserve">—a </w:t>
      </w:r>
      <w:r w:rsidR="00A60C5B">
        <w:rPr>
          <w:rFonts w:ascii="Arial" w:hAnsi="Arial" w:cs="Arial"/>
          <w:sz w:val="22"/>
          <w:szCs w:val="22"/>
        </w:rPr>
        <w:t xml:space="preserve">neural </w:t>
      </w:r>
      <w:r w:rsidR="00576FDA" w:rsidRPr="00576FDA">
        <w:rPr>
          <w:rFonts w:ascii="Arial" w:hAnsi="Arial" w:cs="Arial"/>
          <w:sz w:val="22"/>
          <w:szCs w:val="22"/>
        </w:rPr>
        <w:t>marker of cognitive control shown to be reduced in ASD—across single-task (Go-NoGo while sitting), motor dual-task (Go-NoGo while walking), and cognitive dual-task (Go-NoGo with a visual optic flow distractor) conditions.</w:t>
      </w:r>
      <w:r w:rsidR="00C43156">
        <w:rPr>
          <w:rFonts w:ascii="Arial" w:hAnsi="Arial" w:cs="Arial"/>
          <w:sz w:val="22"/>
          <w:szCs w:val="22"/>
        </w:rPr>
        <w:t xml:space="preserve"> </w:t>
      </w:r>
      <w:r w:rsidR="00C43156" w:rsidRPr="00C43156">
        <w:rPr>
          <w:rFonts w:ascii="Arial" w:hAnsi="Arial" w:cs="Arial"/>
          <w:sz w:val="22"/>
          <w:szCs w:val="22"/>
        </w:rPr>
        <w:t>Here, we plan to evaluate group differences in theta across conditions</w:t>
      </w:r>
      <w:r w:rsidR="00C43156">
        <w:rPr>
          <w:rFonts w:ascii="Arial" w:hAnsi="Arial" w:cs="Arial"/>
          <w:sz w:val="22"/>
          <w:szCs w:val="22"/>
        </w:rPr>
        <w:t>, which</w:t>
      </w:r>
      <w:r w:rsidR="00C43156" w:rsidRPr="00C43156">
        <w:rPr>
          <w:rFonts w:ascii="Arial" w:hAnsi="Arial" w:cs="Arial"/>
          <w:sz w:val="22"/>
          <w:szCs w:val="22"/>
        </w:rPr>
        <w:t xml:space="preserve"> systematically vary cognitive control demands.</w:t>
      </w:r>
    </w:p>
    <w:p w14:paraId="2766D595" w14:textId="4050A402" w:rsidR="007E0AB2" w:rsidRPr="006462B8" w:rsidRDefault="004D30FA" w:rsidP="006462B8">
      <w:pPr>
        <w:spacing w:after="80"/>
        <w:jc w:val="both"/>
        <w:rPr>
          <w:rFonts w:ascii="Arial" w:hAnsi="Arial" w:cs="Arial"/>
          <w:sz w:val="22"/>
          <w:szCs w:val="22"/>
        </w:rPr>
      </w:pPr>
      <w:r w:rsidRPr="004D30FA">
        <w:rPr>
          <w:rFonts w:ascii="Arial" w:hAnsi="Arial" w:cs="Arial"/>
          <w:b/>
          <w:bCs/>
          <w:sz w:val="22"/>
          <w:szCs w:val="22"/>
        </w:rPr>
        <w:t>B.1.2.</w:t>
      </w:r>
      <w:r w:rsidR="00CB4451">
        <w:rPr>
          <w:rFonts w:ascii="Arial" w:hAnsi="Arial" w:cs="Arial"/>
          <w:b/>
          <w:bCs/>
          <w:sz w:val="22"/>
          <w:szCs w:val="22"/>
        </w:rPr>
        <w:t>8</w:t>
      </w:r>
      <w:r>
        <w:rPr>
          <w:rFonts w:ascii="Arial" w:hAnsi="Arial" w:cs="Arial"/>
          <w:b/>
          <w:bCs/>
          <w:sz w:val="22"/>
          <w:szCs w:val="22"/>
        </w:rPr>
        <w:t xml:space="preserve"> Rest. </w:t>
      </w:r>
      <w:r w:rsidR="000205BF">
        <w:rPr>
          <w:rFonts w:ascii="Arial" w:hAnsi="Arial" w:cs="Arial"/>
          <w:sz w:val="22"/>
          <w:szCs w:val="22"/>
        </w:rPr>
        <w:t>R</w:t>
      </w:r>
      <w:r w:rsidR="00456FEA">
        <w:rPr>
          <w:rFonts w:ascii="Arial" w:hAnsi="Arial" w:cs="Arial"/>
          <w:sz w:val="22"/>
          <w:szCs w:val="22"/>
        </w:rPr>
        <w:t>esting state</w:t>
      </w:r>
      <w:r w:rsidR="004F0C57">
        <w:rPr>
          <w:rFonts w:ascii="Arial" w:hAnsi="Arial" w:cs="Arial"/>
          <w:sz w:val="22"/>
          <w:szCs w:val="22"/>
        </w:rPr>
        <w:t xml:space="preserve"> (RS)</w:t>
      </w:r>
      <w:r w:rsidR="00456FEA">
        <w:rPr>
          <w:rFonts w:ascii="Arial" w:hAnsi="Arial" w:cs="Arial"/>
          <w:sz w:val="22"/>
          <w:szCs w:val="22"/>
        </w:rPr>
        <w:t xml:space="preserve"> data</w:t>
      </w:r>
      <w:r w:rsidR="00B17A6B">
        <w:rPr>
          <w:rFonts w:ascii="Arial" w:hAnsi="Arial" w:cs="Arial"/>
          <w:sz w:val="22"/>
          <w:szCs w:val="22"/>
        </w:rPr>
        <w:t>—which is collected in the absence of a task—</w:t>
      </w:r>
      <w:r w:rsidR="00456FEA">
        <w:rPr>
          <w:rFonts w:ascii="Arial" w:hAnsi="Arial" w:cs="Arial"/>
          <w:sz w:val="22"/>
          <w:szCs w:val="22"/>
        </w:rPr>
        <w:t>offers a powerful assay of neural oscillatory function across all frequency bands</w:t>
      </w:r>
      <w:r w:rsidR="00B17A6B">
        <w:rPr>
          <w:rFonts w:ascii="Arial" w:hAnsi="Arial" w:cs="Arial"/>
          <w:sz w:val="22"/>
          <w:szCs w:val="22"/>
        </w:rPr>
        <w:t xml:space="preserve"> that is both i) clinically relevant and ii) easily translatable to animal work</w:t>
      </w:r>
      <w:r w:rsidR="00456FEA">
        <w:rPr>
          <w:rFonts w:ascii="Arial" w:hAnsi="Arial" w:cs="Arial"/>
          <w:sz w:val="22"/>
          <w:szCs w:val="22"/>
        </w:rPr>
        <w:t xml:space="preserve">. </w:t>
      </w:r>
      <w:r w:rsidR="004F0C57">
        <w:rPr>
          <w:rFonts w:ascii="Arial" w:hAnsi="Arial" w:cs="Arial"/>
          <w:sz w:val="22"/>
          <w:szCs w:val="22"/>
        </w:rPr>
        <w:t xml:space="preserve">Spectral analysis of alpha- and gamma-activity during RS </w:t>
      </w:r>
      <w:r w:rsidR="00BE7C62">
        <w:rPr>
          <w:rFonts w:ascii="Arial" w:hAnsi="Arial" w:cs="Arial"/>
          <w:sz w:val="22"/>
          <w:szCs w:val="22"/>
        </w:rPr>
        <w:t xml:space="preserve">has </w:t>
      </w:r>
      <w:r w:rsidR="002C56E0">
        <w:rPr>
          <w:rFonts w:ascii="Arial" w:hAnsi="Arial" w:cs="Arial"/>
          <w:sz w:val="22"/>
          <w:szCs w:val="22"/>
        </w:rPr>
        <w:t>revealed</w:t>
      </w:r>
      <w:r w:rsidR="00BE7C62">
        <w:rPr>
          <w:rFonts w:ascii="Arial" w:hAnsi="Arial" w:cs="Arial"/>
          <w:sz w:val="22"/>
          <w:szCs w:val="22"/>
        </w:rPr>
        <w:t xml:space="preserve"> significant correlation with measures of autistic traits </w:t>
      </w:r>
      <w:r w:rsidR="007C7CBE">
        <w:rPr>
          <w:rFonts w:ascii="Arial" w:hAnsi="Arial" w:cs="Arial"/>
          <w:sz w:val="22"/>
          <w:szCs w:val="22"/>
        </w:rPr>
        <w:t>and language function in ASD, respectively.</w:t>
      </w:r>
      <w:r w:rsidR="0073060F">
        <w:rPr>
          <w:rFonts w:ascii="Arial" w:hAnsi="Arial" w:cs="Arial"/>
          <w:sz w:val="22"/>
          <w:szCs w:val="22"/>
        </w:rPr>
        <w:t xml:space="preserve"> Moreover, </w:t>
      </w:r>
      <w:r w:rsidR="00ED7016">
        <w:rPr>
          <w:rFonts w:ascii="Arial" w:hAnsi="Arial" w:cs="Arial"/>
          <w:sz w:val="22"/>
          <w:szCs w:val="22"/>
        </w:rPr>
        <w:t>RS alpha- and theta-activity offer measures of cognitive control, as measured in TD adults.</w:t>
      </w:r>
      <w:r w:rsidR="0082767A">
        <w:rPr>
          <w:rFonts w:ascii="Arial" w:hAnsi="Arial" w:cs="Arial"/>
          <w:sz w:val="22"/>
          <w:szCs w:val="22"/>
        </w:rPr>
        <w:t xml:space="preserve"> </w:t>
      </w:r>
      <w:r w:rsidR="00CE78A6">
        <w:rPr>
          <w:rFonts w:ascii="Arial" w:hAnsi="Arial" w:cs="Arial"/>
          <w:sz w:val="22"/>
          <w:szCs w:val="22"/>
        </w:rPr>
        <w:t>RS</w:t>
      </w:r>
      <w:r w:rsidR="00CE78A6" w:rsidRPr="00CE78A6">
        <w:rPr>
          <w:rFonts w:ascii="Arial" w:hAnsi="Arial" w:cs="Arial"/>
          <w:sz w:val="22"/>
          <w:szCs w:val="22"/>
        </w:rPr>
        <w:t xml:space="preserve"> data analysis will include </w:t>
      </w:r>
      <w:commentRangeEnd w:id="11"/>
      <w:r w:rsidR="00C11F9A">
        <w:rPr>
          <w:rStyle w:val="CommentReference"/>
          <w:rFonts w:asciiTheme="minorHAnsi" w:eastAsiaTheme="minorHAnsi" w:hAnsiTheme="minorHAnsi" w:cstheme="minorBidi"/>
          <w:kern w:val="2"/>
          <w14:ligatures w14:val="standardContextual"/>
        </w:rPr>
        <w:commentReference w:id="11"/>
      </w:r>
      <w:commentRangeEnd w:id="12"/>
      <w:r w:rsidR="0084083E">
        <w:rPr>
          <w:rStyle w:val="CommentReference"/>
          <w:rFonts w:asciiTheme="minorHAnsi" w:eastAsiaTheme="minorHAnsi" w:hAnsiTheme="minorHAnsi" w:cstheme="minorBidi"/>
          <w:kern w:val="2"/>
          <w14:ligatures w14:val="standardContextual"/>
        </w:rPr>
        <w:commentReference w:id="12"/>
      </w:r>
      <w:r w:rsidR="00CE78A6" w:rsidRPr="00CE78A6">
        <w:rPr>
          <w:rFonts w:ascii="Arial" w:hAnsi="Arial" w:cs="Arial"/>
          <w:sz w:val="22"/>
          <w:szCs w:val="22"/>
        </w:rPr>
        <w:t>evaluation of mean power (absolute and relative) and peak frequency across all major oscillatory bands.</w:t>
      </w:r>
    </w:p>
    <w:p w14:paraId="3C56B39D" w14:textId="1759B1AE" w:rsidR="006D63D5" w:rsidRPr="006D63D5" w:rsidRDefault="007E0AB2" w:rsidP="006D63D5">
      <w:pPr>
        <w:rPr>
          <w:rFonts w:ascii="Arial" w:hAnsi="Arial" w:cs="Arial"/>
          <w:b/>
          <w:bCs/>
          <w:sz w:val="22"/>
          <w:szCs w:val="22"/>
        </w:rPr>
      </w:pPr>
      <w:r w:rsidRPr="0088307A">
        <w:rPr>
          <w:rFonts w:ascii="Arial" w:hAnsi="Arial" w:cs="Arial"/>
          <w:sz w:val="22"/>
          <w:szCs w:val="22"/>
          <w:u w:val="single"/>
        </w:rPr>
        <w:t>B.1.3. Participants.</w:t>
      </w:r>
      <w:r w:rsidR="0088307A">
        <w:rPr>
          <w:rFonts w:ascii="Arial" w:hAnsi="Arial" w:cs="Arial"/>
          <w:sz w:val="22"/>
          <w:szCs w:val="22"/>
        </w:rPr>
        <w:t xml:space="preserve"> </w:t>
      </w:r>
      <w:r w:rsidRPr="007E0AB2">
        <w:rPr>
          <w:rFonts w:ascii="Arial" w:hAnsi="Arial" w:cs="Arial"/>
          <w:sz w:val="22"/>
          <w:szCs w:val="22"/>
        </w:rPr>
        <w:t>This large, heterogeneous sample includes autistic children (n=66), age-</w:t>
      </w:r>
      <w:r w:rsidR="006D63D5">
        <w:rPr>
          <w:rFonts w:ascii="Arial" w:hAnsi="Arial" w:cs="Arial"/>
          <w:sz w:val="22"/>
          <w:szCs w:val="22"/>
        </w:rPr>
        <w:t xml:space="preserve">, sex- </w:t>
      </w:r>
      <w:r w:rsidRPr="007E0AB2">
        <w:rPr>
          <w:rFonts w:ascii="Arial" w:hAnsi="Arial" w:cs="Arial"/>
          <w:sz w:val="22"/>
          <w:szCs w:val="22"/>
        </w:rPr>
        <w:t xml:space="preserve">and IQ-matched typically developing peers (n=41), and unaffected siblings of individuals with ASD (n=29), drawn from the Bronx—a highly diverse and historically underrepresented population in biomedical research. </w:t>
      </w:r>
      <w:r w:rsidR="002F48A5">
        <w:rPr>
          <w:rFonts w:ascii="Arial" w:eastAsia="Arial" w:hAnsi="Arial" w:cs="Arial"/>
          <w:sz w:val="22"/>
          <w:szCs w:val="22"/>
        </w:rPr>
        <w:t xml:space="preserve">Participants are </w:t>
      </w:r>
      <w:r w:rsidR="00D56203">
        <w:rPr>
          <w:rFonts w:ascii="Arial" w:eastAsia="Arial" w:hAnsi="Arial" w:cs="Arial"/>
          <w:sz w:val="22"/>
          <w:szCs w:val="22"/>
        </w:rPr>
        <w:t>age-restricted</w:t>
      </w:r>
      <w:r w:rsidR="002F48A5">
        <w:rPr>
          <w:rFonts w:ascii="Arial" w:eastAsia="Arial" w:hAnsi="Arial" w:cs="Arial"/>
          <w:sz w:val="22"/>
          <w:szCs w:val="22"/>
        </w:rPr>
        <w:t xml:space="preserve"> (8-12 years) to </w:t>
      </w:r>
      <w:r w:rsidR="007A38D3">
        <w:rPr>
          <w:rFonts w:ascii="Arial" w:eastAsia="Arial" w:hAnsi="Arial" w:cs="Arial"/>
          <w:sz w:val="22"/>
          <w:szCs w:val="22"/>
        </w:rPr>
        <w:t>minimize</w:t>
      </w:r>
      <w:r w:rsidR="002F48A5">
        <w:rPr>
          <w:rFonts w:ascii="Arial" w:eastAsia="Arial" w:hAnsi="Arial" w:cs="Arial"/>
          <w:sz w:val="22"/>
          <w:szCs w:val="22"/>
        </w:rPr>
        <w:t xml:space="preserve"> developmental confounds.</w:t>
      </w:r>
      <w:r w:rsidR="009E0DDE" w:rsidRPr="009E0DDE">
        <w:rPr>
          <w:rFonts w:ascii="Arial" w:hAnsi="Arial" w:cs="Arial"/>
          <w:sz w:val="22"/>
          <w:szCs w:val="22"/>
        </w:rPr>
        <w:t xml:space="preserve"> </w:t>
      </w:r>
    </w:p>
    <w:p w14:paraId="653569E5" w14:textId="1CC7F078" w:rsidR="006D63D5" w:rsidRPr="006D63D5" w:rsidRDefault="006D63D5" w:rsidP="006D63D5">
      <w:pPr>
        <w:rPr>
          <w:rFonts w:ascii="Arial" w:hAnsi="Arial" w:cs="Arial"/>
          <w:b/>
          <w:bCs/>
          <w:sz w:val="22"/>
          <w:szCs w:val="22"/>
        </w:rPr>
      </w:pPr>
      <w:r w:rsidRPr="00DB6DF6">
        <w:rPr>
          <w:rFonts w:ascii="Arial" w:eastAsia="Arial" w:hAnsi="Arial" w:cs="Arial"/>
          <w:b/>
          <w:bCs/>
          <w:sz w:val="22"/>
          <w:szCs w:val="22"/>
        </w:rPr>
        <w:t>Diagnostic categorization:</w:t>
      </w:r>
      <w:r w:rsidRPr="006D63D5">
        <w:rPr>
          <w:rFonts w:ascii="Arial" w:eastAsia="Arial" w:hAnsi="Arial" w:cs="Arial"/>
          <w:sz w:val="22"/>
          <w:szCs w:val="22"/>
        </w:rPr>
        <w:t xml:space="preserve"> To be included in the ASD group, diagnosis </w:t>
      </w:r>
      <w:r w:rsidR="00051924">
        <w:rPr>
          <w:rFonts w:ascii="Arial" w:eastAsia="Arial" w:hAnsi="Arial" w:cs="Arial"/>
          <w:sz w:val="22"/>
          <w:szCs w:val="22"/>
        </w:rPr>
        <w:t>was</w:t>
      </w:r>
      <w:r w:rsidRPr="006D63D5">
        <w:rPr>
          <w:rFonts w:ascii="Arial" w:eastAsia="Arial" w:hAnsi="Arial" w:cs="Arial"/>
          <w:sz w:val="22"/>
          <w:szCs w:val="22"/>
        </w:rPr>
        <w:t xml:space="preserve"> confirmed on the basis of: (1) </w:t>
      </w:r>
      <w:r w:rsidRPr="00DB6DF6">
        <w:rPr>
          <w:rFonts w:ascii="Arial" w:hAnsi="Arial" w:cs="Arial"/>
          <w:i/>
          <w:iCs/>
          <w:sz w:val="22"/>
          <w:szCs w:val="22"/>
        </w:rPr>
        <w:t>Autism Diagnostic Observation Schedule, 2</w:t>
      </w:r>
      <w:r w:rsidRPr="00DB6DF6">
        <w:rPr>
          <w:rFonts w:ascii="Arial" w:hAnsi="Arial" w:cs="Arial"/>
          <w:i/>
          <w:iCs/>
          <w:sz w:val="22"/>
          <w:szCs w:val="22"/>
          <w:vertAlign w:val="superscript"/>
        </w:rPr>
        <w:t>nd</w:t>
      </w:r>
      <w:r w:rsidRPr="00DB6DF6">
        <w:rPr>
          <w:rFonts w:ascii="Arial" w:hAnsi="Arial" w:cs="Arial"/>
          <w:i/>
          <w:iCs/>
          <w:sz w:val="22"/>
          <w:szCs w:val="22"/>
        </w:rPr>
        <w:t xml:space="preserve"> edition (ADOS-2; </w:t>
      </w:r>
      <w:r w:rsidRPr="00DB6DF6">
        <w:rPr>
          <w:rFonts w:ascii="Arial" w:hAnsi="Arial" w:cs="Arial"/>
          <w:i/>
          <w:iCs/>
          <w:sz w:val="22"/>
          <w:szCs w:val="22"/>
        </w:rPr>
        <w:fldChar w:fldCharType="begin">
          <w:fldData xml:space="preserve">PEVuZE5vdGU+PENpdGU+PEF1dGhvcj5Mb3JkPC9BdXRob3I+PFllYXI+MjAwMDwvWWVhcj48UmVj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</w:fldData>
        </w:fldChar>
      </w:r>
      <w:r w:rsidR="006A6157">
        <w:rPr>
          <w:rFonts w:ascii="Arial" w:hAnsi="Arial" w:cs="Arial"/>
          <w:i/>
          <w:iCs/>
          <w:sz w:val="22"/>
          <w:szCs w:val="22"/>
        </w:rPr>
        <w:instrText xml:space="preserve"> ADDIN EN.CITE </w:instrText>
      </w:r>
      <w:r w:rsidR="006A6157">
        <w:rPr>
          <w:rFonts w:ascii="Arial" w:hAnsi="Arial" w:cs="Arial"/>
          <w:i/>
          <w:iCs/>
          <w:sz w:val="22"/>
          <w:szCs w:val="22"/>
        </w:rPr>
        <w:fldChar w:fldCharType="begin">
          <w:fldData xml:space="preserve">PEVuZE5vdGU+PENpdGU+PEF1dGhvcj5Mb3JkPC9BdXRob3I+PFllYXI+MjAwMDwvWWVhcj48UmVj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</w:fldData>
        </w:fldChar>
      </w:r>
      <w:r w:rsidR="006A6157">
        <w:rPr>
          <w:rFonts w:ascii="Arial" w:hAnsi="Arial" w:cs="Arial"/>
          <w:i/>
          <w:iCs/>
          <w:sz w:val="22"/>
          <w:szCs w:val="22"/>
        </w:rPr>
        <w:instrText xml:space="preserve"> ADDIN EN.CITE.DATA </w:instrText>
      </w:r>
      <w:r w:rsidR="006A6157">
        <w:rPr>
          <w:rFonts w:ascii="Arial" w:hAnsi="Arial" w:cs="Arial"/>
          <w:i/>
          <w:iCs/>
          <w:sz w:val="22"/>
          <w:szCs w:val="22"/>
        </w:rPr>
      </w:r>
      <w:r w:rsidR="006A6157">
        <w:rPr>
          <w:rFonts w:ascii="Arial" w:hAnsi="Arial" w:cs="Arial"/>
          <w:i/>
          <w:iCs/>
          <w:sz w:val="22"/>
          <w:szCs w:val="22"/>
        </w:rPr>
        <w:fldChar w:fldCharType="end"/>
      </w:r>
      <w:r w:rsidRPr="00DB6DF6">
        <w:rPr>
          <w:rFonts w:ascii="Arial" w:hAnsi="Arial" w:cs="Arial"/>
          <w:i/>
          <w:iCs/>
          <w:sz w:val="22"/>
          <w:szCs w:val="22"/>
        </w:rPr>
      </w:r>
      <w:r w:rsidRPr="00DB6DF6">
        <w:rPr>
          <w:rFonts w:ascii="Arial" w:hAnsi="Arial" w:cs="Arial"/>
          <w:i/>
          <w:iCs/>
          <w:sz w:val="22"/>
          <w:szCs w:val="22"/>
        </w:rPr>
        <w:fldChar w:fldCharType="separate"/>
      </w:r>
      <w:r w:rsidR="006A6157">
        <w:rPr>
          <w:rFonts w:ascii="Arial" w:hAnsi="Arial" w:cs="Arial"/>
          <w:i/>
          <w:iCs/>
          <w:noProof/>
          <w:sz w:val="22"/>
          <w:szCs w:val="22"/>
        </w:rPr>
        <w:t>[29, 30]</w:t>
      </w:r>
      <w:r w:rsidRPr="00DB6DF6">
        <w:rPr>
          <w:rFonts w:ascii="Arial" w:hAnsi="Arial" w:cs="Arial"/>
          <w:i/>
          <w:iCs/>
          <w:sz w:val="22"/>
          <w:szCs w:val="22"/>
        </w:rPr>
        <w:fldChar w:fldCharType="end"/>
      </w:r>
      <w:r w:rsidRPr="00DB6DF6">
        <w:rPr>
          <w:rFonts w:ascii="Arial" w:hAnsi="Arial" w:cs="Arial"/>
          <w:i/>
          <w:iCs/>
          <w:sz w:val="22"/>
          <w:szCs w:val="22"/>
        </w:rPr>
        <w:t>)</w:t>
      </w:r>
      <w:r w:rsidRPr="00DB6DF6">
        <w:rPr>
          <w:rFonts w:ascii="Arial" w:eastAsia="Arial" w:hAnsi="Arial" w:cs="Arial"/>
          <w:i/>
          <w:iCs/>
          <w:sz w:val="22"/>
          <w:szCs w:val="22"/>
        </w:rPr>
        <w:t>;</w:t>
      </w:r>
      <w:r w:rsidRPr="006D63D5">
        <w:rPr>
          <w:rFonts w:ascii="Arial" w:eastAsia="Arial" w:hAnsi="Arial" w:cs="Arial"/>
          <w:sz w:val="22"/>
          <w:szCs w:val="22"/>
        </w:rPr>
        <w:t xml:space="preserve"> (2) Diagnostic Criteria for Autistic Disorder from the DSM-5; (3) Clinical impression of experienced licensed psychologist. </w:t>
      </w:r>
    </w:p>
    <w:p w14:paraId="4D2C6A8E" w14:textId="01ED3514" w:rsidR="006D63D5" w:rsidRPr="006D63D5" w:rsidRDefault="006D63D5" w:rsidP="006D63D5">
      <w:pPr>
        <w:rPr>
          <w:rFonts w:ascii="Arial" w:eastAsia="Arial" w:hAnsi="Arial" w:cs="Arial"/>
          <w:bCs/>
          <w:iCs/>
          <w:sz w:val="22"/>
          <w:szCs w:val="22"/>
          <w:u w:val="single"/>
        </w:rPr>
      </w:pPr>
      <w:r w:rsidRPr="00DB6DF6">
        <w:rPr>
          <w:rFonts w:ascii="Arial" w:eastAsia="Arial" w:hAnsi="Arial" w:cs="Arial"/>
          <w:b/>
          <w:bCs/>
          <w:sz w:val="22"/>
          <w:szCs w:val="22"/>
        </w:rPr>
        <w:t>Autism severity/autistic traits:</w:t>
      </w:r>
      <w:r w:rsidRPr="006D63D5">
        <w:rPr>
          <w:rFonts w:ascii="Arial" w:eastAsia="Arial" w:hAnsi="Arial" w:cs="Arial"/>
          <w:sz w:val="22"/>
          <w:szCs w:val="22"/>
        </w:rPr>
        <w:t xml:space="preserve"> Scores from the ADOS-2 </w:t>
      </w:r>
      <w:r w:rsidR="00EC7687">
        <w:rPr>
          <w:rFonts w:ascii="Arial" w:eastAsia="Arial" w:hAnsi="Arial" w:cs="Arial"/>
          <w:sz w:val="22"/>
          <w:szCs w:val="22"/>
        </w:rPr>
        <w:t xml:space="preserve">can </w:t>
      </w:r>
      <w:r w:rsidRPr="006D63D5">
        <w:rPr>
          <w:rFonts w:ascii="Arial" w:eastAsia="Arial" w:hAnsi="Arial" w:cs="Arial"/>
          <w:sz w:val="22"/>
          <w:szCs w:val="22"/>
        </w:rPr>
        <w:t xml:space="preserve">be used to determine calibrated severity scores (CSS) </w:t>
      </w:r>
      <w:r w:rsidRPr="006D63D5">
        <w:rPr>
          <w:rFonts w:ascii="Arial" w:eastAsia="Arial" w:hAnsi="Arial" w:cs="Arial"/>
          <w:sz w:val="22"/>
          <w:szCs w:val="22"/>
        </w:rPr>
        <w:fldChar w:fldCharType="begin">
          <w:fldData xml:space="preserve">PEVuZE5vdGU+PENpdGU+PEF1dGhvcj5Hb3RoYW08L0F1dGhvcj48WWVhcj4yMDA5PC9ZZWFyPjxS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</w:fldData>
        </w:fldChar>
      </w:r>
      <w:r w:rsidR="006A6157">
        <w:rPr>
          <w:rFonts w:ascii="Arial" w:eastAsia="Arial" w:hAnsi="Arial" w:cs="Arial"/>
          <w:sz w:val="22"/>
          <w:szCs w:val="22"/>
        </w:rPr>
        <w:instrText xml:space="preserve"> ADDIN EN.CITE </w:instrText>
      </w:r>
      <w:r w:rsidR="006A6157">
        <w:rPr>
          <w:rFonts w:ascii="Arial" w:eastAsia="Arial" w:hAnsi="Arial" w:cs="Arial"/>
          <w:sz w:val="22"/>
          <w:szCs w:val="22"/>
        </w:rPr>
        <w:fldChar w:fldCharType="begin">
          <w:fldData xml:space="preserve">PEVuZE5vdGU+PENpdGU+PEF1dGhvcj5Hb3RoYW08L0F1dGhvcj48WWVhcj4yMDA5PC9ZZWFyPjxS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</w:fldData>
        </w:fldChar>
      </w:r>
      <w:r w:rsidR="006A6157">
        <w:rPr>
          <w:rFonts w:ascii="Arial" w:eastAsia="Arial" w:hAnsi="Arial" w:cs="Arial"/>
          <w:sz w:val="22"/>
          <w:szCs w:val="22"/>
        </w:rPr>
        <w:instrText xml:space="preserve"> ADDIN EN.CITE.DATA </w:instrText>
      </w:r>
      <w:r w:rsidR="006A6157">
        <w:rPr>
          <w:rFonts w:ascii="Arial" w:eastAsia="Arial" w:hAnsi="Arial" w:cs="Arial"/>
          <w:sz w:val="22"/>
          <w:szCs w:val="22"/>
        </w:rPr>
      </w:r>
      <w:r w:rsidR="006A6157">
        <w:rPr>
          <w:rFonts w:ascii="Arial" w:eastAsia="Arial" w:hAnsi="Arial" w:cs="Arial"/>
          <w:sz w:val="22"/>
          <w:szCs w:val="22"/>
        </w:rPr>
        <w:fldChar w:fldCharType="end"/>
      </w:r>
      <w:r w:rsidRPr="006D63D5">
        <w:rPr>
          <w:rFonts w:ascii="Arial" w:eastAsia="Arial" w:hAnsi="Arial" w:cs="Arial"/>
          <w:sz w:val="22"/>
          <w:szCs w:val="22"/>
        </w:rPr>
      </w:r>
      <w:r w:rsidRPr="006D63D5">
        <w:rPr>
          <w:rFonts w:ascii="Arial" w:eastAsia="Arial" w:hAnsi="Arial" w:cs="Arial"/>
          <w:sz w:val="22"/>
          <w:szCs w:val="22"/>
        </w:rPr>
        <w:fldChar w:fldCharType="separate"/>
      </w:r>
      <w:r w:rsidR="006A6157">
        <w:rPr>
          <w:rFonts w:ascii="Arial" w:eastAsia="Arial" w:hAnsi="Arial" w:cs="Arial"/>
          <w:noProof/>
          <w:sz w:val="22"/>
          <w:szCs w:val="22"/>
        </w:rPr>
        <w:t>[31, 32]</w:t>
      </w:r>
      <w:r w:rsidRPr="006D63D5">
        <w:rPr>
          <w:rFonts w:ascii="Arial" w:eastAsia="Arial" w:hAnsi="Arial" w:cs="Arial"/>
          <w:sz w:val="22"/>
          <w:szCs w:val="22"/>
        </w:rPr>
        <w:fldChar w:fldCharType="end"/>
      </w:r>
      <w:r w:rsidRPr="006D63D5">
        <w:rPr>
          <w:rFonts w:ascii="Arial" w:eastAsia="Arial" w:hAnsi="Arial" w:cs="Arial"/>
          <w:sz w:val="22"/>
          <w:szCs w:val="22"/>
        </w:rPr>
        <w:t xml:space="preserve">. The </w:t>
      </w:r>
      <w:r w:rsidRPr="00DB6DF6">
        <w:rPr>
          <w:rFonts w:ascii="Arial" w:eastAsia="Arial" w:hAnsi="Arial" w:cs="Arial"/>
          <w:i/>
          <w:iCs/>
          <w:sz w:val="22"/>
          <w:szCs w:val="22"/>
        </w:rPr>
        <w:t>Social-Responsiveness Scale, 2</w:t>
      </w:r>
      <w:r w:rsidRPr="00DB6DF6">
        <w:rPr>
          <w:rFonts w:ascii="Arial" w:eastAsia="Arial" w:hAnsi="Arial" w:cs="Arial"/>
          <w:i/>
          <w:iCs/>
          <w:sz w:val="22"/>
          <w:szCs w:val="22"/>
          <w:vertAlign w:val="superscript"/>
        </w:rPr>
        <w:t>nd</w:t>
      </w:r>
      <w:r w:rsidRPr="00DB6DF6">
        <w:rPr>
          <w:rFonts w:ascii="Arial" w:eastAsia="Arial" w:hAnsi="Arial" w:cs="Arial"/>
          <w:i/>
          <w:iCs/>
          <w:sz w:val="22"/>
          <w:szCs w:val="22"/>
        </w:rPr>
        <w:t xml:space="preserve"> Edition  (SRS-2; </w:t>
      </w:r>
      <w:r w:rsidRPr="00DB6DF6">
        <w:rPr>
          <w:rFonts w:ascii="Arial" w:eastAsia="Arial" w:hAnsi="Arial" w:cs="Arial"/>
          <w:i/>
          <w:iCs/>
          <w:sz w:val="22"/>
          <w:szCs w:val="22"/>
        </w:rPr>
        <w:fldChar w:fldCharType="begin"/>
      </w:r>
      <w:r w:rsidR="006A6157">
        <w:rPr>
          <w:rFonts w:ascii="Arial" w:eastAsia="Arial" w:hAnsi="Arial" w:cs="Arial"/>
          <w:i/>
          <w:iCs/>
          <w:sz w:val="22"/>
          <w:szCs w:val="22"/>
        </w:rPr>
        <w:instrText xml:space="preserve"> ADDIN EN.CITE &lt;EndNote&gt;&lt;Cite&gt;&lt;Author&gt;Constantino&lt;/Author&gt;&lt;Year&gt;2012&lt;/Year&gt;&lt;RecNum&gt;117&lt;/RecNum&gt;&lt;DisplayText&gt;[33]&lt;/DisplayText&gt;&lt;record&gt;&lt;rec-number&gt;117&lt;/rec-number&gt;&lt;foreign-keys&gt;&lt;key app="EN" db-id="zf2vaaazgwr9peea0t8p0x5wx9x2vpfwer25" timestamp="1732573671"&gt;117&lt;/key&gt;&lt;/foreign-keys&gt;&lt;ref-type name="Journal Article"&gt;17&lt;/ref-type&gt;&lt;contributors&gt;&lt;authors&gt;&lt;author&gt;Constantino, J.N., &amp;amp; Gruber, C. P.&lt;/author&gt;&lt;/authors&gt;&lt;/contributors&gt;&lt;titles&gt;&lt;title&gt;Social responsiveness scale: SRS-2, ed.&lt;/title&gt;&lt;secondary-title&gt;W.P. Services, Los Angeles, CA&lt;/secondary-title&gt;&lt;/titles&gt;&lt;periodical&gt;&lt;full-title&gt;W.P. Services, Los Angeles, CA&lt;/full-title&gt;&lt;/periodical&gt;&lt;dates&gt;&lt;year&gt;2012&lt;/year&gt;&lt;/dates&gt;&lt;urls&gt;&lt;/urls&gt;&lt;/record&gt;&lt;/Cite&gt;&lt;/EndNote&gt;</w:instrText>
      </w:r>
      <w:r w:rsidRPr="00DB6DF6">
        <w:rPr>
          <w:rFonts w:ascii="Arial" w:eastAsia="Arial" w:hAnsi="Arial" w:cs="Arial"/>
          <w:i/>
          <w:iCs/>
          <w:sz w:val="22"/>
          <w:szCs w:val="22"/>
        </w:rPr>
        <w:fldChar w:fldCharType="separate"/>
      </w:r>
      <w:r w:rsidR="006A6157">
        <w:rPr>
          <w:rFonts w:ascii="Arial" w:eastAsia="Arial" w:hAnsi="Arial" w:cs="Arial"/>
          <w:i/>
          <w:iCs/>
          <w:noProof/>
          <w:sz w:val="22"/>
          <w:szCs w:val="22"/>
        </w:rPr>
        <w:t>[33]</w:t>
      </w:r>
      <w:r w:rsidRPr="00DB6DF6">
        <w:rPr>
          <w:rFonts w:ascii="Arial" w:eastAsia="Arial" w:hAnsi="Arial" w:cs="Arial"/>
          <w:i/>
          <w:iCs/>
          <w:sz w:val="22"/>
          <w:szCs w:val="22"/>
        </w:rPr>
        <w:fldChar w:fldCharType="end"/>
      </w:r>
      <w:r w:rsidRPr="00DB6DF6">
        <w:rPr>
          <w:rFonts w:ascii="Arial" w:eastAsia="Arial" w:hAnsi="Arial" w:cs="Arial"/>
          <w:i/>
          <w:iCs/>
          <w:sz w:val="22"/>
          <w:szCs w:val="22"/>
        </w:rPr>
        <w:t>)</w:t>
      </w:r>
      <w:r w:rsidR="00936212">
        <w:rPr>
          <w:rFonts w:ascii="Arial" w:eastAsia="Arial" w:hAnsi="Arial" w:cs="Arial"/>
          <w:sz w:val="22"/>
          <w:szCs w:val="22"/>
        </w:rPr>
        <w:t xml:space="preserve">—which </w:t>
      </w:r>
      <w:r w:rsidR="00CA18AD">
        <w:rPr>
          <w:rFonts w:ascii="Arial" w:eastAsia="Arial" w:hAnsi="Arial" w:cs="Arial"/>
          <w:sz w:val="22"/>
          <w:szCs w:val="22"/>
        </w:rPr>
        <w:t>wa</w:t>
      </w:r>
      <w:r w:rsidR="00936212">
        <w:rPr>
          <w:rFonts w:ascii="Arial" w:eastAsia="Arial" w:hAnsi="Arial" w:cs="Arial"/>
          <w:sz w:val="22"/>
          <w:szCs w:val="22"/>
        </w:rPr>
        <w:t>s collected for all participants</w:t>
      </w:r>
      <w:r w:rsidR="00B66875">
        <w:rPr>
          <w:rFonts w:ascii="Arial" w:eastAsia="Arial" w:hAnsi="Arial" w:cs="Arial"/>
          <w:sz w:val="22"/>
          <w:szCs w:val="22"/>
        </w:rPr>
        <w:t>,</w:t>
      </w:r>
      <w:r w:rsidR="00936212">
        <w:rPr>
          <w:rFonts w:ascii="Arial" w:eastAsia="Arial" w:hAnsi="Arial" w:cs="Arial"/>
          <w:sz w:val="22"/>
          <w:szCs w:val="22"/>
        </w:rPr>
        <w:t xml:space="preserve"> irrespective of group—</w:t>
      </w:r>
      <w:r w:rsidRPr="006D63D5">
        <w:rPr>
          <w:rFonts w:ascii="Arial" w:eastAsia="Arial" w:hAnsi="Arial" w:cs="Arial"/>
          <w:sz w:val="22"/>
          <w:szCs w:val="22"/>
        </w:rPr>
        <w:t>will be used as continuous measures of autistic traits.</w:t>
      </w:r>
    </w:p>
    <w:p w14:paraId="3C00A6CC" w14:textId="0419F10C" w:rsidR="006D63D5" w:rsidRPr="006D63D5" w:rsidRDefault="006D63D5" w:rsidP="006D63D5">
      <w:pPr>
        <w:rPr>
          <w:rFonts w:ascii="Arial" w:eastAsia="Arial" w:hAnsi="Arial" w:cs="Arial"/>
          <w:bCs/>
          <w:iCs/>
          <w:sz w:val="22"/>
          <w:szCs w:val="22"/>
          <w:u w:val="single"/>
        </w:rPr>
      </w:pPr>
      <w:r w:rsidRPr="00DB6DF6">
        <w:rPr>
          <w:rFonts w:ascii="Arial" w:eastAsia="Arial" w:hAnsi="Arial" w:cs="Arial"/>
          <w:b/>
          <w:iCs/>
          <w:sz w:val="22"/>
          <w:szCs w:val="22"/>
        </w:rPr>
        <w:t>Cognitive function:</w:t>
      </w:r>
      <w:r w:rsidRPr="006D63D5">
        <w:rPr>
          <w:rFonts w:ascii="Arial" w:eastAsia="Arial" w:hAnsi="Arial" w:cs="Arial"/>
          <w:iCs/>
          <w:sz w:val="22"/>
          <w:szCs w:val="22"/>
        </w:rPr>
        <w:t xml:space="preserve"> </w:t>
      </w:r>
      <w:r w:rsidR="00BD529F">
        <w:rPr>
          <w:rFonts w:ascii="Arial" w:eastAsia="Arial" w:hAnsi="Arial" w:cs="Arial"/>
          <w:iCs/>
          <w:sz w:val="22"/>
          <w:szCs w:val="22"/>
        </w:rPr>
        <w:t>Cognitive</w:t>
      </w:r>
      <w:r w:rsidRPr="006D63D5">
        <w:rPr>
          <w:rFonts w:ascii="Arial" w:eastAsia="Arial" w:hAnsi="Arial" w:cs="Arial"/>
          <w:iCs/>
          <w:sz w:val="22"/>
          <w:szCs w:val="22"/>
        </w:rPr>
        <w:t xml:space="preserve"> function </w:t>
      </w:r>
      <w:r w:rsidR="00CA18AD">
        <w:rPr>
          <w:rFonts w:ascii="Arial" w:eastAsia="Arial" w:hAnsi="Arial" w:cs="Arial"/>
          <w:iCs/>
          <w:sz w:val="22"/>
          <w:szCs w:val="22"/>
        </w:rPr>
        <w:t>wa</w:t>
      </w:r>
      <w:r w:rsidR="00BD529F">
        <w:rPr>
          <w:rFonts w:ascii="Arial" w:eastAsia="Arial" w:hAnsi="Arial" w:cs="Arial"/>
          <w:iCs/>
          <w:sz w:val="22"/>
          <w:szCs w:val="22"/>
        </w:rPr>
        <w:t xml:space="preserve">s assessed </w:t>
      </w:r>
      <w:r w:rsidRPr="006D63D5">
        <w:rPr>
          <w:rFonts w:ascii="Arial" w:eastAsia="Arial" w:hAnsi="Arial" w:cs="Arial"/>
          <w:iCs/>
          <w:sz w:val="22"/>
          <w:szCs w:val="22"/>
        </w:rPr>
        <w:t xml:space="preserve">by </w:t>
      </w:r>
      <w:r w:rsidRPr="00DB6DF6">
        <w:rPr>
          <w:rFonts w:ascii="Arial" w:hAnsi="Arial" w:cs="Arial"/>
          <w:i/>
          <w:iCs/>
          <w:sz w:val="22"/>
          <w:szCs w:val="22"/>
        </w:rPr>
        <w:t xml:space="preserve">WASI-II Intelligence Quotient (IQ; </w:t>
      </w:r>
      <w:r w:rsidRPr="00DB6DF6">
        <w:rPr>
          <w:rFonts w:ascii="Arial" w:hAnsi="Arial" w:cs="Arial"/>
          <w:i/>
          <w:iCs/>
          <w:sz w:val="22"/>
          <w:szCs w:val="22"/>
        </w:rPr>
        <w:fldChar w:fldCharType="begin"/>
      </w:r>
      <w:r w:rsidR="006A6157">
        <w:rPr>
          <w:rFonts w:ascii="Arial" w:hAnsi="Arial" w:cs="Arial"/>
          <w:i/>
          <w:iCs/>
          <w:sz w:val="22"/>
          <w:szCs w:val="22"/>
        </w:rPr>
        <w:instrText xml:space="preserve"> ADDIN EN.CITE &lt;EndNote&gt;&lt;Cite&gt;&lt;Author&gt;Wechsler&lt;/Author&gt;&lt;Year&gt;2011&lt;/Year&gt;&lt;RecNum&gt;124&lt;/RecNum&gt;&lt;DisplayText&gt;[34]&lt;/DisplayText&gt;&lt;record&gt;&lt;rec-number&gt;124&lt;/rec-number&gt;&lt;foreign-keys&gt;&lt;key app="EN" db-id="zf2vaaazgwr9peea0t8p0x5wx9x2vpfwer25" timestamp="1732574948"&gt;124&lt;/key&gt;&lt;/foreign-keys&gt;&lt;ref-type name="Journal Article"&gt;17&lt;/ref-type&gt;&lt;contributors&gt;&lt;authors&gt;&lt;author&gt;David Wechsler&lt;/author&gt;&lt;/authors&gt;&lt;/contributors&gt;&lt;titles&gt;&lt;title&gt;Wechsler Abbreviated Scale of Intelligence, Second Edition&lt;/title&gt;&lt;secondary-title&gt;Pearson Assessments&lt;/secondary-title&gt;&lt;/titles&gt;&lt;periodical&gt;&lt;full-title&gt;Pearson Assessments&lt;/full-title&gt;&lt;/periodical&gt;&lt;dates&gt;&lt;year&gt;2011&lt;/year&gt;&lt;/dates&gt;&lt;urls&gt;&lt;/urls&gt;&lt;/record&gt;&lt;/Cite&gt;&lt;/EndNote&gt;</w:instrText>
      </w:r>
      <w:r w:rsidRPr="00DB6DF6">
        <w:rPr>
          <w:rFonts w:ascii="Arial" w:hAnsi="Arial" w:cs="Arial"/>
          <w:i/>
          <w:iCs/>
          <w:sz w:val="22"/>
          <w:szCs w:val="22"/>
        </w:rPr>
        <w:fldChar w:fldCharType="separate"/>
      </w:r>
      <w:r w:rsidR="006A6157">
        <w:rPr>
          <w:rFonts w:ascii="Arial" w:hAnsi="Arial" w:cs="Arial"/>
          <w:i/>
          <w:iCs/>
          <w:noProof/>
          <w:sz w:val="22"/>
          <w:szCs w:val="22"/>
        </w:rPr>
        <w:t>[34]</w:t>
      </w:r>
      <w:r w:rsidRPr="00DB6DF6">
        <w:rPr>
          <w:rFonts w:ascii="Arial" w:hAnsi="Arial" w:cs="Arial"/>
          <w:i/>
          <w:iCs/>
          <w:sz w:val="22"/>
          <w:szCs w:val="22"/>
        </w:rPr>
        <w:fldChar w:fldCharType="end"/>
      </w:r>
      <w:r w:rsidRPr="00DB6DF6">
        <w:rPr>
          <w:rFonts w:ascii="Arial" w:hAnsi="Arial" w:cs="Arial"/>
          <w:i/>
          <w:iCs/>
          <w:sz w:val="22"/>
          <w:szCs w:val="22"/>
        </w:rPr>
        <w:t xml:space="preserve">), </w:t>
      </w:r>
      <w:r w:rsidRPr="006D63D5">
        <w:rPr>
          <w:rFonts w:ascii="Arial" w:hAnsi="Arial" w:cs="Arial"/>
          <w:sz w:val="22"/>
          <w:szCs w:val="22"/>
        </w:rPr>
        <w:t>which i</w:t>
      </w:r>
      <w:r w:rsidRPr="006D63D5">
        <w:rPr>
          <w:rFonts w:ascii="Arial" w:eastAsia="Arial" w:hAnsi="Arial" w:cs="Arial"/>
          <w:iCs/>
          <w:sz w:val="22"/>
          <w:szCs w:val="22"/>
        </w:rPr>
        <w:t>s an excellent tool for reliably assessing full-scale intelligence in individuals aged 6-89 years old</w:t>
      </w:r>
      <w:r w:rsidR="00156F8E">
        <w:rPr>
          <w:rFonts w:ascii="Arial" w:eastAsia="Arial" w:hAnsi="Arial" w:cs="Arial"/>
          <w:iCs/>
          <w:sz w:val="22"/>
          <w:szCs w:val="22"/>
        </w:rPr>
        <w:t>.</w:t>
      </w:r>
    </w:p>
    <w:p w14:paraId="000BB874" w14:textId="285FDD3C" w:rsidR="006D63D5" w:rsidRPr="006D63D5" w:rsidRDefault="006D63D5" w:rsidP="006D63D5">
      <w:pPr>
        <w:rPr>
          <w:rFonts w:ascii="Arial" w:eastAsia="Arial" w:hAnsi="Arial" w:cs="Arial"/>
          <w:iCs/>
          <w:sz w:val="22"/>
          <w:szCs w:val="22"/>
        </w:rPr>
      </w:pPr>
      <w:r w:rsidRPr="00DB6DF6">
        <w:rPr>
          <w:rFonts w:ascii="Arial" w:eastAsia="Arial" w:hAnsi="Arial" w:cs="Arial"/>
          <w:b/>
          <w:iCs/>
          <w:sz w:val="22"/>
          <w:szCs w:val="22"/>
        </w:rPr>
        <w:t>Attention function:</w:t>
      </w:r>
      <w:r w:rsidRPr="006D63D5">
        <w:rPr>
          <w:rFonts w:ascii="Arial" w:eastAsia="Arial" w:hAnsi="Arial" w:cs="Arial"/>
          <w:iCs/>
          <w:sz w:val="22"/>
          <w:szCs w:val="22"/>
        </w:rPr>
        <w:t xml:space="preserve"> Continuous measures of attention </w:t>
      </w:r>
      <w:r w:rsidR="00DB6DF6">
        <w:rPr>
          <w:rFonts w:ascii="Arial" w:eastAsia="Arial" w:hAnsi="Arial" w:cs="Arial"/>
          <w:iCs/>
          <w:sz w:val="22"/>
          <w:szCs w:val="22"/>
        </w:rPr>
        <w:t>were</w:t>
      </w:r>
      <w:r w:rsidRPr="006D63D5">
        <w:rPr>
          <w:rFonts w:ascii="Arial" w:eastAsia="Arial" w:hAnsi="Arial" w:cs="Arial"/>
          <w:iCs/>
          <w:sz w:val="22"/>
          <w:szCs w:val="22"/>
        </w:rPr>
        <w:t xml:space="preserve"> obtained from </w:t>
      </w:r>
      <w:r w:rsidRPr="00DB6DF6">
        <w:rPr>
          <w:rFonts w:ascii="Arial" w:eastAsia="Arial" w:hAnsi="Arial" w:cs="Arial"/>
          <w:i/>
          <w:sz w:val="22"/>
          <w:szCs w:val="22"/>
        </w:rPr>
        <w:t>Conners’ Continuous Performance Test, 3</w:t>
      </w:r>
      <w:r w:rsidRPr="00DB6DF6">
        <w:rPr>
          <w:rFonts w:ascii="Arial" w:eastAsia="Arial" w:hAnsi="Arial" w:cs="Arial"/>
          <w:i/>
          <w:sz w:val="22"/>
          <w:szCs w:val="22"/>
          <w:vertAlign w:val="superscript"/>
        </w:rPr>
        <w:t>rd</w:t>
      </w:r>
      <w:r w:rsidRPr="00DB6DF6">
        <w:rPr>
          <w:rFonts w:ascii="Arial" w:eastAsia="Arial" w:hAnsi="Arial" w:cs="Arial"/>
          <w:i/>
          <w:sz w:val="22"/>
          <w:szCs w:val="22"/>
        </w:rPr>
        <w:t xml:space="preserve"> edition (CPT-3; </w:t>
      </w:r>
      <w:r w:rsidRPr="00DB6DF6">
        <w:rPr>
          <w:rFonts w:ascii="Arial" w:hAnsi="Arial" w:cs="Arial"/>
          <w:i/>
          <w:sz w:val="22"/>
          <w:szCs w:val="22"/>
        </w:rPr>
        <w:fldChar w:fldCharType="begin"/>
      </w:r>
      <w:r w:rsidR="006A6157">
        <w:rPr>
          <w:rFonts w:ascii="Arial" w:hAnsi="Arial" w:cs="Arial"/>
          <w:i/>
          <w:sz w:val="22"/>
          <w:szCs w:val="22"/>
        </w:rPr>
        <w:instrText xml:space="preserve"> ADDIN EN.CITE &lt;EndNote&gt;&lt;Cite&gt;&lt;Author&gt;Conners&lt;/Author&gt;&lt;Year&gt;2008&lt;/Year&gt;&lt;RecNum&gt;118&lt;/RecNum&gt;&lt;DisplayText&gt;[35]&lt;/DisplayText&gt;&lt;record&gt;&lt;rec-number&gt;118&lt;/rec-number&gt;&lt;foreign-keys&gt;&lt;key app="EN" db-id="zf2vaaazgwr9peea0t8p0x5wx9x2vpfwer25" timestamp="1732573841"&gt;118&lt;/key&gt;&lt;/foreign-keys&gt;&lt;ref-type name="Journal Article"&gt;17&lt;/ref-type&gt;&lt;contributors&gt;&lt;authors&gt;&lt;author&gt;Conners, C.K.&lt;/author&gt;&lt;/authors&gt;&lt;/contributors&gt;&lt;titles&gt;&lt;title&gt;Conners third edition (Conners 3)&lt;/title&gt;&lt;secondary-title&gt;Los Angeles, CA: Western Psychological Services&lt;/secondary-title&gt;&lt;/titles&gt;&lt;periodical&gt;&lt;full-title&gt;Los Angeles, CA: Western Psychological Services&lt;/full-title&gt;&lt;/periodical&gt;&lt;dates&gt;&lt;year&gt;2008&lt;/year&gt;&lt;/dates&gt;&lt;urls&gt;&lt;/urls&gt;&lt;/record&gt;&lt;/Cite&gt;&lt;/EndNote&gt;</w:instrText>
      </w:r>
      <w:r w:rsidRPr="00DB6DF6">
        <w:rPr>
          <w:rFonts w:ascii="Arial" w:hAnsi="Arial" w:cs="Arial"/>
          <w:i/>
          <w:sz w:val="22"/>
          <w:szCs w:val="22"/>
        </w:rPr>
        <w:fldChar w:fldCharType="separate"/>
      </w:r>
      <w:r w:rsidR="006A6157">
        <w:rPr>
          <w:rFonts w:ascii="Arial" w:hAnsi="Arial" w:cs="Arial"/>
          <w:i/>
          <w:noProof/>
          <w:sz w:val="22"/>
          <w:szCs w:val="22"/>
        </w:rPr>
        <w:t>[35]</w:t>
      </w:r>
      <w:r w:rsidRPr="00DB6DF6">
        <w:rPr>
          <w:rFonts w:ascii="Arial" w:hAnsi="Arial" w:cs="Arial"/>
          <w:i/>
          <w:sz w:val="22"/>
          <w:szCs w:val="22"/>
        </w:rPr>
        <w:fldChar w:fldCharType="end"/>
      </w:r>
      <w:r w:rsidRPr="00DB6DF6">
        <w:rPr>
          <w:rFonts w:ascii="Arial" w:eastAsia="Arial" w:hAnsi="Arial" w:cs="Arial"/>
          <w:i/>
          <w:sz w:val="22"/>
          <w:szCs w:val="22"/>
        </w:rPr>
        <w:t xml:space="preserve">), </w:t>
      </w:r>
      <w:r w:rsidRPr="006D63D5">
        <w:rPr>
          <w:rFonts w:ascii="Arial" w:eastAsia="Arial" w:hAnsi="Arial" w:cs="Arial"/>
          <w:iCs/>
          <w:sz w:val="22"/>
          <w:szCs w:val="22"/>
        </w:rPr>
        <w:t xml:space="preserve">which </w:t>
      </w:r>
      <w:r w:rsidRPr="006D63D5">
        <w:rPr>
          <w:rFonts w:ascii="Arial" w:hAnsi="Arial" w:cs="Arial"/>
          <w:sz w:val="22"/>
          <w:szCs w:val="22"/>
        </w:rPr>
        <w:t xml:space="preserve">is a computerized test to evaluate </w:t>
      </w:r>
      <w:r w:rsidR="00156F8E">
        <w:rPr>
          <w:rFonts w:ascii="Arial" w:hAnsi="Arial" w:cs="Arial"/>
          <w:sz w:val="22"/>
          <w:szCs w:val="22"/>
        </w:rPr>
        <w:t>attention</w:t>
      </w:r>
      <w:r w:rsidRPr="006D63D5">
        <w:rPr>
          <w:rFonts w:ascii="Arial" w:hAnsi="Arial" w:cs="Arial"/>
          <w:sz w:val="22"/>
          <w:szCs w:val="22"/>
        </w:rPr>
        <w:t xml:space="preserve"> in individuals &gt;8 years old</w:t>
      </w:r>
      <w:r w:rsidRPr="006D63D5">
        <w:rPr>
          <w:rFonts w:ascii="Arial" w:eastAsia="Arial" w:hAnsi="Arial" w:cs="Arial"/>
          <w:iCs/>
          <w:sz w:val="22"/>
          <w:szCs w:val="22"/>
        </w:rPr>
        <w:t xml:space="preserve">. </w:t>
      </w:r>
    </w:p>
    <w:p w14:paraId="1CFF03B4" w14:textId="55850F0C" w:rsidR="007E0AB2" w:rsidRPr="00156F8E" w:rsidRDefault="006D63D5" w:rsidP="00156F8E">
      <w:pPr>
        <w:pBdr>
          <w:top w:val="nil"/>
          <w:left w:val="nil"/>
          <w:bottom w:val="nil"/>
          <w:right w:val="nil"/>
          <w:between w:val="nil"/>
        </w:pBdr>
        <w:spacing w:after="80"/>
        <w:rPr>
          <w:rFonts w:ascii="Arial" w:eastAsia="Arial" w:hAnsi="Arial" w:cs="Arial"/>
          <w:iCs/>
          <w:sz w:val="22"/>
          <w:szCs w:val="22"/>
        </w:rPr>
      </w:pPr>
      <w:r w:rsidRPr="00DB6DF6">
        <w:rPr>
          <w:rFonts w:ascii="Arial" w:eastAsia="Arial" w:hAnsi="Arial" w:cs="Arial"/>
          <w:b/>
          <w:iCs/>
          <w:sz w:val="22"/>
          <w:szCs w:val="22"/>
        </w:rPr>
        <w:lastRenderedPageBreak/>
        <w:t>Exclusion criteria:</w:t>
      </w:r>
      <w:r w:rsidRPr="006D63D5">
        <w:rPr>
          <w:rFonts w:ascii="Arial" w:eastAsia="Arial" w:hAnsi="Arial" w:cs="Arial"/>
          <w:b/>
          <w:iCs/>
          <w:sz w:val="22"/>
          <w:szCs w:val="22"/>
        </w:rPr>
        <w:t xml:space="preserve"> </w:t>
      </w:r>
      <w:r w:rsidRPr="006D63D5">
        <w:rPr>
          <w:rFonts w:ascii="Arial" w:eastAsia="Arial" w:hAnsi="Arial" w:cs="Arial"/>
          <w:bCs/>
          <w:iCs/>
          <w:sz w:val="22"/>
          <w:szCs w:val="22"/>
        </w:rPr>
        <w:t>U</w:t>
      </w:r>
      <w:r w:rsidRPr="006D63D5">
        <w:rPr>
          <w:rFonts w:ascii="Arial" w:eastAsia="Arial" w:hAnsi="Arial" w:cs="Arial"/>
          <w:iCs/>
          <w:sz w:val="22"/>
          <w:szCs w:val="22"/>
        </w:rPr>
        <w:t>ncorrected vision; genetic syndromes</w:t>
      </w:r>
      <w:r w:rsidR="0003032F">
        <w:rPr>
          <w:rFonts w:ascii="Arial" w:eastAsia="Arial" w:hAnsi="Arial" w:cs="Arial"/>
          <w:iCs/>
          <w:sz w:val="22"/>
          <w:szCs w:val="22"/>
        </w:rPr>
        <w:t>.</w:t>
      </w:r>
      <w:r w:rsidRPr="006D63D5">
        <w:rPr>
          <w:rFonts w:ascii="Arial" w:eastAsia="Arial" w:hAnsi="Arial" w:cs="Arial"/>
          <w:iCs/>
          <w:sz w:val="22"/>
          <w:szCs w:val="22"/>
        </w:rPr>
        <w:t xml:space="preserve"> TD participants may not have a first degree relative with ASD or language impairment, or a history of special education services.</w:t>
      </w:r>
      <w:r w:rsidRPr="004E60F3">
        <w:rPr>
          <w:rFonts w:ascii="Arial" w:eastAsia="Arial" w:hAnsi="Arial" w:cs="Arial"/>
          <w:iCs/>
          <w:sz w:val="22"/>
          <w:szCs w:val="22"/>
        </w:rPr>
        <w:t> </w:t>
      </w:r>
    </w:p>
    <w:p w14:paraId="481C1865" w14:textId="40B8328C" w:rsidR="002606B6" w:rsidRPr="006462B8" w:rsidRDefault="002606B6" w:rsidP="006462B8">
      <w:pPr>
        <w:widowControl w:val="0"/>
        <w:spacing w:after="80"/>
        <w:rPr>
          <w:rFonts w:ascii="Arial" w:eastAsia="Arial" w:hAnsi="Arial" w:cs="Arial"/>
          <w:sz w:val="22"/>
          <w:szCs w:val="22"/>
        </w:rPr>
      </w:pPr>
      <w:r w:rsidRPr="004E60F3">
        <w:rPr>
          <w:rFonts w:ascii="Arial" w:hAnsi="Arial" w:cs="Arial"/>
          <w:sz w:val="22"/>
          <w:szCs w:val="22"/>
          <w:u w:val="single"/>
        </w:rPr>
        <w:t>B.1.4 EEG Acquisition.</w:t>
      </w:r>
      <w:r w:rsidRPr="004E60F3">
        <w:rPr>
          <w:rFonts w:ascii="Arial" w:hAnsi="Arial" w:cs="Arial"/>
          <w:b/>
          <w:bCs/>
          <w:sz w:val="22"/>
          <w:szCs w:val="22"/>
        </w:rPr>
        <w:t xml:space="preserve"> </w:t>
      </w:r>
      <w:r w:rsidRPr="00DB2779">
        <w:rPr>
          <w:rFonts w:ascii="Arial" w:eastAsia="Arial" w:hAnsi="Arial" w:cs="Arial"/>
          <w:bCs/>
          <w:sz w:val="22"/>
          <w:szCs w:val="22"/>
        </w:rPr>
        <w:t>EEG recordings</w:t>
      </w:r>
      <w:r w:rsidRPr="004E60F3">
        <w:rPr>
          <w:rFonts w:ascii="Arial" w:eastAsia="Arial" w:hAnsi="Arial" w:cs="Arial"/>
          <w:sz w:val="22"/>
          <w:szCs w:val="22"/>
        </w:rPr>
        <w:t xml:space="preserve"> </w:t>
      </w:r>
      <w:r w:rsidR="00B65CA6">
        <w:rPr>
          <w:rFonts w:ascii="Arial" w:eastAsia="Arial" w:hAnsi="Arial" w:cs="Arial"/>
          <w:sz w:val="22"/>
          <w:szCs w:val="22"/>
        </w:rPr>
        <w:t>were made</w:t>
      </w:r>
      <w:r w:rsidRPr="004E60F3">
        <w:rPr>
          <w:rFonts w:ascii="Arial" w:eastAsia="Arial" w:hAnsi="Arial" w:cs="Arial"/>
          <w:sz w:val="22"/>
          <w:szCs w:val="22"/>
        </w:rPr>
        <w:t xml:space="preserve"> using a Biosemi 70-channel electrode system. Artifact rejection </w:t>
      </w:r>
      <w:r w:rsidR="003E0DC1">
        <w:rPr>
          <w:rFonts w:ascii="Arial" w:eastAsia="Arial" w:hAnsi="Arial" w:cs="Arial"/>
          <w:sz w:val="22"/>
          <w:szCs w:val="22"/>
        </w:rPr>
        <w:t>is</w:t>
      </w:r>
      <w:r w:rsidRPr="004E60F3">
        <w:rPr>
          <w:rFonts w:ascii="Arial" w:eastAsia="Arial" w:hAnsi="Arial" w:cs="Arial"/>
          <w:sz w:val="22"/>
          <w:szCs w:val="22"/>
        </w:rPr>
        <w:t xml:space="preserve"> performed by visual inspection of continuous EEG waveforms, automated rejection of trials with EEG amplitude exceeding a preset threshold, and ICA capture of artifactual activity including eye movements. We </w:t>
      </w:r>
      <w:r w:rsidR="00E94DF4">
        <w:rPr>
          <w:rFonts w:ascii="Arial" w:eastAsia="Arial" w:hAnsi="Arial" w:cs="Arial"/>
          <w:sz w:val="22"/>
          <w:szCs w:val="22"/>
        </w:rPr>
        <w:t>have collected</w:t>
      </w:r>
      <w:r w:rsidRPr="004E60F3">
        <w:rPr>
          <w:rFonts w:ascii="Arial" w:eastAsia="Arial" w:hAnsi="Arial" w:cs="Arial"/>
          <w:sz w:val="22"/>
          <w:szCs w:val="22"/>
        </w:rPr>
        <w:t xml:space="preserve"> sufficient data to yield a minimum of 100 accepted trials per </w:t>
      </w:r>
      <w:r w:rsidR="00CA18AD">
        <w:rPr>
          <w:rFonts w:ascii="Arial" w:eastAsia="Arial" w:hAnsi="Arial" w:cs="Arial"/>
          <w:sz w:val="22"/>
          <w:szCs w:val="22"/>
        </w:rPr>
        <w:t xml:space="preserve">given </w:t>
      </w:r>
      <w:r w:rsidRPr="004E60F3">
        <w:rPr>
          <w:rFonts w:ascii="Arial" w:eastAsia="Arial" w:hAnsi="Arial" w:cs="Arial"/>
          <w:sz w:val="22"/>
          <w:szCs w:val="22"/>
        </w:rPr>
        <w:t xml:space="preserve">condition, for a high signal-to-noise ratio. </w:t>
      </w:r>
    </w:p>
    <w:p w14:paraId="031DC451" w14:textId="2DC62D7F" w:rsidR="00DD4EC0" w:rsidRPr="00983780" w:rsidRDefault="007E0AB2" w:rsidP="00DD4EC0">
      <w:pPr>
        <w:rPr>
          <w:rFonts w:ascii="Arial" w:eastAsia="Arial" w:hAnsi="Arial" w:cs="Arial"/>
          <w:sz w:val="22"/>
          <w:szCs w:val="22"/>
        </w:rPr>
      </w:pPr>
      <w:r w:rsidRPr="00983780">
        <w:rPr>
          <w:rFonts w:ascii="Arial" w:hAnsi="Arial" w:cs="Arial"/>
          <w:sz w:val="22"/>
          <w:szCs w:val="22"/>
          <w:u w:val="single"/>
        </w:rPr>
        <w:t>B.1.</w:t>
      </w:r>
      <w:r w:rsidR="002606B6" w:rsidRPr="00983780">
        <w:rPr>
          <w:rFonts w:ascii="Arial" w:hAnsi="Arial" w:cs="Arial"/>
          <w:sz w:val="22"/>
          <w:szCs w:val="22"/>
          <w:u w:val="single"/>
        </w:rPr>
        <w:t>5</w:t>
      </w:r>
      <w:r w:rsidRPr="00983780">
        <w:rPr>
          <w:rFonts w:ascii="Arial" w:hAnsi="Arial" w:cs="Arial"/>
          <w:sz w:val="22"/>
          <w:szCs w:val="22"/>
          <w:u w:val="single"/>
        </w:rPr>
        <w:t>. Analysis and Potential Outcomes.</w:t>
      </w:r>
      <w:r w:rsidR="005B747B" w:rsidRPr="00983780">
        <w:rPr>
          <w:rFonts w:ascii="Arial" w:hAnsi="Arial" w:cs="Arial"/>
          <w:sz w:val="22"/>
          <w:szCs w:val="22"/>
        </w:rPr>
        <w:t xml:space="preserve"> </w:t>
      </w:r>
      <w:r w:rsidR="00983780">
        <w:rPr>
          <w:rFonts w:ascii="Arial" w:hAnsi="Arial" w:cs="Arial"/>
          <w:sz w:val="22"/>
          <w:szCs w:val="22"/>
        </w:rPr>
        <w:t xml:space="preserve">Preliminary </w:t>
      </w:r>
      <w:r w:rsidR="00867FE5">
        <w:rPr>
          <w:rFonts w:ascii="Arial" w:hAnsi="Arial" w:cs="Arial"/>
          <w:sz w:val="22"/>
          <w:szCs w:val="22"/>
        </w:rPr>
        <w:t>analys</w:t>
      </w:r>
      <w:r w:rsidR="004E76C1">
        <w:rPr>
          <w:rFonts w:ascii="Arial" w:hAnsi="Arial" w:cs="Arial"/>
          <w:sz w:val="22"/>
          <w:szCs w:val="22"/>
        </w:rPr>
        <w:t>e</w:t>
      </w:r>
      <w:r w:rsidR="00867FE5">
        <w:rPr>
          <w:rFonts w:ascii="Arial" w:hAnsi="Arial" w:cs="Arial"/>
          <w:sz w:val="22"/>
          <w:szCs w:val="22"/>
        </w:rPr>
        <w:t>s</w:t>
      </w:r>
      <w:r w:rsidR="003C5B4A">
        <w:rPr>
          <w:rFonts w:ascii="Arial" w:hAnsi="Arial" w:cs="Arial"/>
          <w:sz w:val="22"/>
          <w:szCs w:val="22"/>
        </w:rPr>
        <w:t xml:space="preserve"> to identify group-level neural differences</w:t>
      </w:r>
      <w:r w:rsidR="008E79E8">
        <w:rPr>
          <w:rFonts w:ascii="Arial" w:hAnsi="Arial" w:cs="Arial"/>
          <w:sz w:val="22"/>
          <w:szCs w:val="22"/>
        </w:rPr>
        <w:t xml:space="preserve"> in each paradigm</w:t>
      </w:r>
      <w:r w:rsidR="003C5B4A">
        <w:rPr>
          <w:rFonts w:ascii="Arial" w:hAnsi="Arial" w:cs="Arial"/>
          <w:sz w:val="22"/>
          <w:szCs w:val="22"/>
        </w:rPr>
        <w:t xml:space="preserve"> will be done using traditional statistical methods. </w:t>
      </w:r>
      <w:r w:rsidR="00DD4EC0" w:rsidRPr="00983780">
        <w:rPr>
          <w:rFonts w:ascii="Arial" w:eastAsia="Arial" w:hAnsi="Arial" w:cs="Arial"/>
          <w:sz w:val="22"/>
          <w:szCs w:val="22"/>
        </w:rPr>
        <w:t xml:space="preserve">Linear mixed-effects modeling (LMM) will be </w:t>
      </w:r>
      <w:r w:rsidR="00893E09">
        <w:rPr>
          <w:rFonts w:ascii="Arial" w:eastAsia="Arial" w:hAnsi="Arial" w:cs="Arial"/>
          <w:sz w:val="22"/>
          <w:szCs w:val="22"/>
        </w:rPr>
        <w:t>deployed</w:t>
      </w:r>
      <w:r w:rsidR="00DD4EC0" w:rsidRPr="00983780">
        <w:rPr>
          <w:rFonts w:ascii="Arial" w:eastAsia="Arial" w:hAnsi="Arial" w:cs="Arial"/>
          <w:sz w:val="22"/>
          <w:szCs w:val="22"/>
        </w:rPr>
        <w:t xml:space="preserve"> to investigate the effects of our independent measures </w:t>
      </w:r>
      <w:r w:rsidR="00DD4EC0" w:rsidRPr="00983780">
        <w:rPr>
          <w:rFonts w:ascii="Arial" w:eastAsia="Arial" w:hAnsi="Arial" w:cs="Arial"/>
          <w:sz w:val="22"/>
          <w:szCs w:val="22"/>
        </w:rPr>
        <w:fldChar w:fldCharType="begin">
          <w:fldData xml:space="preserve">PEVuZE5vdGU+PENpdGU+PEF1dGhvcj5QYXluZTwvQXV0aG9yPjxZZWFyPjIwMTU8L1llYXI+PFJl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</w:fldData>
        </w:fldChar>
      </w:r>
      <w:r w:rsidR="006A6157">
        <w:rPr>
          <w:rFonts w:ascii="Arial" w:eastAsia="Arial" w:hAnsi="Arial" w:cs="Arial"/>
          <w:sz w:val="22"/>
          <w:szCs w:val="22"/>
        </w:rPr>
        <w:instrText xml:space="preserve"> ADDIN EN.CITE </w:instrText>
      </w:r>
      <w:r w:rsidR="006A6157">
        <w:rPr>
          <w:rFonts w:ascii="Arial" w:eastAsia="Arial" w:hAnsi="Arial" w:cs="Arial"/>
          <w:sz w:val="22"/>
          <w:szCs w:val="22"/>
        </w:rPr>
        <w:fldChar w:fldCharType="begin">
          <w:fldData xml:space="preserve">PEVuZE5vdGU+PENpdGU+PEF1dGhvcj5QYXluZTwvQXV0aG9yPjxZZWFyPjIwMTU8L1llYXI+PFJl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</w:fldData>
        </w:fldChar>
      </w:r>
      <w:r w:rsidR="006A6157">
        <w:rPr>
          <w:rFonts w:ascii="Arial" w:eastAsia="Arial" w:hAnsi="Arial" w:cs="Arial"/>
          <w:sz w:val="22"/>
          <w:szCs w:val="22"/>
        </w:rPr>
        <w:instrText xml:space="preserve"> ADDIN EN.CITE.DATA </w:instrText>
      </w:r>
      <w:r w:rsidR="006A6157">
        <w:rPr>
          <w:rFonts w:ascii="Arial" w:eastAsia="Arial" w:hAnsi="Arial" w:cs="Arial"/>
          <w:sz w:val="22"/>
          <w:szCs w:val="22"/>
        </w:rPr>
      </w:r>
      <w:r w:rsidR="006A6157">
        <w:rPr>
          <w:rFonts w:ascii="Arial" w:eastAsia="Arial" w:hAnsi="Arial" w:cs="Arial"/>
          <w:sz w:val="22"/>
          <w:szCs w:val="22"/>
        </w:rPr>
        <w:fldChar w:fldCharType="end"/>
      </w:r>
      <w:r w:rsidR="00DD4EC0" w:rsidRPr="00983780">
        <w:rPr>
          <w:rFonts w:ascii="Arial" w:eastAsia="Arial" w:hAnsi="Arial" w:cs="Arial"/>
          <w:sz w:val="22"/>
          <w:szCs w:val="22"/>
        </w:rPr>
      </w:r>
      <w:r w:rsidR="00DD4EC0" w:rsidRPr="00983780">
        <w:rPr>
          <w:rFonts w:ascii="Arial" w:eastAsia="Arial" w:hAnsi="Arial" w:cs="Arial"/>
          <w:sz w:val="22"/>
          <w:szCs w:val="22"/>
        </w:rPr>
        <w:fldChar w:fldCharType="separate"/>
      </w:r>
      <w:r w:rsidR="006A6157">
        <w:rPr>
          <w:rFonts w:ascii="Arial" w:eastAsia="Arial" w:hAnsi="Arial" w:cs="Arial"/>
          <w:noProof/>
          <w:sz w:val="22"/>
          <w:szCs w:val="22"/>
        </w:rPr>
        <w:t>[36, 37]</w:t>
      </w:r>
      <w:r w:rsidR="00DD4EC0" w:rsidRPr="00983780">
        <w:rPr>
          <w:rFonts w:ascii="Arial" w:eastAsia="Arial" w:hAnsi="Arial" w:cs="Arial"/>
          <w:sz w:val="22"/>
          <w:szCs w:val="22"/>
        </w:rPr>
        <w:fldChar w:fldCharType="end"/>
      </w:r>
      <w:r w:rsidR="00DD4EC0" w:rsidRPr="00983780">
        <w:rPr>
          <w:rFonts w:ascii="Arial" w:eastAsia="Arial" w:hAnsi="Arial" w:cs="Arial"/>
          <w:sz w:val="22"/>
          <w:szCs w:val="22"/>
        </w:rPr>
        <w:t xml:space="preserve">. Regression analyses </w:t>
      </w:r>
      <w:r w:rsidR="00CF3683">
        <w:rPr>
          <w:rFonts w:ascii="Arial" w:eastAsia="Arial" w:hAnsi="Arial" w:cs="Arial"/>
          <w:sz w:val="22"/>
          <w:szCs w:val="22"/>
        </w:rPr>
        <w:t>enable identification of</w:t>
      </w:r>
      <w:r w:rsidR="00DD4EC0" w:rsidRPr="00983780">
        <w:rPr>
          <w:rFonts w:ascii="Arial" w:eastAsia="Arial" w:hAnsi="Arial" w:cs="Arial"/>
          <w:sz w:val="22"/>
          <w:szCs w:val="22"/>
        </w:rPr>
        <w:t xml:space="preserve"> group differences, while also examining individual variability across dependent measures. In all LMMs, participant is treated as a random effect, with covariates of age, sex, </w:t>
      </w:r>
      <w:r w:rsidR="00DC1CAD">
        <w:rPr>
          <w:rFonts w:ascii="Arial" w:eastAsia="Arial" w:hAnsi="Arial" w:cs="Arial"/>
          <w:sz w:val="22"/>
          <w:szCs w:val="22"/>
        </w:rPr>
        <w:t xml:space="preserve">and </w:t>
      </w:r>
      <w:r w:rsidR="00DD4EC0" w:rsidRPr="00983780">
        <w:rPr>
          <w:rFonts w:ascii="Arial" w:eastAsia="Arial" w:hAnsi="Arial" w:cs="Arial"/>
          <w:sz w:val="22"/>
          <w:szCs w:val="22"/>
        </w:rPr>
        <w:t>IQ</w:t>
      </w:r>
      <w:r w:rsidR="00FE633B">
        <w:rPr>
          <w:rFonts w:ascii="Arial" w:eastAsia="Arial" w:hAnsi="Arial" w:cs="Arial"/>
          <w:sz w:val="22"/>
          <w:szCs w:val="22"/>
        </w:rPr>
        <w:t xml:space="preserve">, with a fixed </w:t>
      </w:r>
      <w:r w:rsidR="00DD4EC0" w:rsidRPr="00983780">
        <w:rPr>
          <w:rFonts w:ascii="Arial" w:eastAsia="Arial" w:hAnsi="Arial" w:cs="Arial"/>
          <w:sz w:val="22"/>
          <w:szCs w:val="22"/>
        </w:rPr>
        <w:t>effect</w:t>
      </w:r>
      <w:r w:rsidR="00FE633B">
        <w:rPr>
          <w:rFonts w:ascii="Arial" w:eastAsia="Arial" w:hAnsi="Arial" w:cs="Arial"/>
          <w:sz w:val="22"/>
          <w:szCs w:val="22"/>
        </w:rPr>
        <w:t xml:space="preserve"> of</w:t>
      </w:r>
      <w:r w:rsidR="00DD4EC0" w:rsidRPr="00983780">
        <w:rPr>
          <w:rFonts w:ascii="Arial" w:eastAsia="Arial" w:hAnsi="Arial" w:cs="Arial"/>
          <w:sz w:val="22"/>
          <w:szCs w:val="22"/>
        </w:rPr>
        <w:t xml:space="preserve"> group (ASD, TD</w:t>
      </w:r>
      <w:r w:rsidR="00E44A44">
        <w:rPr>
          <w:rFonts w:ascii="Arial" w:eastAsia="Arial" w:hAnsi="Arial" w:cs="Arial"/>
          <w:sz w:val="22"/>
          <w:szCs w:val="22"/>
        </w:rPr>
        <w:t>, siblings</w:t>
      </w:r>
      <w:r w:rsidR="00DD4EC0" w:rsidRPr="00983780">
        <w:rPr>
          <w:rFonts w:ascii="Arial" w:eastAsia="Arial" w:hAnsi="Arial" w:cs="Arial"/>
          <w:sz w:val="22"/>
          <w:szCs w:val="22"/>
        </w:rPr>
        <w:t xml:space="preserve">). Multiple linear regression will examine the relationship between EEG measures, </w:t>
      </w:r>
      <w:r w:rsidR="00EC5F7A">
        <w:rPr>
          <w:rFonts w:ascii="Arial" w:eastAsia="Arial" w:hAnsi="Arial" w:cs="Arial"/>
          <w:sz w:val="22"/>
          <w:szCs w:val="22"/>
        </w:rPr>
        <w:t>behavioral performance</w:t>
      </w:r>
      <w:r w:rsidR="00DD4EC0" w:rsidRPr="00983780">
        <w:rPr>
          <w:rFonts w:ascii="Arial" w:eastAsia="Arial" w:hAnsi="Arial" w:cs="Arial"/>
          <w:sz w:val="22"/>
          <w:szCs w:val="22"/>
        </w:rPr>
        <w:t xml:space="preserve">, and </w:t>
      </w:r>
      <w:r w:rsidR="00406BF1">
        <w:rPr>
          <w:rFonts w:ascii="Arial" w:eastAsia="Arial" w:hAnsi="Arial" w:cs="Arial"/>
          <w:sz w:val="22"/>
          <w:szCs w:val="22"/>
        </w:rPr>
        <w:t>measures</w:t>
      </w:r>
      <w:r w:rsidR="00F65C56" w:rsidRPr="00983780">
        <w:rPr>
          <w:rFonts w:ascii="Arial" w:eastAsia="Arial" w:hAnsi="Arial" w:cs="Arial"/>
          <w:sz w:val="22"/>
          <w:szCs w:val="22"/>
        </w:rPr>
        <w:t xml:space="preserve"> of ASD symptom severity (e.g</w:t>
      </w:r>
      <w:r w:rsidR="005E68FD">
        <w:rPr>
          <w:rFonts w:ascii="Arial" w:eastAsia="Arial" w:hAnsi="Arial" w:cs="Arial"/>
          <w:sz w:val="22"/>
          <w:szCs w:val="22"/>
        </w:rPr>
        <w:t>. SRS-2</w:t>
      </w:r>
      <w:r w:rsidR="00F65C56" w:rsidRPr="00983780">
        <w:rPr>
          <w:rFonts w:ascii="Arial" w:eastAsia="Arial" w:hAnsi="Arial" w:cs="Arial"/>
          <w:sz w:val="22"/>
          <w:szCs w:val="22"/>
        </w:rPr>
        <w:t>)</w:t>
      </w:r>
      <w:r w:rsidR="00F65C56">
        <w:rPr>
          <w:rFonts w:ascii="Arial" w:eastAsia="Arial" w:hAnsi="Arial" w:cs="Arial"/>
          <w:sz w:val="22"/>
          <w:szCs w:val="22"/>
        </w:rPr>
        <w:t xml:space="preserve">, </w:t>
      </w:r>
      <w:r w:rsidR="00DD4EC0" w:rsidRPr="00983780">
        <w:rPr>
          <w:rFonts w:ascii="Arial" w:eastAsia="Arial" w:hAnsi="Arial" w:cs="Arial"/>
          <w:sz w:val="22"/>
          <w:szCs w:val="22"/>
        </w:rPr>
        <w:t xml:space="preserve">with covariates of age, sex, and IQ. </w:t>
      </w:r>
      <w:r w:rsidR="00CA18AD" w:rsidRPr="004E60F3">
        <w:rPr>
          <w:rFonts w:ascii="Arial" w:eastAsia="Arial" w:hAnsi="Arial" w:cs="Arial"/>
          <w:sz w:val="22"/>
          <w:szCs w:val="22"/>
        </w:rPr>
        <w:t xml:space="preserve">Standard approaches to selection of electrode sites and latencies for extraction of component latency and amplitude values, based on literature and confirmatory inspection of data, </w:t>
      </w:r>
      <w:r w:rsidR="00CA18AD">
        <w:rPr>
          <w:rFonts w:ascii="Arial" w:eastAsia="Arial" w:hAnsi="Arial" w:cs="Arial"/>
          <w:sz w:val="22"/>
          <w:szCs w:val="22"/>
        </w:rPr>
        <w:t>are</w:t>
      </w:r>
      <w:r w:rsidR="00CA18AD" w:rsidRPr="004E60F3">
        <w:rPr>
          <w:rFonts w:ascii="Arial" w:eastAsia="Arial" w:hAnsi="Arial" w:cs="Arial"/>
          <w:sz w:val="22"/>
          <w:szCs w:val="22"/>
        </w:rPr>
        <w:t xml:space="preserve"> applied.</w:t>
      </w:r>
    </w:p>
    <w:p w14:paraId="792F45DB" w14:textId="71FAEEBD" w:rsidR="007E0AB2" w:rsidRPr="007E0AB2" w:rsidRDefault="00E12654" w:rsidP="00213C1D">
      <w:pPr>
        <w:ind w:firstLine="720"/>
        <w:jc w:val="both"/>
        <w:rPr>
          <w:rFonts w:ascii="Arial" w:hAnsi="Arial" w:cs="Arial"/>
          <w:sz w:val="22"/>
          <w:szCs w:val="22"/>
        </w:rPr>
      </w:pPr>
      <w:r>
        <w:rPr>
          <w:rFonts w:ascii="Arial" w:hAnsi="Arial" w:cs="Arial"/>
          <w:sz w:val="22"/>
          <w:szCs w:val="22"/>
        </w:rPr>
        <w:t>In addition</w:t>
      </w:r>
      <w:r w:rsidR="00100B9D">
        <w:rPr>
          <w:rFonts w:ascii="Arial" w:hAnsi="Arial" w:cs="Arial"/>
          <w:sz w:val="22"/>
          <w:szCs w:val="22"/>
        </w:rPr>
        <w:t xml:space="preserve"> to traditional </w:t>
      </w:r>
      <w:commentRangeStart w:id="13"/>
      <w:commentRangeStart w:id="14"/>
      <w:r w:rsidR="008A0E35">
        <w:rPr>
          <w:rFonts w:ascii="Arial" w:hAnsi="Arial" w:cs="Arial"/>
          <w:sz w:val="22"/>
          <w:szCs w:val="22"/>
        </w:rPr>
        <w:t>methods</w:t>
      </w:r>
      <w:r>
        <w:rPr>
          <w:rFonts w:ascii="Arial" w:hAnsi="Arial" w:cs="Arial"/>
          <w:sz w:val="22"/>
          <w:szCs w:val="22"/>
        </w:rPr>
        <w:t>, w</w:t>
      </w:r>
      <w:r w:rsidR="007E0AB2" w:rsidRPr="007E0AB2">
        <w:rPr>
          <w:rFonts w:ascii="Arial" w:hAnsi="Arial" w:cs="Arial"/>
          <w:sz w:val="22"/>
          <w:szCs w:val="22"/>
        </w:rPr>
        <w:t xml:space="preserve">e propose a two-pronged analytic approach that combines supervised and unsupervised learning. First, we will apply support vector machine </w:t>
      </w:r>
      <w:r w:rsidR="00CE751D">
        <w:rPr>
          <w:rFonts w:ascii="Arial" w:hAnsi="Arial" w:cs="Arial"/>
          <w:sz w:val="22"/>
          <w:szCs w:val="22"/>
        </w:rPr>
        <w:t xml:space="preserve">(SVM) </w:t>
      </w:r>
      <w:r w:rsidR="007E0AB2" w:rsidRPr="007E0AB2">
        <w:rPr>
          <w:rFonts w:ascii="Arial" w:hAnsi="Arial" w:cs="Arial"/>
          <w:sz w:val="22"/>
          <w:szCs w:val="22"/>
        </w:rPr>
        <w:t xml:space="preserve">and regression algorithms </w:t>
      </w:r>
      <w:r w:rsidR="007E0AB2" w:rsidRPr="007E0AB2">
        <w:rPr>
          <w:rFonts w:ascii="Arial" w:hAnsi="Arial" w:cs="Arial"/>
          <w:sz w:val="22"/>
          <w:szCs w:val="22"/>
        </w:rPr>
        <w:fldChar w:fldCharType="begin"/>
      </w:r>
      <w:r w:rsidR="006A6157">
        <w:rPr>
          <w:rFonts w:ascii="Arial" w:hAnsi="Arial" w:cs="Arial"/>
          <w:sz w:val="22"/>
          <w:szCs w:val="22"/>
        </w:rPr>
        <w:instrText xml:space="preserve"> ADDIN EN.CITE &lt;EndNote&gt;&lt;Cite&gt;&lt;Author&gt;Cortes C.&lt;/Author&gt;&lt;Year&gt;1995&lt;/Year&gt;&lt;RecNum&gt;7&lt;/RecNum&gt;&lt;DisplayText&gt;[38]&lt;/DisplayText&gt;&lt;record&gt;&lt;rec-number&gt;7&lt;/rec-number&gt;&lt;foreign-keys&gt;&lt;key app="EN" db-id="w0assvpxoart06e2x03pdzf7xs259erwa2fe" timestamp="1746205566"&gt;7&lt;/key&gt;&lt;/foreign-keys&gt;&lt;ref-type name="Journal Article"&gt;17&lt;/ref-type&gt;&lt;contributors&gt;&lt;authors&gt;&lt;author&gt;Cortes C., Vapnik V.&lt;/author&gt;&lt;/authors&gt;&lt;/contributors&gt;&lt;titles&gt;&lt;title&gt;Support-vector networks&lt;/title&gt;&lt;secondary-title&gt;Mach Learn&lt;/secondary-title&gt;&lt;/titles&gt;&lt;periodical&gt;&lt;full-title&gt;Mach Learn&lt;/full-title&gt;&lt;/periodical&gt;&lt;pages&gt;273-297&lt;/pages&gt;&lt;volume&gt;20&lt;/volume&gt;&lt;dates&gt;&lt;year&gt;1995&lt;/year&gt;&lt;/dates&gt;&lt;urls&gt;&lt;/urls&gt;&lt;electronic-resource-num&gt;https://doi.org/10.1007/BF00994018&lt;/electronic-resource-num&gt;&lt;/record&gt;&lt;/Cite&gt;&lt;/EndNote&gt;</w:instrText>
      </w:r>
      <w:r w:rsidR="007E0AB2" w:rsidRPr="007E0AB2">
        <w:rPr>
          <w:rFonts w:ascii="Arial" w:hAnsi="Arial" w:cs="Arial"/>
          <w:sz w:val="22"/>
          <w:szCs w:val="22"/>
        </w:rPr>
        <w:fldChar w:fldCharType="separate"/>
      </w:r>
      <w:r w:rsidR="006A6157">
        <w:rPr>
          <w:rFonts w:ascii="Arial" w:hAnsi="Arial" w:cs="Arial"/>
          <w:noProof/>
          <w:sz w:val="22"/>
          <w:szCs w:val="22"/>
        </w:rPr>
        <w:t>[38]</w:t>
      </w:r>
      <w:r w:rsidR="007E0AB2" w:rsidRPr="007E0AB2">
        <w:rPr>
          <w:rFonts w:ascii="Arial" w:hAnsi="Arial" w:cs="Arial"/>
          <w:sz w:val="22"/>
          <w:szCs w:val="22"/>
        </w:rPr>
        <w:fldChar w:fldCharType="end"/>
      </w:r>
      <w:r w:rsidR="007E0AB2" w:rsidRPr="007E0AB2">
        <w:rPr>
          <w:rFonts w:ascii="Arial" w:hAnsi="Arial" w:cs="Arial"/>
          <w:sz w:val="22"/>
          <w:szCs w:val="22"/>
        </w:rPr>
        <w:t xml:space="preserve"> to predict both discrete (diagnostic group) and continuous (clinical or behavioral) outcomes from </w:t>
      </w:r>
      <w:commentRangeStart w:id="15"/>
      <w:r w:rsidR="007E0AB2" w:rsidRPr="007E0AB2">
        <w:rPr>
          <w:rFonts w:ascii="Arial" w:hAnsi="Arial" w:cs="Arial"/>
          <w:sz w:val="22"/>
          <w:szCs w:val="22"/>
        </w:rPr>
        <w:t>neural markers of interest, allo</w:t>
      </w:r>
      <w:commentRangeEnd w:id="15"/>
      <w:r w:rsidR="00CA18AD">
        <w:rPr>
          <w:rStyle w:val="CommentReference"/>
          <w:rFonts w:asciiTheme="minorHAnsi" w:eastAsiaTheme="minorHAnsi" w:hAnsiTheme="minorHAnsi" w:cstheme="minorBidi"/>
          <w:kern w:val="2"/>
          <w14:ligatures w14:val="standardContextual"/>
        </w:rPr>
        <w:commentReference w:id="15"/>
      </w:r>
      <w:r w:rsidR="007E0AB2" w:rsidRPr="007E0AB2">
        <w:rPr>
          <w:rFonts w:ascii="Arial" w:hAnsi="Arial" w:cs="Arial"/>
          <w:sz w:val="22"/>
          <w:szCs w:val="22"/>
        </w:rPr>
        <w:t xml:space="preserve">wing us to quantify the strength of the relationship between neural </w:t>
      </w:r>
      <w:commentRangeEnd w:id="13"/>
      <w:r w:rsidR="0084083E">
        <w:rPr>
          <w:rStyle w:val="CommentReference"/>
          <w:rFonts w:asciiTheme="minorHAnsi" w:eastAsiaTheme="minorHAnsi" w:hAnsiTheme="minorHAnsi" w:cstheme="minorBidi"/>
          <w:kern w:val="2"/>
          <w14:ligatures w14:val="standardContextual"/>
        </w:rPr>
        <w:commentReference w:id="13"/>
      </w:r>
      <w:commentRangeEnd w:id="14"/>
      <w:r w:rsidR="0084083E">
        <w:rPr>
          <w:rStyle w:val="CommentReference"/>
          <w:rFonts w:asciiTheme="minorHAnsi" w:eastAsiaTheme="minorHAnsi" w:hAnsiTheme="minorHAnsi" w:cstheme="minorBidi"/>
          <w:kern w:val="2"/>
          <w14:ligatures w14:val="standardContextual"/>
        </w:rPr>
        <w:commentReference w:id="14"/>
      </w:r>
      <w:r w:rsidR="007E0AB2" w:rsidRPr="007E0AB2">
        <w:rPr>
          <w:rFonts w:ascii="Arial" w:hAnsi="Arial" w:cs="Arial"/>
          <w:sz w:val="22"/>
          <w:szCs w:val="22"/>
        </w:rPr>
        <w:t xml:space="preserve">activity and phenotype. </w:t>
      </w:r>
    </w:p>
    <w:p w14:paraId="61F95E68" w14:textId="105CBA7E" w:rsidR="00DF1DB4" w:rsidRPr="006462B8" w:rsidRDefault="000E1474" w:rsidP="006462B8">
      <w:pPr>
        <w:spacing w:after="120"/>
        <w:ind w:firstLine="720"/>
        <w:jc w:val="both"/>
        <w:rPr>
          <w:rFonts w:ascii="Arial" w:hAnsi="Arial" w:cs="Arial"/>
          <w:sz w:val="22"/>
          <w:szCs w:val="22"/>
        </w:rPr>
      </w:pPr>
      <w:r>
        <w:rPr>
          <w:rFonts w:ascii="Arial" w:hAnsi="Arial" w:cs="Arial"/>
          <w:noProof/>
          <w:sz w:val="22"/>
          <w:szCs w:val="22"/>
          <w14:ligatures w14:val="standardContextual"/>
        </w:rPr>
        <w:drawing>
          <wp:anchor distT="0" distB="0" distL="114300" distR="114300" simplePos="0" relativeHeight="251660288" behindDoc="1" locked="0" layoutInCell="1" allowOverlap="1" wp14:anchorId="413C2971" wp14:editId="36EE6064">
            <wp:simplePos x="0" y="0"/>
            <wp:positionH relativeFrom="margin">
              <wp:posOffset>2423160</wp:posOffset>
            </wp:positionH>
            <wp:positionV relativeFrom="paragraph">
              <wp:posOffset>513080</wp:posOffset>
            </wp:positionV>
            <wp:extent cx="4411980" cy="3498215"/>
            <wp:effectExtent l="0" t="0" r="7620" b="6985"/>
            <wp:wrapTight wrapText="bothSides">
              <wp:wrapPolygon edited="0">
                <wp:start x="0" y="0"/>
                <wp:lineTo x="0" y="21526"/>
                <wp:lineTo x="21544" y="21526"/>
                <wp:lineTo x="21544" y="0"/>
                <wp:lineTo x="0" y="0"/>
              </wp:wrapPolygon>
            </wp:wrapTight>
            <wp:docPr id="9929109" name="Picture 1" descr="A collage of graphs and diagra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109" name="Picture 1" descr="A collage of graphs and diagram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1980" cy="3498215"/>
                    </a:xfrm>
                    <a:prstGeom prst="rect">
                      <a:avLst/>
                    </a:prstGeom>
                  </pic:spPr>
                </pic:pic>
              </a:graphicData>
            </a:graphic>
            <wp14:sizeRelH relativeFrom="page">
              <wp14:pctWidth>0</wp14:pctWidth>
            </wp14:sizeRelH>
            <wp14:sizeRelV relativeFrom="page">
              <wp14:pctHeight>0</wp14:pctHeight>
            </wp14:sizeRelV>
          </wp:anchor>
        </w:drawing>
      </w:r>
      <w:r w:rsidR="007E0AB2" w:rsidRPr="007E0AB2">
        <w:rPr>
          <w:rFonts w:ascii="Arial" w:hAnsi="Arial" w:cs="Arial"/>
          <w:sz w:val="22"/>
          <w:szCs w:val="22"/>
        </w:rPr>
        <w:t>We will also implement a complementary unsupervised approach (k-means clustering</w:t>
      </w:r>
      <w:r w:rsidR="00A13168">
        <w:rPr>
          <w:rFonts w:ascii="Arial" w:hAnsi="Arial" w:cs="Arial"/>
          <w:sz w:val="22"/>
          <w:szCs w:val="22"/>
        </w:rPr>
        <w:t xml:space="preserve"> with elbow method</w:t>
      </w:r>
      <w:r w:rsidR="007E0AB2" w:rsidRPr="007E0AB2">
        <w:rPr>
          <w:rFonts w:ascii="Arial" w:hAnsi="Arial" w:cs="Arial"/>
          <w:sz w:val="22"/>
          <w:szCs w:val="22"/>
        </w:rPr>
        <w:t xml:space="preserve">; </w:t>
      </w:r>
      <w:r w:rsidR="007E0AB2" w:rsidRPr="007E0AB2">
        <w:rPr>
          <w:rFonts w:ascii="Arial" w:hAnsi="Arial" w:cs="Arial"/>
          <w:sz w:val="22"/>
          <w:szCs w:val="22"/>
        </w:rPr>
        <w:fldChar w:fldCharType="begin"/>
      </w:r>
      <w:r w:rsidR="006A6157">
        <w:rPr>
          <w:rFonts w:ascii="Arial" w:hAnsi="Arial" w:cs="Arial"/>
          <w:sz w:val="22"/>
          <w:szCs w:val="22"/>
        </w:rPr>
        <w:instrText xml:space="preserve"> ADDIN EN.CITE &lt;EndNote&gt;&lt;Cite&gt;&lt;Author&gt;Steinley&lt;/Author&gt;&lt;Year&gt;2006&lt;/Year&gt;&lt;RecNum&gt;6&lt;/RecNum&gt;&lt;DisplayText&gt;[39]&lt;/DisplayText&gt;&lt;record&gt;&lt;rec-number&gt;6&lt;/rec-number&gt;&lt;foreign-keys&gt;&lt;key app="EN" db-id="w0assvpxoart06e2x03pdzf7xs259erwa2fe" timestamp="1746205434"&gt;6&lt;/key&gt;&lt;/foreign-keys&gt;&lt;ref-type name="Journal Article"&gt;17&lt;/ref-type&gt;&lt;contributors&gt;&lt;authors&gt;&lt;author&gt;Steinley, D.&lt;/author&gt;&lt;/authors&gt;&lt;/contributors&gt;&lt;auth-address&gt;Department of Psychological Sciences, University of Missouri-Columbia, Columbia, MO 65211, USA. steinleyd@missouri.edu&lt;/auth-address&gt;&lt;titles&gt;&lt;title&gt;K-means clustering: a half-century synthesis&lt;/title&gt;&lt;secondary-title&gt;Br J Math Stat Psychol&lt;/secondary-title&gt;&lt;/titles&gt;&lt;periodical&gt;&lt;full-title&gt;Br J Math Stat Psychol&lt;/full-title&gt;&lt;/periodical&gt;&lt;pages&gt;1-34&lt;/pages&gt;&lt;volume&gt;59&lt;/volume&gt;&lt;number&gt;Pt 1&lt;/number&gt;&lt;keywords&gt;&lt;keyword&gt;Algorithms&lt;/keyword&gt;&lt;keyword&gt;*Cluster Analysis&lt;/keyword&gt;&lt;keyword&gt;Data Interpretation, Statistical&lt;/keyword&gt;&lt;keyword&gt;Psychology/*methods/*statistics &amp;amp; numerical data&lt;/keyword&gt;&lt;/keywords&gt;&lt;dates&gt;&lt;year&gt;2006&lt;/year&gt;&lt;pub-dates&gt;&lt;date&gt;May&lt;/date&gt;&lt;/pub-dates&gt;&lt;/dates&gt;&lt;isbn&gt;0007-1102 (Print)&amp;#xD;0007-1102 (Linking)&lt;/isbn&gt;&lt;accession-num&gt;16709277&lt;/accession-num&gt;&lt;urls&gt;&lt;related-urls&gt;&lt;url&gt;https://www.ncbi.nlm.nih.gov/pubmed/16709277&lt;/url&gt;&lt;/related-urls&gt;&lt;/urls&gt;&lt;electronic-resource-num&gt;10.1348/000711005X48266&lt;/electronic-resource-num&gt;&lt;remote-database-name&gt;Medline&lt;/remote-database-name&gt;&lt;remote-database-provider&gt;NLM&lt;/remote-database-provider&gt;&lt;/record&gt;&lt;/Cite&gt;&lt;/EndNote&gt;</w:instrText>
      </w:r>
      <w:r w:rsidR="007E0AB2" w:rsidRPr="007E0AB2">
        <w:rPr>
          <w:rFonts w:ascii="Arial" w:hAnsi="Arial" w:cs="Arial"/>
          <w:sz w:val="22"/>
          <w:szCs w:val="22"/>
        </w:rPr>
        <w:fldChar w:fldCharType="separate"/>
      </w:r>
      <w:r w:rsidR="006A6157">
        <w:rPr>
          <w:rFonts w:ascii="Arial" w:hAnsi="Arial" w:cs="Arial"/>
          <w:noProof/>
          <w:sz w:val="22"/>
          <w:szCs w:val="22"/>
        </w:rPr>
        <w:t>[39]</w:t>
      </w:r>
      <w:r w:rsidR="007E0AB2" w:rsidRPr="007E0AB2">
        <w:rPr>
          <w:rFonts w:ascii="Arial" w:hAnsi="Arial" w:cs="Arial"/>
          <w:sz w:val="22"/>
          <w:szCs w:val="22"/>
        </w:rPr>
        <w:fldChar w:fldCharType="end"/>
      </w:r>
      <w:r w:rsidR="007E0AB2" w:rsidRPr="007E0AB2">
        <w:rPr>
          <w:rFonts w:ascii="Arial" w:hAnsi="Arial" w:cs="Arial"/>
          <w:sz w:val="22"/>
          <w:szCs w:val="22"/>
        </w:rPr>
        <w:t>) to identify data-driven sub-groups based on neural features. Clusters will be compared on continuous measures of behavior and ASD symptom severity to assess how neural profiles relate to variations in clinical presentation. Importantly, inclusion of multiple tasks spanning diverse sensory and cognitive domains allows us to examine how neural signatures map onto distinct clinical features</w:t>
      </w:r>
      <w:r w:rsidR="00FA45C8">
        <w:rPr>
          <w:rFonts w:ascii="Arial" w:hAnsi="Arial" w:cs="Arial"/>
          <w:sz w:val="22"/>
          <w:szCs w:val="22"/>
        </w:rPr>
        <w:t xml:space="preserve"> </w:t>
      </w:r>
      <w:r w:rsidR="00FA45C8" w:rsidRPr="00FA45C8">
        <w:rPr>
          <w:rFonts w:ascii="Arial" w:hAnsi="Arial" w:cs="Arial"/>
          <w:sz w:val="22"/>
          <w:szCs w:val="22"/>
        </w:rPr>
        <w:t xml:space="preserve">(i.e. </w:t>
      </w:r>
      <w:r w:rsidR="00966369">
        <w:rPr>
          <w:rFonts w:ascii="Arial" w:hAnsi="Arial" w:cs="Arial"/>
          <w:sz w:val="22"/>
          <w:szCs w:val="22"/>
        </w:rPr>
        <w:t xml:space="preserve">neural </w:t>
      </w:r>
      <w:r w:rsidR="00FA45C8" w:rsidRPr="00FA45C8">
        <w:rPr>
          <w:rFonts w:ascii="Arial" w:hAnsi="Arial" w:cs="Arial"/>
          <w:sz w:val="22"/>
          <w:szCs w:val="22"/>
        </w:rPr>
        <w:t>markers of heightened sensory processing may be associated with greater sensory arousal symptoms)</w:t>
      </w:r>
      <w:r w:rsidR="007E0AB2" w:rsidRPr="007E0AB2">
        <w:rPr>
          <w:rFonts w:ascii="Arial" w:hAnsi="Arial" w:cs="Arial"/>
          <w:sz w:val="22"/>
          <w:szCs w:val="22"/>
        </w:rPr>
        <w:t>.</w:t>
      </w:r>
    </w:p>
    <w:p w14:paraId="79961595" w14:textId="2B376886" w:rsidR="00D40FB5" w:rsidRDefault="00075F26" w:rsidP="00213C1D">
      <w:pPr>
        <w:jc w:val="both"/>
        <w:rPr>
          <w:rFonts w:ascii="Arial" w:hAnsi="Arial" w:cs="Arial"/>
          <w:b/>
          <w:bCs/>
          <w:sz w:val="22"/>
          <w:szCs w:val="22"/>
        </w:rPr>
      </w:pPr>
      <w:r w:rsidRPr="0088307A">
        <w:rPr>
          <w:rFonts w:ascii="Arial" w:hAnsi="Arial" w:cs="Arial"/>
          <w:b/>
          <w:bCs/>
          <w:sz w:val="22"/>
          <w:szCs w:val="22"/>
        </w:rPr>
        <w:t>B.</w:t>
      </w:r>
      <w:r>
        <w:rPr>
          <w:rFonts w:ascii="Arial" w:hAnsi="Arial" w:cs="Arial"/>
          <w:b/>
          <w:bCs/>
          <w:sz w:val="22"/>
          <w:szCs w:val="22"/>
        </w:rPr>
        <w:t xml:space="preserve">2 </w:t>
      </w:r>
      <w:r w:rsidR="008C47AB">
        <w:rPr>
          <w:rFonts w:ascii="Arial" w:hAnsi="Arial" w:cs="Arial"/>
          <w:b/>
          <w:bCs/>
          <w:sz w:val="22"/>
          <w:szCs w:val="22"/>
        </w:rPr>
        <w:t>PRELIMINARY DATA</w:t>
      </w:r>
    </w:p>
    <w:p w14:paraId="1EADE2A2" w14:textId="2D74DFB9" w:rsidR="007E0AB2" w:rsidRPr="000E1474" w:rsidRDefault="000E1474" w:rsidP="000E1474">
      <w:pPr>
        <w:jc w:val="both"/>
        <w:rPr>
          <w:rFonts w:ascii="Arial" w:hAnsi="Arial" w:cs="Arial"/>
          <w:sz w:val="22"/>
          <w:szCs w:val="22"/>
        </w:rPr>
      </w:pPr>
      <w:r w:rsidRPr="00816103">
        <w:rPr>
          <w:rFonts w:ascii="Arial" w:hAnsi="Arial" w:cs="Arial"/>
          <w:noProof/>
          <w:sz w:val="18"/>
          <w:szCs w:val="18"/>
        </w:rPr>
        <mc:AlternateContent>
          <mc:Choice Requires="wps">
            <w:drawing>
              <wp:anchor distT="45720" distB="45720" distL="114300" distR="114300" simplePos="0" relativeHeight="251659264" behindDoc="1" locked="0" layoutInCell="1" allowOverlap="1" wp14:anchorId="4A8C00E3" wp14:editId="5C169BCA">
                <wp:simplePos x="0" y="0"/>
                <wp:positionH relativeFrom="margin">
                  <wp:posOffset>2339340</wp:posOffset>
                </wp:positionH>
                <wp:positionV relativeFrom="paragraph">
                  <wp:posOffset>1973580</wp:posOffset>
                </wp:positionV>
                <wp:extent cx="4520565" cy="1404620"/>
                <wp:effectExtent l="0" t="0" r="0" b="6350"/>
                <wp:wrapTight wrapText="bothSides">
                  <wp:wrapPolygon edited="0">
                    <wp:start x="0" y="0"/>
                    <wp:lineTo x="0" y="21476"/>
                    <wp:lineTo x="21482" y="21476"/>
                    <wp:lineTo x="2148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0565" cy="1404620"/>
                        </a:xfrm>
                        <a:prstGeom prst="rect">
                          <a:avLst/>
                        </a:prstGeom>
                        <a:solidFill>
                          <a:srgbClr val="FFFFFF"/>
                        </a:solidFill>
                        <a:ln w="9525">
                          <a:noFill/>
                          <a:miter lim="800000"/>
                          <a:headEnd/>
                          <a:tailEnd/>
                        </a:ln>
                      </wps:spPr>
                      <wps:txbx>
                        <w:txbxContent>
                          <w:p w14:paraId="599A3BD4" w14:textId="7A949BF8" w:rsidR="00816103" w:rsidRDefault="00213C1D" w:rsidP="00213C1D">
                            <w:pPr>
                              <w:jc w:val="both"/>
                            </w:pPr>
                            <w:r>
                              <w:rPr>
                                <w:rFonts w:ascii="Arial" w:hAnsi="Arial" w:cs="Arial"/>
                                <w:b/>
                                <w:bCs/>
                                <w:sz w:val="18"/>
                                <w:szCs w:val="18"/>
                              </w:rPr>
                              <w:t>Fig.</w:t>
                            </w:r>
                            <w:r w:rsidR="00816103" w:rsidRPr="00816103">
                              <w:rPr>
                                <w:rFonts w:ascii="Arial" w:hAnsi="Arial" w:cs="Arial"/>
                                <w:b/>
                                <w:bCs/>
                                <w:sz w:val="18"/>
                                <w:szCs w:val="18"/>
                              </w:rPr>
                              <w:t xml:space="preserve"> 1.</w:t>
                            </w:r>
                            <w:r w:rsidR="00816103" w:rsidRPr="00816103">
                              <w:rPr>
                                <w:rFonts w:ascii="Arial" w:hAnsi="Arial" w:cs="Arial"/>
                                <w:sz w:val="18"/>
                                <w:szCs w:val="18"/>
                              </w:rPr>
                              <w:t xml:space="preserve"> Preliminary case examples of neural markers that significantly differ between ASD and TD (p&lt;0.05) at the group-level (highlighted in yellow). </w:t>
                            </w:r>
                            <w:r w:rsidR="00816103" w:rsidRPr="00816103">
                              <w:rPr>
                                <w:rFonts w:ascii="Arial" w:hAnsi="Arial" w:cs="Arial"/>
                                <w:b/>
                                <w:bCs/>
                                <w:sz w:val="18"/>
                                <w:szCs w:val="18"/>
                              </w:rPr>
                              <w:t xml:space="preserve">B.1.2.1. ASSR. </w:t>
                            </w:r>
                            <w:r w:rsidR="00816103" w:rsidRPr="00816103">
                              <w:rPr>
                                <w:rFonts w:ascii="Arial" w:hAnsi="Arial" w:cs="Arial"/>
                                <w:sz w:val="18"/>
                                <w:szCs w:val="18"/>
                              </w:rPr>
                              <w:t xml:space="preserve">Fronto-central evoked response to 40-Hz auditory click trains (gamma ASSR), highlighting a significantly reduced amplitude in ASD (vs. TD; p-val&lt;0.05) at 180-250 ms, which potentially reflects a broad delay in early auditory processing. Responses are separated by group (TD: grey, ASD: red, siblings: green). </w:t>
                            </w:r>
                            <w:r w:rsidR="00816103" w:rsidRPr="00816103">
                              <w:rPr>
                                <w:rFonts w:ascii="Arial" w:hAnsi="Arial" w:cs="Arial"/>
                                <w:b/>
                                <w:bCs/>
                                <w:sz w:val="18"/>
                                <w:szCs w:val="18"/>
                              </w:rPr>
                              <w:t>B.1.2.3 Face Processing.</w:t>
                            </w:r>
                            <w:r w:rsidR="00816103" w:rsidRPr="00816103">
                              <w:rPr>
                                <w:rFonts w:ascii="Arial" w:hAnsi="Arial" w:cs="Arial"/>
                                <w:sz w:val="18"/>
                                <w:szCs w:val="18"/>
                              </w:rPr>
                              <w:t xml:space="preserve"> Fronto-central theta power (%-compared to fixation baseline) in response to faces (red) and inverted faces (orange) during face processing task, highlighting a significant ASD-only increase in theta power to inverted faces (p&lt;0.05). </w:t>
                            </w:r>
                            <w:r w:rsidR="00816103" w:rsidRPr="00816103">
                              <w:rPr>
                                <w:rFonts w:ascii="Arial" w:hAnsi="Arial" w:cs="Arial"/>
                                <w:b/>
                                <w:bCs/>
                                <w:sz w:val="18"/>
                                <w:szCs w:val="18"/>
                              </w:rPr>
                              <w:t>B.1.2.5</w:t>
                            </w:r>
                            <w:r w:rsidR="00816103" w:rsidRPr="00816103">
                              <w:rPr>
                                <w:rFonts w:ascii="Arial" w:hAnsi="Arial" w:cs="Arial"/>
                                <w:sz w:val="18"/>
                                <w:szCs w:val="18"/>
                              </w:rPr>
                              <w:t xml:space="preserve"> </w:t>
                            </w:r>
                            <w:r w:rsidR="00816103" w:rsidRPr="00816103">
                              <w:rPr>
                                <w:rFonts w:ascii="Arial" w:hAnsi="Arial" w:cs="Arial"/>
                                <w:b/>
                                <w:bCs/>
                                <w:sz w:val="18"/>
                                <w:szCs w:val="18"/>
                              </w:rPr>
                              <w:t>AVSRT.</w:t>
                            </w:r>
                            <w:r w:rsidR="00816103" w:rsidRPr="00816103">
                              <w:rPr>
                                <w:rFonts w:ascii="Arial" w:hAnsi="Arial" w:cs="Arial"/>
                                <w:sz w:val="18"/>
                                <w:szCs w:val="18"/>
                              </w:rPr>
                              <w:t xml:space="preserve"> Parieto-occipital alpha desynchronization (dB) in response to multi-sensory audiovisual stimuli, separated by group (TD: grey, ASD: red, siblings: green). Significantly reduced alpha desynchronization in ASD (vs. TD; p-val &lt;0.05) at ~150 ms post-stimulus onset highlighted in yellow. </w:t>
                            </w:r>
                            <w:r w:rsidR="00816103" w:rsidRPr="00816103">
                              <w:rPr>
                                <w:rFonts w:ascii="Arial" w:hAnsi="Arial" w:cs="Arial"/>
                                <w:b/>
                                <w:bCs/>
                                <w:sz w:val="18"/>
                                <w:szCs w:val="18"/>
                              </w:rPr>
                              <w:t xml:space="preserve">B.1.2.8 Rest. </w:t>
                            </w:r>
                            <w:r w:rsidR="00816103" w:rsidRPr="00816103">
                              <w:rPr>
                                <w:rFonts w:ascii="Arial" w:hAnsi="Arial" w:cs="Arial"/>
                                <w:sz w:val="18"/>
                                <w:szCs w:val="18"/>
                              </w:rPr>
                              <w:t>Topographical maps of the number of rhythmic alpha (7-13 Hz) events during eyes-closed resting-state, as calculated by eBOSC. Electrode clusters demonstrating significant reduction in the number of rhythmic events in the ASD group (vs. TD, p-val&lt;0.05) are highlighted in yellow.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8C00E3" id="_x0000_t202" coordsize="21600,21600" o:spt="202" path="m,l,21600r21600,l21600,xe">
                <v:stroke joinstyle="miter"/>
                <v:path gradientshapeok="t" o:connecttype="rect"/>
              </v:shapetype>
              <v:shape id="Text Box 2" o:spid="_x0000_s1026" type="#_x0000_t202" style="position:absolute;left:0;text-align:left;margin-left:184.2pt;margin-top:155.4pt;width:355.9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" stroked="f">
                <v:textbox style="mso-fit-shape-to-text:t">
                  <w:txbxContent>
                    <w:p w14:paraId="599A3BD4" w14:textId="7A949BF8" w:rsidR="00816103" w:rsidRDefault="00213C1D" w:rsidP="00213C1D">
                      <w:pPr>
                        <w:jc w:val="both"/>
                      </w:pPr>
                      <w:r>
                        <w:rPr>
                          <w:rFonts w:ascii="Arial" w:hAnsi="Arial" w:cs="Arial"/>
                          <w:b/>
                          <w:bCs/>
                          <w:sz w:val="18"/>
                          <w:szCs w:val="18"/>
                        </w:rPr>
                        <w:t>Fig.</w:t>
                      </w:r>
                      <w:r w:rsidR="00816103" w:rsidRPr="00816103">
                        <w:rPr>
                          <w:rFonts w:ascii="Arial" w:hAnsi="Arial" w:cs="Arial"/>
                          <w:b/>
                          <w:bCs/>
                          <w:sz w:val="18"/>
                          <w:szCs w:val="18"/>
                        </w:rPr>
                        <w:t xml:space="preserve"> 1.</w:t>
                      </w:r>
                      <w:r w:rsidR="00816103" w:rsidRPr="00816103">
                        <w:rPr>
                          <w:rFonts w:ascii="Arial" w:hAnsi="Arial" w:cs="Arial"/>
                          <w:sz w:val="18"/>
                          <w:szCs w:val="18"/>
                        </w:rPr>
                        <w:t xml:space="preserve"> Preliminary case examples of neural markers that significantly differ between ASD and TD (p&lt;0.05) at the group-level (highlighted in yellow). </w:t>
                      </w:r>
                      <w:r w:rsidR="00816103" w:rsidRPr="00816103">
                        <w:rPr>
                          <w:rFonts w:ascii="Arial" w:hAnsi="Arial" w:cs="Arial"/>
                          <w:b/>
                          <w:bCs/>
                          <w:sz w:val="18"/>
                          <w:szCs w:val="18"/>
                        </w:rPr>
                        <w:t xml:space="preserve">B.1.2.1. ASSR. </w:t>
                      </w:r>
                      <w:r w:rsidR="00816103" w:rsidRPr="00816103">
                        <w:rPr>
                          <w:rFonts w:ascii="Arial" w:hAnsi="Arial" w:cs="Arial"/>
                          <w:sz w:val="18"/>
                          <w:szCs w:val="18"/>
                        </w:rPr>
                        <w:t xml:space="preserve">Fronto-central evoked response to 40-Hz auditory click trains (gamma ASSR), highlighting a significantly reduced amplitude in ASD (vs. TD; p-val&lt;0.05) at 180-250 ms, which potentially reflects a broad delay in early auditory processing. Responses are separated by group (TD: grey, ASD: red, siblings: green). </w:t>
                      </w:r>
                      <w:r w:rsidR="00816103" w:rsidRPr="00816103">
                        <w:rPr>
                          <w:rFonts w:ascii="Arial" w:hAnsi="Arial" w:cs="Arial"/>
                          <w:b/>
                          <w:bCs/>
                          <w:sz w:val="18"/>
                          <w:szCs w:val="18"/>
                        </w:rPr>
                        <w:t>B.1.2.3 Face Processing.</w:t>
                      </w:r>
                      <w:r w:rsidR="00816103" w:rsidRPr="00816103">
                        <w:rPr>
                          <w:rFonts w:ascii="Arial" w:hAnsi="Arial" w:cs="Arial"/>
                          <w:sz w:val="18"/>
                          <w:szCs w:val="18"/>
                        </w:rPr>
                        <w:t xml:space="preserve"> Fronto-central theta power (%-compared to fixation baseline) in response to faces (red) and inverted faces (orange) during face processing task, highlighting a significant ASD-only increase in theta power to inverted faces (p&lt;0.05). </w:t>
                      </w:r>
                      <w:r w:rsidR="00816103" w:rsidRPr="00816103">
                        <w:rPr>
                          <w:rFonts w:ascii="Arial" w:hAnsi="Arial" w:cs="Arial"/>
                          <w:b/>
                          <w:bCs/>
                          <w:sz w:val="18"/>
                          <w:szCs w:val="18"/>
                        </w:rPr>
                        <w:t>B.1.2.5</w:t>
                      </w:r>
                      <w:r w:rsidR="00816103" w:rsidRPr="00816103">
                        <w:rPr>
                          <w:rFonts w:ascii="Arial" w:hAnsi="Arial" w:cs="Arial"/>
                          <w:sz w:val="18"/>
                          <w:szCs w:val="18"/>
                        </w:rPr>
                        <w:t xml:space="preserve"> </w:t>
                      </w:r>
                      <w:r w:rsidR="00816103" w:rsidRPr="00816103">
                        <w:rPr>
                          <w:rFonts w:ascii="Arial" w:hAnsi="Arial" w:cs="Arial"/>
                          <w:b/>
                          <w:bCs/>
                          <w:sz w:val="18"/>
                          <w:szCs w:val="18"/>
                        </w:rPr>
                        <w:t>AVSRT.</w:t>
                      </w:r>
                      <w:r w:rsidR="00816103" w:rsidRPr="00816103">
                        <w:rPr>
                          <w:rFonts w:ascii="Arial" w:hAnsi="Arial" w:cs="Arial"/>
                          <w:sz w:val="18"/>
                          <w:szCs w:val="18"/>
                        </w:rPr>
                        <w:t xml:space="preserve"> Parieto-occipital alpha desynchronization (dB) in response to multi-sensory audiovisual stimuli, separated by group (TD: grey, ASD: red, siblings: green). Significantly reduced alpha desynchronization in ASD (vs. TD; p-val &lt;0.05) at ~150 ms post-stimulus onset highlighted in yellow. </w:t>
                      </w:r>
                      <w:r w:rsidR="00816103" w:rsidRPr="00816103">
                        <w:rPr>
                          <w:rFonts w:ascii="Arial" w:hAnsi="Arial" w:cs="Arial"/>
                          <w:b/>
                          <w:bCs/>
                          <w:sz w:val="18"/>
                          <w:szCs w:val="18"/>
                        </w:rPr>
                        <w:t xml:space="preserve">B.1.2.8 Rest. </w:t>
                      </w:r>
                      <w:r w:rsidR="00816103" w:rsidRPr="00816103">
                        <w:rPr>
                          <w:rFonts w:ascii="Arial" w:hAnsi="Arial" w:cs="Arial"/>
                          <w:sz w:val="18"/>
                          <w:szCs w:val="18"/>
                        </w:rPr>
                        <w:t>Topographical maps of the number of rhythmic alpha (7-13 Hz) events during eyes-closed resting-state, as calculated by eBOSC. Electrode clusters demonstrating significant reduction in the number of rhythmic events in the ASD group (vs. TD, p-val&lt;0.05) are highlighted in yellow.</w:t>
                      </w:r>
                    </w:p>
                  </w:txbxContent>
                </v:textbox>
                <w10:wrap type="tight" anchorx="margin"/>
              </v:shape>
            </w:pict>
          </mc:Fallback>
        </mc:AlternateContent>
      </w:r>
      <w:r w:rsidR="0046701B" w:rsidRPr="0046701B">
        <w:rPr>
          <w:rFonts w:ascii="Arial" w:hAnsi="Arial" w:cs="Arial"/>
          <w:b/>
          <w:bCs/>
          <w:sz w:val="22"/>
          <w:szCs w:val="22"/>
        </w:rPr>
        <w:t xml:space="preserve">Figure 1 </w:t>
      </w:r>
      <w:r w:rsidR="0046701B" w:rsidRPr="0046701B">
        <w:rPr>
          <w:rFonts w:ascii="Arial" w:hAnsi="Arial" w:cs="Arial"/>
          <w:sz w:val="22"/>
          <w:szCs w:val="22"/>
        </w:rPr>
        <w:t>highlights preliminary group-level differences (p&lt;0.05) in neural markers between ASD and TD individuals across selected paradigms</w:t>
      </w:r>
      <w:r w:rsidR="00730354">
        <w:rPr>
          <w:rFonts w:ascii="Arial" w:hAnsi="Arial" w:cs="Arial"/>
          <w:sz w:val="22"/>
          <w:szCs w:val="22"/>
        </w:rPr>
        <w:t xml:space="preserve">, using traditional between-group </w:t>
      </w:r>
      <w:r w:rsidR="00F064DA">
        <w:rPr>
          <w:rFonts w:ascii="Arial" w:hAnsi="Arial" w:cs="Arial"/>
          <w:sz w:val="22"/>
          <w:szCs w:val="22"/>
        </w:rPr>
        <w:t>analyses</w:t>
      </w:r>
      <w:r w:rsidR="0046701B" w:rsidRPr="0046701B">
        <w:rPr>
          <w:rFonts w:ascii="Arial" w:hAnsi="Arial" w:cs="Arial"/>
          <w:sz w:val="22"/>
          <w:szCs w:val="22"/>
        </w:rPr>
        <w:t xml:space="preserve">. </w:t>
      </w:r>
      <w:r w:rsidR="00213C1D" w:rsidRPr="00213C1D">
        <w:rPr>
          <w:rFonts w:ascii="Arial" w:hAnsi="Arial" w:cs="Arial"/>
          <w:sz w:val="22"/>
          <w:szCs w:val="22"/>
        </w:rPr>
        <w:t xml:space="preserve">Key findings include </w:t>
      </w:r>
      <w:r w:rsidR="001612EA" w:rsidRPr="0046701B">
        <w:rPr>
          <w:rFonts w:ascii="Arial" w:hAnsi="Arial" w:cs="Arial"/>
          <w:sz w:val="22"/>
          <w:szCs w:val="22"/>
        </w:rPr>
        <w:t xml:space="preserve">significantly </w:t>
      </w:r>
      <w:r w:rsidR="00213C1D" w:rsidRPr="00213C1D">
        <w:rPr>
          <w:rFonts w:ascii="Arial" w:hAnsi="Arial" w:cs="Arial"/>
          <w:sz w:val="22"/>
          <w:szCs w:val="22"/>
        </w:rPr>
        <w:t>reduced amplitude in ASD during</w:t>
      </w:r>
      <w:r w:rsidR="00733EC7" w:rsidRPr="0046701B">
        <w:rPr>
          <w:rFonts w:ascii="Arial" w:hAnsi="Arial" w:cs="Arial"/>
          <w:sz w:val="22"/>
          <w:szCs w:val="22"/>
        </w:rPr>
        <w:t xml:space="preserve"> evoked</w:t>
      </w:r>
      <w:r w:rsidR="00213C1D" w:rsidRPr="00213C1D">
        <w:rPr>
          <w:rFonts w:ascii="Arial" w:hAnsi="Arial" w:cs="Arial"/>
          <w:sz w:val="22"/>
          <w:szCs w:val="22"/>
        </w:rPr>
        <w:t xml:space="preserve"> </w:t>
      </w:r>
      <w:r w:rsidR="001612EA" w:rsidRPr="0046701B">
        <w:rPr>
          <w:rFonts w:ascii="Arial" w:hAnsi="Arial" w:cs="Arial"/>
          <w:sz w:val="22"/>
          <w:szCs w:val="22"/>
        </w:rPr>
        <w:t xml:space="preserve">response to </w:t>
      </w:r>
      <w:commentRangeStart w:id="16"/>
      <w:r w:rsidR="007C7C25" w:rsidRPr="0046701B">
        <w:rPr>
          <w:rFonts w:ascii="Arial" w:hAnsi="Arial" w:cs="Arial"/>
          <w:sz w:val="22"/>
          <w:szCs w:val="22"/>
        </w:rPr>
        <w:t>gamma-band</w:t>
      </w:r>
      <w:r w:rsidR="001612EA" w:rsidRPr="0046701B">
        <w:rPr>
          <w:rFonts w:ascii="Arial" w:hAnsi="Arial" w:cs="Arial"/>
          <w:sz w:val="22"/>
          <w:szCs w:val="22"/>
        </w:rPr>
        <w:t xml:space="preserve"> </w:t>
      </w:r>
      <w:r w:rsidR="007C7C25" w:rsidRPr="0046701B">
        <w:rPr>
          <w:rFonts w:ascii="Arial" w:hAnsi="Arial" w:cs="Arial"/>
          <w:sz w:val="22"/>
          <w:szCs w:val="22"/>
        </w:rPr>
        <w:t>click trains</w:t>
      </w:r>
      <w:r w:rsidR="007C7C25">
        <w:rPr>
          <w:rFonts w:ascii="Arial" w:hAnsi="Arial" w:cs="Arial"/>
          <w:sz w:val="22"/>
          <w:szCs w:val="22"/>
        </w:rPr>
        <w:t xml:space="preserve"> </w:t>
      </w:r>
      <w:commentRangeEnd w:id="16"/>
      <w:r w:rsidR="0084083E">
        <w:rPr>
          <w:rStyle w:val="CommentReference"/>
          <w:rFonts w:asciiTheme="minorHAnsi" w:eastAsiaTheme="minorHAnsi" w:hAnsiTheme="minorHAnsi" w:cstheme="minorBidi"/>
          <w:kern w:val="2"/>
          <w14:ligatures w14:val="standardContextual"/>
        </w:rPr>
        <w:commentReference w:id="16"/>
      </w:r>
      <w:r w:rsidR="007C7C25">
        <w:rPr>
          <w:rFonts w:ascii="Arial" w:hAnsi="Arial" w:cs="Arial"/>
          <w:b/>
          <w:bCs/>
          <w:sz w:val="22"/>
          <w:szCs w:val="22"/>
        </w:rPr>
        <w:t>(B.1.2.1)</w:t>
      </w:r>
      <w:r w:rsidR="00213C1D" w:rsidRPr="00213C1D">
        <w:rPr>
          <w:rFonts w:ascii="Arial" w:hAnsi="Arial" w:cs="Arial"/>
          <w:sz w:val="22"/>
          <w:szCs w:val="22"/>
        </w:rPr>
        <w:t>, increased theta power to inverted faces</w:t>
      </w:r>
      <w:r w:rsidR="00E5648D">
        <w:rPr>
          <w:rFonts w:ascii="Arial" w:hAnsi="Arial" w:cs="Arial"/>
          <w:sz w:val="22"/>
          <w:szCs w:val="22"/>
        </w:rPr>
        <w:t xml:space="preserve"> </w:t>
      </w:r>
      <w:r w:rsidR="00E5648D">
        <w:rPr>
          <w:rFonts w:ascii="Arial" w:hAnsi="Arial" w:cs="Arial"/>
          <w:b/>
          <w:bCs/>
          <w:sz w:val="22"/>
          <w:szCs w:val="22"/>
        </w:rPr>
        <w:t>(B.1.2.3)</w:t>
      </w:r>
      <w:r w:rsidR="00213C1D" w:rsidRPr="00213C1D">
        <w:rPr>
          <w:rFonts w:ascii="Arial" w:hAnsi="Arial" w:cs="Arial"/>
          <w:sz w:val="22"/>
          <w:szCs w:val="22"/>
        </w:rPr>
        <w:t>, reduced parieto-occipital alpha desynchronization during multisensory integration</w:t>
      </w:r>
      <w:r w:rsidR="00627EC7">
        <w:rPr>
          <w:rFonts w:ascii="Arial" w:hAnsi="Arial" w:cs="Arial"/>
          <w:sz w:val="22"/>
          <w:szCs w:val="22"/>
        </w:rPr>
        <w:t xml:space="preserve"> </w:t>
      </w:r>
      <w:r w:rsidR="00627EC7">
        <w:rPr>
          <w:rFonts w:ascii="Arial" w:hAnsi="Arial" w:cs="Arial"/>
          <w:b/>
          <w:bCs/>
          <w:sz w:val="22"/>
          <w:szCs w:val="22"/>
        </w:rPr>
        <w:t>(B.1.2.5)</w:t>
      </w:r>
      <w:r w:rsidR="00213C1D" w:rsidRPr="00213C1D">
        <w:rPr>
          <w:rFonts w:ascii="Arial" w:hAnsi="Arial" w:cs="Arial"/>
          <w:sz w:val="22"/>
          <w:szCs w:val="22"/>
        </w:rPr>
        <w:t>, and fewer rhythmic alpha events during resting state</w:t>
      </w:r>
      <w:r w:rsidR="001E0A32">
        <w:rPr>
          <w:rFonts w:ascii="Arial" w:hAnsi="Arial" w:cs="Arial"/>
          <w:sz w:val="22"/>
          <w:szCs w:val="22"/>
        </w:rPr>
        <w:t xml:space="preserve"> </w:t>
      </w:r>
      <w:r w:rsidR="001E0A32">
        <w:rPr>
          <w:rFonts w:ascii="Arial" w:hAnsi="Arial" w:cs="Arial"/>
          <w:b/>
          <w:bCs/>
          <w:sz w:val="22"/>
          <w:szCs w:val="22"/>
        </w:rPr>
        <w:t>(</w:t>
      </w:r>
      <w:r w:rsidR="00A852C9">
        <w:rPr>
          <w:rFonts w:ascii="Arial" w:hAnsi="Arial" w:cs="Arial"/>
          <w:b/>
          <w:bCs/>
          <w:sz w:val="22"/>
          <w:szCs w:val="22"/>
        </w:rPr>
        <w:t>B.1.2.8)</w:t>
      </w:r>
      <w:r w:rsidR="00213C1D" w:rsidRPr="00213C1D">
        <w:rPr>
          <w:rFonts w:ascii="Arial" w:hAnsi="Arial" w:cs="Arial"/>
          <w:sz w:val="22"/>
          <w:szCs w:val="22"/>
        </w:rPr>
        <w:t>—each suggesting atypical sensory and cognitive processing in ASD.</w:t>
      </w:r>
      <w:r w:rsidR="00430955">
        <w:rPr>
          <w:rFonts w:ascii="Arial" w:hAnsi="Arial" w:cs="Arial"/>
          <w:sz w:val="22"/>
          <w:szCs w:val="22"/>
        </w:rPr>
        <w:t xml:space="preserve"> </w:t>
      </w:r>
      <w:r w:rsidR="003209EC" w:rsidRPr="0046701B">
        <w:rPr>
          <w:rFonts w:ascii="Arial" w:hAnsi="Arial" w:cs="Arial"/>
          <w:sz w:val="22"/>
          <w:szCs w:val="22"/>
        </w:rPr>
        <w:t xml:space="preserve">These case examples represent </w:t>
      </w:r>
      <w:r w:rsidR="00FB37DC">
        <w:rPr>
          <w:rFonts w:ascii="Arial" w:hAnsi="Arial" w:cs="Arial"/>
          <w:sz w:val="22"/>
          <w:szCs w:val="22"/>
        </w:rPr>
        <w:t xml:space="preserve">just </w:t>
      </w:r>
      <w:r w:rsidR="003209EC" w:rsidRPr="0046701B">
        <w:rPr>
          <w:rFonts w:ascii="Arial" w:hAnsi="Arial" w:cs="Arial"/>
          <w:sz w:val="22"/>
          <w:szCs w:val="22"/>
        </w:rPr>
        <w:t>a subset of the neural measures that will be included in machine learning models</w:t>
      </w:r>
      <w:r w:rsidR="00353D49">
        <w:rPr>
          <w:rFonts w:ascii="Arial" w:hAnsi="Arial" w:cs="Arial"/>
          <w:sz w:val="22"/>
          <w:szCs w:val="22"/>
        </w:rPr>
        <w:t>—</w:t>
      </w:r>
      <w:r w:rsidR="003209EC" w:rsidRPr="0046701B">
        <w:rPr>
          <w:rFonts w:ascii="Arial" w:hAnsi="Arial" w:cs="Arial"/>
          <w:sz w:val="22"/>
          <w:szCs w:val="22"/>
        </w:rPr>
        <w:t xml:space="preserve">alongside those detailed in the </w:t>
      </w:r>
      <w:r w:rsidR="003209EC" w:rsidRPr="0046701B">
        <w:rPr>
          <w:rFonts w:ascii="Arial" w:hAnsi="Arial" w:cs="Arial"/>
          <w:sz w:val="22"/>
          <w:szCs w:val="22"/>
        </w:rPr>
        <w:lastRenderedPageBreak/>
        <w:t>methodology above</w:t>
      </w:r>
      <w:r w:rsidR="00353D49">
        <w:rPr>
          <w:rFonts w:ascii="Arial" w:hAnsi="Arial" w:cs="Arial"/>
          <w:sz w:val="22"/>
          <w:szCs w:val="22"/>
        </w:rPr>
        <w:t xml:space="preserve">—to </w:t>
      </w:r>
      <w:r w:rsidR="00974801">
        <w:rPr>
          <w:rFonts w:ascii="Arial" w:hAnsi="Arial" w:cs="Arial"/>
          <w:sz w:val="22"/>
          <w:szCs w:val="22"/>
        </w:rPr>
        <w:t>test</w:t>
      </w:r>
      <w:r w:rsidR="00353D49">
        <w:rPr>
          <w:rFonts w:ascii="Arial" w:hAnsi="Arial" w:cs="Arial"/>
          <w:sz w:val="22"/>
          <w:szCs w:val="22"/>
        </w:rPr>
        <w:t xml:space="preserve"> </w:t>
      </w:r>
      <w:r w:rsidR="0092623E">
        <w:rPr>
          <w:rFonts w:ascii="Arial" w:hAnsi="Arial" w:cs="Arial"/>
          <w:sz w:val="22"/>
          <w:szCs w:val="22"/>
        </w:rPr>
        <w:t>association</w:t>
      </w:r>
      <w:r w:rsidR="004D4062">
        <w:rPr>
          <w:rFonts w:ascii="Arial" w:hAnsi="Arial" w:cs="Arial"/>
          <w:sz w:val="22"/>
          <w:szCs w:val="22"/>
        </w:rPr>
        <w:t xml:space="preserve"> with the clinical phenotype at</w:t>
      </w:r>
      <w:r w:rsidR="0019420B">
        <w:rPr>
          <w:rFonts w:ascii="Arial" w:hAnsi="Arial" w:cs="Arial"/>
          <w:sz w:val="22"/>
          <w:szCs w:val="22"/>
        </w:rPr>
        <w:t xml:space="preserve"> the</w:t>
      </w:r>
      <w:r w:rsidR="004D4062">
        <w:rPr>
          <w:rFonts w:ascii="Arial" w:hAnsi="Arial" w:cs="Arial"/>
          <w:sz w:val="22"/>
          <w:szCs w:val="22"/>
        </w:rPr>
        <w:t xml:space="preserve"> individual- and subgroup-level</w:t>
      </w:r>
      <w:r w:rsidR="003209EC" w:rsidRPr="0046701B">
        <w:rPr>
          <w:rFonts w:ascii="Arial" w:hAnsi="Arial" w:cs="Arial"/>
          <w:sz w:val="22"/>
          <w:szCs w:val="22"/>
        </w:rPr>
        <w:t>.</w:t>
      </w:r>
      <w:r w:rsidR="00995FC1">
        <w:rPr>
          <w:rFonts w:ascii="Arial" w:hAnsi="Arial" w:cs="Arial"/>
          <w:sz w:val="22"/>
          <w:szCs w:val="22"/>
        </w:rPr>
        <w:t xml:space="preserve"> </w:t>
      </w:r>
      <w:r w:rsidR="007E0AB2" w:rsidRPr="00816103">
        <w:rPr>
          <w:rFonts w:ascii="Arial" w:hAnsi="Arial" w:cs="Arial"/>
          <w:sz w:val="18"/>
          <w:szCs w:val="18"/>
        </w:rPr>
        <w:br w:type="page"/>
      </w:r>
    </w:p>
    <w:p w14:paraId="711F62F5" w14:textId="77777777" w:rsidR="007E0AB2" w:rsidRPr="007E0AB2" w:rsidRDefault="007E0AB2" w:rsidP="00213C1D">
      <w:pPr>
        <w:jc w:val="both"/>
        <w:rPr>
          <w:rFonts w:ascii="Arial" w:hAnsi="Arial" w:cs="Arial"/>
          <w:sz w:val="22"/>
          <w:szCs w:val="22"/>
        </w:rPr>
      </w:pPr>
    </w:p>
    <w:p w14:paraId="7D2A07AB" w14:textId="77777777" w:rsidR="007C133A" w:rsidRPr="007C133A" w:rsidRDefault="007E0AB2" w:rsidP="007C133A">
      <w:pPr>
        <w:pStyle w:val="EndNoteBibliography"/>
        <w:ind w:left="720" w:hanging="720"/>
      </w:pPr>
      <w:r w:rsidRPr="007E0AB2">
        <w:rPr>
          <w:rFonts w:ascii="Arial" w:hAnsi="Arial" w:cs="Arial"/>
          <w:sz w:val="22"/>
          <w:szCs w:val="22"/>
        </w:rPr>
        <w:fldChar w:fldCharType="begin"/>
      </w:r>
      <w:r w:rsidRPr="007E0AB2">
        <w:rPr>
          <w:rFonts w:ascii="Arial" w:hAnsi="Arial" w:cs="Arial"/>
          <w:sz w:val="22"/>
          <w:szCs w:val="22"/>
        </w:rPr>
        <w:instrText xml:space="preserve"> ADDIN EN.REFLIST </w:instrText>
      </w:r>
      <w:r w:rsidRPr="007E0AB2">
        <w:rPr>
          <w:rFonts w:ascii="Arial" w:hAnsi="Arial" w:cs="Arial"/>
          <w:sz w:val="22"/>
          <w:szCs w:val="22"/>
        </w:rPr>
        <w:fldChar w:fldCharType="separate"/>
      </w:r>
      <w:r w:rsidR="007C133A" w:rsidRPr="007C133A">
        <w:t>1.</w:t>
      </w:r>
      <w:r w:rsidR="007C133A" w:rsidRPr="007C133A">
        <w:tab/>
        <w:t xml:space="preserve">Association, A.P., </w:t>
      </w:r>
      <w:r w:rsidR="007C133A" w:rsidRPr="007C133A">
        <w:rPr>
          <w:i/>
        </w:rPr>
        <w:t>Diagnostic and statistical manual of mental disorders</w:t>
      </w:r>
      <w:r w:rsidR="007C133A" w:rsidRPr="007C133A">
        <w:t>. 5 ed. 2013.</w:t>
      </w:r>
    </w:p>
    <w:p w14:paraId="38A770F0" w14:textId="77777777" w:rsidR="007C133A" w:rsidRPr="007C133A" w:rsidRDefault="007C133A" w:rsidP="007C133A">
      <w:pPr>
        <w:pStyle w:val="EndNoteBibliography"/>
        <w:ind w:left="720" w:hanging="720"/>
      </w:pPr>
      <w:r w:rsidRPr="007C133A">
        <w:t>2.</w:t>
      </w:r>
      <w:r w:rsidRPr="007C133A">
        <w:tab/>
        <w:t xml:space="preserve">Courchesne, E., </w:t>
      </w:r>
      <w:r w:rsidRPr="007C133A">
        <w:rPr>
          <w:i/>
        </w:rPr>
        <w:t>Brain development in autism: early overgrowth followed by premature arrest of growth.</w:t>
      </w:r>
      <w:r w:rsidRPr="007C133A">
        <w:t xml:space="preserve"> Ment Retard Dev Disabil Res Rev, 2004. </w:t>
      </w:r>
      <w:r w:rsidRPr="007C133A">
        <w:rPr>
          <w:b/>
        </w:rPr>
        <w:t>10</w:t>
      </w:r>
      <w:r w:rsidRPr="007C133A">
        <w:t>(2): p. 106-11.</w:t>
      </w:r>
    </w:p>
    <w:p w14:paraId="1DAF10E9" w14:textId="77777777" w:rsidR="007C133A" w:rsidRPr="007C133A" w:rsidRDefault="007C133A" w:rsidP="007C133A">
      <w:pPr>
        <w:pStyle w:val="EndNoteBibliography"/>
        <w:ind w:left="720" w:hanging="720"/>
      </w:pPr>
      <w:r w:rsidRPr="007C133A">
        <w:t>3.</w:t>
      </w:r>
      <w:r w:rsidRPr="007C133A">
        <w:tab/>
        <w:t xml:space="preserve">Lord, C., et al., </w:t>
      </w:r>
      <w:r w:rsidRPr="007C133A">
        <w:rPr>
          <w:i/>
        </w:rPr>
        <w:t>Autism spectrum disorder.</w:t>
      </w:r>
      <w:r w:rsidRPr="007C133A">
        <w:t xml:space="preserve"> Lancet, 2018. </w:t>
      </w:r>
      <w:r w:rsidRPr="007C133A">
        <w:rPr>
          <w:b/>
        </w:rPr>
        <w:t>392</w:t>
      </w:r>
      <w:r w:rsidRPr="007C133A">
        <w:t>(10146): p. 508-520.</w:t>
      </w:r>
    </w:p>
    <w:p w14:paraId="0AEFE31C" w14:textId="77777777" w:rsidR="007C133A" w:rsidRPr="007C133A" w:rsidRDefault="007C133A" w:rsidP="007C133A">
      <w:pPr>
        <w:pStyle w:val="EndNoteBibliography"/>
        <w:ind w:left="720" w:hanging="720"/>
      </w:pPr>
      <w:r w:rsidRPr="007C133A">
        <w:t>4.</w:t>
      </w:r>
      <w:r w:rsidRPr="007C133A">
        <w:tab/>
        <w:t xml:space="preserve">Lane, A.E., et al., </w:t>
      </w:r>
      <w:r w:rsidRPr="007C133A">
        <w:rPr>
          <w:i/>
        </w:rPr>
        <w:t>Sensory processing subtypes in autism: association with adaptive behavior.</w:t>
      </w:r>
      <w:r w:rsidRPr="007C133A">
        <w:t xml:space="preserve"> J Autism Dev Disord, 2010. </w:t>
      </w:r>
      <w:r w:rsidRPr="007C133A">
        <w:rPr>
          <w:b/>
        </w:rPr>
        <w:t>40</w:t>
      </w:r>
      <w:r w:rsidRPr="007C133A">
        <w:t>(1): p. 112-22.</w:t>
      </w:r>
    </w:p>
    <w:p w14:paraId="18C49F0E" w14:textId="77777777" w:rsidR="007C133A" w:rsidRPr="007C133A" w:rsidRDefault="007C133A" w:rsidP="007C133A">
      <w:pPr>
        <w:pStyle w:val="EndNoteBibliography"/>
        <w:ind w:left="720" w:hanging="720"/>
      </w:pPr>
      <w:r w:rsidRPr="007C133A">
        <w:t>5.</w:t>
      </w:r>
      <w:r w:rsidRPr="007C133A">
        <w:tab/>
        <w:t xml:space="preserve">Jeste, S.S. and D.H. Geschwind, </w:t>
      </w:r>
      <w:r w:rsidRPr="007C133A">
        <w:rPr>
          <w:i/>
        </w:rPr>
        <w:t>Disentangling the heterogeneity of autism spectrum disorder through genetic findings.</w:t>
      </w:r>
      <w:r w:rsidRPr="007C133A">
        <w:t xml:space="preserve"> Nat Rev Neurol, 2014. </w:t>
      </w:r>
      <w:r w:rsidRPr="007C133A">
        <w:rPr>
          <w:b/>
        </w:rPr>
        <w:t>10</w:t>
      </w:r>
      <w:r w:rsidRPr="007C133A">
        <w:t>(2): p. 74-81.</w:t>
      </w:r>
    </w:p>
    <w:p w14:paraId="74AA86FE" w14:textId="77777777" w:rsidR="007C133A" w:rsidRPr="007C133A" w:rsidRDefault="007C133A" w:rsidP="007C133A">
      <w:pPr>
        <w:pStyle w:val="EndNoteBibliography"/>
        <w:ind w:left="720" w:hanging="720"/>
      </w:pPr>
      <w:r w:rsidRPr="007C133A">
        <w:t>6.</w:t>
      </w:r>
      <w:r w:rsidRPr="007C133A">
        <w:tab/>
        <w:t xml:space="preserve">Willsey, A.J. and M.W. State, </w:t>
      </w:r>
      <w:r w:rsidRPr="007C133A">
        <w:rPr>
          <w:i/>
        </w:rPr>
        <w:t>Autism spectrum disorders: from genes to neurobiology.</w:t>
      </w:r>
      <w:r w:rsidRPr="007C133A">
        <w:t xml:space="preserve"> Curr Opin Neurobiol, 2015. </w:t>
      </w:r>
      <w:r w:rsidRPr="007C133A">
        <w:rPr>
          <w:b/>
        </w:rPr>
        <w:t>30</w:t>
      </w:r>
      <w:r w:rsidRPr="007C133A">
        <w:t>: p. 92-9.</w:t>
      </w:r>
    </w:p>
    <w:p w14:paraId="08B50D51" w14:textId="77777777" w:rsidR="007C133A" w:rsidRPr="007C133A" w:rsidRDefault="007C133A" w:rsidP="007C133A">
      <w:pPr>
        <w:pStyle w:val="EndNoteBibliography"/>
        <w:ind w:left="720" w:hanging="720"/>
      </w:pPr>
      <w:r w:rsidRPr="007C133A">
        <w:t>7.</w:t>
      </w:r>
      <w:r w:rsidRPr="007C133A">
        <w:tab/>
        <w:t xml:space="preserve">Salmond, C.H., et al., </w:t>
      </w:r>
      <w:r w:rsidRPr="007C133A">
        <w:rPr>
          <w:i/>
        </w:rPr>
        <w:t>Heterogeneity in the patterns of neural abnormality in autistic spectrum disorders: evidence from ERP and MRI.</w:t>
      </w:r>
      <w:r w:rsidRPr="007C133A">
        <w:t xml:space="preserve"> Cortex, 2007. </w:t>
      </w:r>
      <w:r w:rsidRPr="007C133A">
        <w:rPr>
          <w:b/>
        </w:rPr>
        <w:t>43</w:t>
      </w:r>
      <w:r w:rsidRPr="007C133A">
        <w:t>(6): p. 686-99.</w:t>
      </w:r>
    </w:p>
    <w:p w14:paraId="42753F4B" w14:textId="77777777" w:rsidR="007C133A" w:rsidRPr="007C133A" w:rsidRDefault="007C133A" w:rsidP="007C133A">
      <w:pPr>
        <w:pStyle w:val="EndNoteBibliography"/>
        <w:ind w:left="720" w:hanging="720"/>
      </w:pPr>
      <w:r w:rsidRPr="007C133A">
        <w:t>8.</w:t>
      </w:r>
      <w:r w:rsidRPr="007C133A">
        <w:tab/>
        <w:t xml:space="preserve">Masi, A., et al., </w:t>
      </w:r>
      <w:r w:rsidRPr="007C133A">
        <w:rPr>
          <w:i/>
        </w:rPr>
        <w:t>An Overview of Autism Spectrum Disorder, Heterogeneity and Treatment Options.</w:t>
      </w:r>
      <w:r w:rsidRPr="007C133A">
        <w:t xml:space="preserve"> Neurosci Bull, 2017. </w:t>
      </w:r>
      <w:r w:rsidRPr="007C133A">
        <w:rPr>
          <w:b/>
        </w:rPr>
        <w:t>33</w:t>
      </w:r>
      <w:r w:rsidRPr="007C133A">
        <w:t>(2): p. 183-193.</w:t>
      </w:r>
    </w:p>
    <w:p w14:paraId="44927240" w14:textId="77777777" w:rsidR="007C133A" w:rsidRPr="007C133A" w:rsidRDefault="007C133A" w:rsidP="007C133A">
      <w:pPr>
        <w:pStyle w:val="EndNoteBibliography"/>
        <w:ind w:left="720" w:hanging="720"/>
      </w:pPr>
      <w:r w:rsidRPr="007C133A">
        <w:t>9.</w:t>
      </w:r>
      <w:r w:rsidRPr="007C133A">
        <w:tab/>
        <w:t xml:space="preserve">Mottron, L. and D. Bzdok, </w:t>
      </w:r>
      <w:r w:rsidRPr="007C133A">
        <w:rPr>
          <w:i/>
        </w:rPr>
        <w:t>Autism spectrum heterogeneity: fact or artifact?</w:t>
      </w:r>
      <w:r w:rsidRPr="007C133A">
        <w:t xml:space="preserve"> Mol Psychiatry, 2020. </w:t>
      </w:r>
      <w:r w:rsidRPr="007C133A">
        <w:rPr>
          <w:b/>
        </w:rPr>
        <w:t>25</w:t>
      </w:r>
      <w:r w:rsidRPr="007C133A">
        <w:t>(12): p. 3178-3185.</w:t>
      </w:r>
    </w:p>
    <w:p w14:paraId="5C478147" w14:textId="77777777" w:rsidR="007C133A" w:rsidRPr="007C133A" w:rsidRDefault="007C133A" w:rsidP="007C133A">
      <w:pPr>
        <w:pStyle w:val="EndNoteBibliography"/>
        <w:ind w:left="720" w:hanging="720"/>
      </w:pPr>
      <w:r w:rsidRPr="007C133A">
        <w:t>10.</w:t>
      </w:r>
      <w:r w:rsidRPr="007C133A">
        <w:tab/>
        <w:t xml:space="preserve">Lakatos, P., et al., </w:t>
      </w:r>
      <w:r w:rsidRPr="007C133A">
        <w:rPr>
          <w:i/>
        </w:rPr>
        <w:t>An oscillatory hierarchy controlling neuronal excitability and stimulus processing in the auditory cortex.</w:t>
      </w:r>
      <w:r w:rsidRPr="007C133A">
        <w:t xml:space="preserve"> J Neurophysiol, 2005. </w:t>
      </w:r>
      <w:r w:rsidRPr="007C133A">
        <w:rPr>
          <w:b/>
        </w:rPr>
        <w:t>94</w:t>
      </w:r>
      <w:r w:rsidRPr="007C133A">
        <w:t>(3): p. 1904-11.</w:t>
      </w:r>
    </w:p>
    <w:p w14:paraId="55B4F8BF" w14:textId="77777777" w:rsidR="007C133A" w:rsidRPr="007C133A" w:rsidRDefault="007C133A" w:rsidP="007C133A">
      <w:pPr>
        <w:pStyle w:val="EndNoteBibliography"/>
        <w:ind w:left="720" w:hanging="720"/>
      </w:pPr>
      <w:r w:rsidRPr="007C133A">
        <w:t>11.</w:t>
      </w:r>
      <w:r w:rsidRPr="007C133A">
        <w:tab/>
        <w:t xml:space="preserve">Beker, S., J.J. Foxe, and S. Molholm, </w:t>
      </w:r>
      <w:r w:rsidRPr="007C133A">
        <w:rPr>
          <w:i/>
        </w:rPr>
        <w:t>Oscillatory entrainment mechanisms and anticipatory predictive processes in children with autism spectrum disorder.</w:t>
      </w:r>
      <w:r w:rsidRPr="007C133A">
        <w:t xml:space="preserve"> J Neurophysiol, 2021. </w:t>
      </w:r>
      <w:r w:rsidRPr="007C133A">
        <w:rPr>
          <w:b/>
        </w:rPr>
        <w:t>126</w:t>
      </w:r>
      <w:r w:rsidRPr="007C133A">
        <w:t>(5): p. 1783-1798.</w:t>
      </w:r>
    </w:p>
    <w:p w14:paraId="12C087EA" w14:textId="77777777" w:rsidR="007C133A" w:rsidRPr="007C133A" w:rsidRDefault="007C133A" w:rsidP="007C133A">
      <w:pPr>
        <w:pStyle w:val="EndNoteBibliography"/>
        <w:ind w:left="720" w:hanging="720"/>
      </w:pPr>
      <w:r w:rsidRPr="007C133A">
        <w:t>12.</w:t>
      </w:r>
      <w:r w:rsidRPr="007C133A">
        <w:tab/>
        <w:t xml:space="preserve">Dickinson, A., et al., </w:t>
      </w:r>
      <w:r w:rsidRPr="007C133A">
        <w:rPr>
          <w:i/>
        </w:rPr>
        <w:t>Peak alpha frequency is a neural marker of cognitive function across the autism spectrum.</w:t>
      </w:r>
      <w:r w:rsidRPr="007C133A">
        <w:t xml:space="preserve"> Eur J Neurosci, 2018. </w:t>
      </w:r>
      <w:r w:rsidRPr="007C133A">
        <w:rPr>
          <w:b/>
        </w:rPr>
        <w:t>47</w:t>
      </w:r>
      <w:r w:rsidRPr="007C133A">
        <w:t>(6): p. 643-651.</w:t>
      </w:r>
    </w:p>
    <w:p w14:paraId="796352B2" w14:textId="77777777" w:rsidR="007C133A" w:rsidRPr="007C133A" w:rsidRDefault="007C133A" w:rsidP="007C133A">
      <w:pPr>
        <w:pStyle w:val="EndNoteBibliography"/>
        <w:ind w:left="720" w:hanging="720"/>
      </w:pPr>
      <w:r w:rsidRPr="007C133A">
        <w:t>13.</w:t>
      </w:r>
      <w:r w:rsidRPr="007C133A">
        <w:tab/>
        <w:t xml:space="preserve">Murphy, J.W., et al., </w:t>
      </w:r>
      <w:r w:rsidRPr="007C133A">
        <w:rPr>
          <w:i/>
        </w:rPr>
        <w:t>Susceptibility to distraction in autism spectrum disorder: probing the integrity of oscillatory alpha-band suppression mechanisms.</w:t>
      </w:r>
      <w:r w:rsidRPr="007C133A">
        <w:t xml:space="preserve"> Autism Res, 2014. </w:t>
      </w:r>
      <w:r w:rsidRPr="007C133A">
        <w:rPr>
          <w:b/>
        </w:rPr>
        <w:t>7</w:t>
      </w:r>
      <w:r w:rsidRPr="007C133A">
        <w:t>(4): p. 442-58.</w:t>
      </w:r>
    </w:p>
    <w:p w14:paraId="66B1C94B" w14:textId="77777777" w:rsidR="007C133A" w:rsidRPr="007C133A" w:rsidRDefault="007C133A" w:rsidP="007C133A">
      <w:pPr>
        <w:pStyle w:val="EndNoteBibliography"/>
        <w:ind w:left="720" w:hanging="720"/>
      </w:pPr>
      <w:r w:rsidRPr="007C133A">
        <w:t>14.</w:t>
      </w:r>
      <w:r w:rsidRPr="007C133A">
        <w:tab/>
        <w:t xml:space="preserve">Uhlhaas, P.J. and W. Singer, </w:t>
      </w:r>
      <w:r w:rsidRPr="007C133A">
        <w:rPr>
          <w:i/>
        </w:rPr>
        <w:t>Neuronal dynamics and neuropsychiatric disorders: toward a translational paradigm for dysfunctional large-scale networks.</w:t>
      </w:r>
      <w:r w:rsidRPr="007C133A">
        <w:t xml:space="preserve"> Neuron, 2012. </w:t>
      </w:r>
      <w:r w:rsidRPr="007C133A">
        <w:rPr>
          <w:b/>
        </w:rPr>
        <w:t>75</w:t>
      </w:r>
      <w:r w:rsidRPr="007C133A">
        <w:t>(6): p. 963-80.</w:t>
      </w:r>
    </w:p>
    <w:p w14:paraId="6449BAB8" w14:textId="77777777" w:rsidR="007C133A" w:rsidRPr="007C133A" w:rsidRDefault="007C133A" w:rsidP="007C133A">
      <w:pPr>
        <w:pStyle w:val="EndNoteBibliography"/>
        <w:ind w:left="720" w:hanging="720"/>
      </w:pPr>
      <w:r w:rsidRPr="007C133A">
        <w:t>15.</w:t>
      </w:r>
      <w:r w:rsidRPr="007C133A">
        <w:tab/>
        <w:t xml:space="preserve">Kim, S.H., et al., </w:t>
      </w:r>
      <w:r w:rsidRPr="007C133A">
        <w:rPr>
          <w:i/>
        </w:rPr>
        <w:t>Examining the phenotypic heterogeneity of early autism spectrum disorder: subtypes and short-term outcomes.</w:t>
      </w:r>
      <w:r w:rsidRPr="007C133A">
        <w:t xml:space="preserve"> J Child Psychol Psychiatry, 2016. </w:t>
      </w:r>
      <w:r w:rsidRPr="007C133A">
        <w:rPr>
          <w:b/>
        </w:rPr>
        <w:t>57</w:t>
      </w:r>
      <w:r w:rsidRPr="007C133A">
        <w:t>(1): p. 93-102.</w:t>
      </w:r>
    </w:p>
    <w:p w14:paraId="144D79AF" w14:textId="77777777" w:rsidR="007C133A" w:rsidRPr="007C133A" w:rsidRDefault="007C133A" w:rsidP="007C133A">
      <w:pPr>
        <w:pStyle w:val="EndNoteBibliography"/>
        <w:ind w:left="720" w:hanging="720"/>
      </w:pPr>
      <w:r w:rsidRPr="007C133A">
        <w:t>16.</w:t>
      </w:r>
      <w:r w:rsidRPr="007C133A">
        <w:tab/>
        <w:t xml:space="preserve">Ousley, O. and T. Cermak, </w:t>
      </w:r>
      <w:r w:rsidRPr="007C133A">
        <w:rPr>
          <w:i/>
        </w:rPr>
        <w:t>Autism Spectrum Disorder: Defining Dimensions and Subgroups.</w:t>
      </w:r>
      <w:r w:rsidRPr="007C133A">
        <w:t xml:space="preserve"> Curr Dev Disord Rep, 2014. </w:t>
      </w:r>
      <w:r w:rsidRPr="007C133A">
        <w:rPr>
          <w:b/>
        </w:rPr>
        <w:t>1</w:t>
      </w:r>
      <w:r w:rsidRPr="007C133A">
        <w:t>(1): p. 20-28.</w:t>
      </w:r>
    </w:p>
    <w:p w14:paraId="6C3E328A" w14:textId="77777777" w:rsidR="007C133A" w:rsidRPr="007C133A" w:rsidRDefault="007C133A" w:rsidP="007C133A">
      <w:pPr>
        <w:pStyle w:val="EndNoteBibliography"/>
        <w:ind w:left="720" w:hanging="720"/>
      </w:pPr>
      <w:r w:rsidRPr="007C133A">
        <w:t>17.</w:t>
      </w:r>
      <w:r w:rsidRPr="007C133A">
        <w:tab/>
        <w:t xml:space="preserve">Li, J., et al., </w:t>
      </w:r>
      <w:r w:rsidRPr="007C133A">
        <w:rPr>
          <w:i/>
        </w:rPr>
        <w:t>The Thalamocortical Mechanism Underlying the Generation and Regulation of the Auditory Steady-State Responses in Awake Mice.</w:t>
      </w:r>
      <w:r w:rsidRPr="007C133A">
        <w:t xml:space="preserve"> J Neurosci, 2024. </w:t>
      </w:r>
      <w:r w:rsidRPr="007C133A">
        <w:rPr>
          <w:b/>
        </w:rPr>
        <w:t>44</w:t>
      </w:r>
      <w:r w:rsidRPr="007C133A">
        <w:t>(1).</w:t>
      </w:r>
    </w:p>
    <w:p w14:paraId="27FDFA33" w14:textId="77777777" w:rsidR="007C133A" w:rsidRPr="007C133A" w:rsidRDefault="007C133A" w:rsidP="007C133A">
      <w:pPr>
        <w:pStyle w:val="EndNoteBibliography"/>
        <w:ind w:left="720" w:hanging="720"/>
      </w:pPr>
      <w:r w:rsidRPr="007C133A">
        <w:t>18.</w:t>
      </w:r>
      <w:r w:rsidRPr="007C133A">
        <w:tab/>
        <w:t xml:space="preserve">Uzunova, G., S. Pallanti, and E. Hollander, </w:t>
      </w:r>
      <w:r w:rsidRPr="007C133A">
        <w:rPr>
          <w:i/>
        </w:rPr>
        <w:t>Excitatory/inhibitory imbalance in autism spectrum disorders: Implications for interventions and therapeutics.</w:t>
      </w:r>
      <w:r w:rsidRPr="007C133A">
        <w:t xml:space="preserve"> World J Biol Psychiatry, 2016. </w:t>
      </w:r>
      <w:r w:rsidRPr="007C133A">
        <w:rPr>
          <w:b/>
        </w:rPr>
        <w:t>17</w:t>
      </w:r>
      <w:r w:rsidRPr="007C133A">
        <w:t>(3): p. 174-86.</w:t>
      </w:r>
    </w:p>
    <w:p w14:paraId="35578B89" w14:textId="77777777" w:rsidR="007C133A" w:rsidRPr="007C133A" w:rsidRDefault="007C133A" w:rsidP="007C133A">
      <w:pPr>
        <w:pStyle w:val="EndNoteBibliography"/>
        <w:ind w:left="720" w:hanging="720"/>
      </w:pPr>
      <w:r w:rsidRPr="007C133A">
        <w:t>19.</w:t>
      </w:r>
      <w:r w:rsidRPr="007C133A">
        <w:tab/>
        <w:t xml:space="preserve">Cellot, G. and E. Cherubini, </w:t>
      </w:r>
      <w:r w:rsidRPr="007C133A">
        <w:rPr>
          <w:i/>
        </w:rPr>
        <w:t>GABAergic signaling as therapeutic target for autism spectrum disorders.</w:t>
      </w:r>
      <w:r w:rsidRPr="007C133A">
        <w:t xml:space="preserve"> Front Pediatr, 2014. </w:t>
      </w:r>
      <w:r w:rsidRPr="007C133A">
        <w:rPr>
          <w:b/>
        </w:rPr>
        <w:t>2</w:t>
      </w:r>
      <w:r w:rsidRPr="007C133A">
        <w:t>: p. 70.</w:t>
      </w:r>
    </w:p>
    <w:p w14:paraId="7A9838C1" w14:textId="77777777" w:rsidR="007C133A" w:rsidRPr="007C133A" w:rsidRDefault="007C133A" w:rsidP="007C133A">
      <w:pPr>
        <w:pStyle w:val="EndNoteBibliography"/>
        <w:ind w:left="720" w:hanging="720"/>
      </w:pPr>
      <w:r w:rsidRPr="007C133A">
        <w:t>20.</w:t>
      </w:r>
      <w:r w:rsidRPr="007C133A">
        <w:tab/>
        <w:t xml:space="preserve">Juarez, P. and V. Martinez Cerdeno, </w:t>
      </w:r>
      <w:r w:rsidRPr="007C133A">
        <w:rPr>
          <w:i/>
        </w:rPr>
        <w:t>Parvalbumin and parvalbumin chandelier interneurons in autism and other psychiatric disorders.</w:t>
      </w:r>
      <w:r w:rsidRPr="007C133A">
        <w:t xml:space="preserve"> Front Psychiatry, 2022. </w:t>
      </w:r>
      <w:r w:rsidRPr="007C133A">
        <w:rPr>
          <w:b/>
        </w:rPr>
        <w:t>13</w:t>
      </w:r>
      <w:r w:rsidRPr="007C133A">
        <w:t>: p. 913550.</w:t>
      </w:r>
    </w:p>
    <w:p w14:paraId="1ADEE447" w14:textId="77777777" w:rsidR="007C133A" w:rsidRPr="007C133A" w:rsidRDefault="007C133A" w:rsidP="007C133A">
      <w:pPr>
        <w:pStyle w:val="EndNoteBibliography"/>
        <w:ind w:left="720" w:hanging="720"/>
      </w:pPr>
      <w:r w:rsidRPr="007C133A">
        <w:t>21.</w:t>
      </w:r>
      <w:r w:rsidRPr="007C133A">
        <w:tab/>
        <w:t xml:space="preserve">Yizhar, O., et al., </w:t>
      </w:r>
      <w:r w:rsidRPr="007C133A">
        <w:rPr>
          <w:i/>
        </w:rPr>
        <w:t>Neocortical excitation/inhibition balance in information processing and social dysfunction.</w:t>
      </w:r>
      <w:r w:rsidRPr="007C133A">
        <w:t xml:space="preserve"> Nature, 2011. </w:t>
      </w:r>
      <w:r w:rsidRPr="007C133A">
        <w:rPr>
          <w:b/>
        </w:rPr>
        <w:t>477</w:t>
      </w:r>
      <w:r w:rsidRPr="007C133A">
        <w:t>(7363): p. 171-8.</w:t>
      </w:r>
    </w:p>
    <w:p w14:paraId="6B97782F" w14:textId="77777777" w:rsidR="007C133A" w:rsidRPr="007C133A" w:rsidRDefault="007C133A" w:rsidP="007C133A">
      <w:pPr>
        <w:pStyle w:val="EndNoteBibliography"/>
        <w:ind w:left="720" w:hanging="720"/>
      </w:pPr>
      <w:r w:rsidRPr="007C133A">
        <w:t>22.</w:t>
      </w:r>
      <w:r w:rsidRPr="007C133A">
        <w:tab/>
        <w:t xml:space="preserve">Rojas, D.C., et al., </w:t>
      </w:r>
      <w:r w:rsidRPr="007C133A">
        <w:rPr>
          <w:i/>
        </w:rPr>
        <w:t>Decreased left perisylvian GABA concentration in children with autism and unaffected siblings.</w:t>
      </w:r>
      <w:r w:rsidRPr="007C133A">
        <w:t xml:space="preserve"> Neuroimage, 2014. </w:t>
      </w:r>
      <w:r w:rsidRPr="007C133A">
        <w:rPr>
          <w:b/>
        </w:rPr>
        <w:t>86</w:t>
      </w:r>
      <w:r w:rsidRPr="007C133A">
        <w:t>: p. 28-34.</w:t>
      </w:r>
    </w:p>
    <w:p w14:paraId="3FE89394" w14:textId="77777777" w:rsidR="007C133A" w:rsidRPr="007C133A" w:rsidRDefault="007C133A" w:rsidP="007C133A">
      <w:pPr>
        <w:pStyle w:val="EndNoteBibliography"/>
        <w:ind w:left="720" w:hanging="720"/>
      </w:pPr>
      <w:r w:rsidRPr="007C133A">
        <w:t>23.</w:t>
      </w:r>
      <w:r w:rsidRPr="007C133A">
        <w:tab/>
        <w:t xml:space="preserve">Saleh, M.G., et al., </w:t>
      </w:r>
      <w:r w:rsidRPr="007C133A">
        <w:rPr>
          <w:i/>
        </w:rPr>
        <w:t>GABA and glutamate measurements in temporal cortex of autistic children.</w:t>
      </w:r>
      <w:r w:rsidRPr="007C133A">
        <w:t xml:space="preserve"> Autism Res, 2024. </w:t>
      </w:r>
      <w:r w:rsidRPr="007C133A">
        <w:rPr>
          <w:b/>
        </w:rPr>
        <w:t>17</w:t>
      </w:r>
      <w:r w:rsidRPr="007C133A">
        <w:t>(12): p. 2558-2571.</w:t>
      </w:r>
    </w:p>
    <w:p w14:paraId="7B66E75D" w14:textId="77777777" w:rsidR="007C133A" w:rsidRPr="007C133A" w:rsidRDefault="007C133A" w:rsidP="007C133A">
      <w:pPr>
        <w:pStyle w:val="EndNoteBibliography"/>
        <w:ind w:left="720" w:hanging="720"/>
      </w:pPr>
      <w:r w:rsidRPr="007C133A">
        <w:t>24.</w:t>
      </w:r>
      <w:r w:rsidRPr="007C133A">
        <w:tab/>
        <w:t xml:space="preserve">Arutiunian, V., et al., </w:t>
      </w:r>
      <w:r w:rsidRPr="007C133A">
        <w:rPr>
          <w:i/>
        </w:rPr>
        <w:t>Neuromagnetic 40 Hz Auditory Steady-State Response in the left auditory cortex is related to language comprehension in children with Autism Spectrum Disorder.</w:t>
      </w:r>
      <w:r w:rsidRPr="007C133A">
        <w:t xml:space="preserve"> Prog Neuropsychopharmacol Biol Psychiatry, 2023. </w:t>
      </w:r>
      <w:r w:rsidRPr="007C133A">
        <w:rPr>
          <w:b/>
        </w:rPr>
        <w:t>122</w:t>
      </w:r>
      <w:r w:rsidRPr="007C133A">
        <w:t>: p. 110690.</w:t>
      </w:r>
    </w:p>
    <w:p w14:paraId="53B73454" w14:textId="77777777" w:rsidR="007C133A" w:rsidRPr="007C133A" w:rsidRDefault="007C133A" w:rsidP="007C133A">
      <w:pPr>
        <w:pStyle w:val="EndNoteBibliography"/>
        <w:ind w:left="720" w:hanging="720"/>
      </w:pPr>
      <w:r w:rsidRPr="007C133A">
        <w:t>25.</w:t>
      </w:r>
      <w:r w:rsidRPr="007C133A">
        <w:tab/>
        <w:t xml:space="preserve">Rojas, D.C., et al., </w:t>
      </w:r>
      <w:r w:rsidRPr="007C133A">
        <w:rPr>
          <w:i/>
        </w:rPr>
        <w:t>Reduced neural synchronization of gamma-band MEG oscillations in first-degree relatives of children with autism.</w:t>
      </w:r>
      <w:r w:rsidRPr="007C133A">
        <w:t xml:space="preserve"> BMC Psychiatry, 2008. </w:t>
      </w:r>
      <w:r w:rsidRPr="007C133A">
        <w:rPr>
          <w:b/>
        </w:rPr>
        <w:t>8</w:t>
      </w:r>
      <w:r w:rsidRPr="007C133A">
        <w:t>: p. 66.</w:t>
      </w:r>
    </w:p>
    <w:p w14:paraId="4F9D5FFD" w14:textId="77777777" w:rsidR="007C133A" w:rsidRPr="007C133A" w:rsidRDefault="007C133A" w:rsidP="007C133A">
      <w:pPr>
        <w:pStyle w:val="EndNoteBibliography"/>
        <w:ind w:left="720" w:hanging="720"/>
      </w:pPr>
      <w:r w:rsidRPr="007C133A">
        <w:lastRenderedPageBreak/>
        <w:t>26.</w:t>
      </w:r>
      <w:r w:rsidRPr="007C133A">
        <w:tab/>
        <w:t xml:space="preserve">Seymour, R.A., et al., </w:t>
      </w:r>
      <w:r w:rsidRPr="007C133A">
        <w:rPr>
          <w:i/>
        </w:rPr>
        <w:t>Reduced auditory steady state responses in autism spectrum disorder.</w:t>
      </w:r>
      <w:r w:rsidRPr="007C133A">
        <w:t xml:space="preserve"> Mol Autism, 2020. </w:t>
      </w:r>
      <w:r w:rsidRPr="007C133A">
        <w:rPr>
          <w:b/>
        </w:rPr>
        <w:t>11</w:t>
      </w:r>
      <w:r w:rsidRPr="007C133A">
        <w:t>(1): p. 56.</w:t>
      </w:r>
    </w:p>
    <w:p w14:paraId="190B1C3E" w14:textId="77777777" w:rsidR="007C133A" w:rsidRPr="007C133A" w:rsidRDefault="007C133A" w:rsidP="007C133A">
      <w:pPr>
        <w:pStyle w:val="EndNoteBibliography"/>
        <w:ind w:left="720" w:hanging="720"/>
      </w:pPr>
      <w:r w:rsidRPr="007C133A">
        <w:t>27.</w:t>
      </w:r>
      <w:r w:rsidRPr="007C133A">
        <w:tab/>
        <w:t xml:space="preserve">Stroganova, T.A., et al., </w:t>
      </w:r>
      <w:r w:rsidRPr="007C133A">
        <w:rPr>
          <w:i/>
        </w:rPr>
        <w:t>Left hemispheric deficit in the sustained neuromagnetic response to periodic click trains in children with ASD.</w:t>
      </w:r>
      <w:r w:rsidRPr="007C133A">
        <w:t xml:space="preserve"> Mol Autism, 2020. </w:t>
      </w:r>
      <w:r w:rsidRPr="007C133A">
        <w:rPr>
          <w:b/>
        </w:rPr>
        <w:t>11</w:t>
      </w:r>
      <w:r w:rsidRPr="007C133A">
        <w:t>(1): p. 100.</w:t>
      </w:r>
    </w:p>
    <w:p w14:paraId="48990CA5" w14:textId="77777777" w:rsidR="007C133A" w:rsidRPr="007C133A" w:rsidRDefault="007C133A" w:rsidP="007C133A">
      <w:pPr>
        <w:pStyle w:val="EndNoteBibliography"/>
        <w:ind w:left="720" w:hanging="720"/>
      </w:pPr>
      <w:r w:rsidRPr="007C133A">
        <w:t>28.</w:t>
      </w:r>
      <w:r w:rsidRPr="007C133A">
        <w:tab/>
        <w:t xml:space="preserve">Wilson, T.W., et al., </w:t>
      </w:r>
      <w:r w:rsidRPr="007C133A">
        <w:rPr>
          <w:i/>
        </w:rPr>
        <w:t>Children and adolescents with autism exhibit reduced MEG steady-state gamma responses.</w:t>
      </w:r>
      <w:r w:rsidRPr="007C133A">
        <w:t xml:space="preserve"> Biol Psychiatry, 2007. </w:t>
      </w:r>
      <w:r w:rsidRPr="007C133A">
        <w:rPr>
          <w:b/>
        </w:rPr>
        <w:t>62</w:t>
      </w:r>
      <w:r w:rsidRPr="007C133A">
        <w:t>(3): p. 192-7.</w:t>
      </w:r>
    </w:p>
    <w:p w14:paraId="6E89047A" w14:textId="77777777" w:rsidR="007C133A" w:rsidRPr="007C133A" w:rsidRDefault="007C133A" w:rsidP="007C133A">
      <w:pPr>
        <w:pStyle w:val="EndNoteBibliography"/>
        <w:ind w:left="720" w:hanging="720"/>
      </w:pPr>
      <w:r w:rsidRPr="007C133A">
        <w:t>29.</w:t>
      </w:r>
      <w:r w:rsidRPr="007C133A">
        <w:tab/>
        <w:t xml:space="preserve">Lord, C., et al., </w:t>
      </w:r>
      <w:r w:rsidRPr="007C133A">
        <w:rPr>
          <w:i/>
        </w:rPr>
        <w:t>The autism diagnostic observation schedule-generic: a standard measure of social and communication deficits associated with the spectrum of autism.</w:t>
      </w:r>
      <w:r w:rsidRPr="007C133A">
        <w:t xml:space="preserve"> J Autism Dev Disord, 2000. </w:t>
      </w:r>
      <w:r w:rsidRPr="007C133A">
        <w:rPr>
          <w:b/>
        </w:rPr>
        <w:t>30</w:t>
      </w:r>
      <w:r w:rsidRPr="007C133A">
        <w:t>(3): p. 205-23.</w:t>
      </w:r>
    </w:p>
    <w:p w14:paraId="03525076" w14:textId="77777777" w:rsidR="007C133A" w:rsidRPr="007C133A" w:rsidRDefault="007C133A" w:rsidP="007C133A">
      <w:pPr>
        <w:pStyle w:val="EndNoteBibliography"/>
        <w:ind w:left="720" w:hanging="720"/>
      </w:pPr>
      <w:r w:rsidRPr="007C133A">
        <w:t>30.</w:t>
      </w:r>
      <w:r w:rsidRPr="007C133A">
        <w:tab/>
        <w:t xml:space="preserve">Lord, C., et al., </w:t>
      </w:r>
      <w:r w:rsidRPr="007C133A">
        <w:rPr>
          <w:i/>
        </w:rPr>
        <w:t>Autism diagnostic observation schedule: a standardized observation of communicative and social behavior.</w:t>
      </w:r>
      <w:r w:rsidRPr="007C133A">
        <w:t xml:space="preserve"> J Autism Dev Disord, 1989. </w:t>
      </w:r>
      <w:r w:rsidRPr="007C133A">
        <w:rPr>
          <w:b/>
        </w:rPr>
        <w:t>19</w:t>
      </w:r>
      <w:r w:rsidRPr="007C133A">
        <w:t>(2): p. 185-212.</w:t>
      </w:r>
    </w:p>
    <w:p w14:paraId="46D4870A" w14:textId="77777777" w:rsidR="007C133A" w:rsidRPr="007C133A" w:rsidRDefault="007C133A" w:rsidP="007C133A">
      <w:pPr>
        <w:pStyle w:val="EndNoteBibliography"/>
        <w:ind w:left="720" w:hanging="720"/>
      </w:pPr>
      <w:r w:rsidRPr="007C133A">
        <w:t>31.</w:t>
      </w:r>
      <w:r w:rsidRPr="007C133A">
        <w:tab/>
        <w:t xml:space="preserve">Gotham, K., A. Pickles, and C. Lord, </w:t>
      </w:r>
      <w:r w:rsidRPr="007C133A">
        <w:rPr>
          <w:i/>
        </w:rPr>
        <w:t>Standardizing ADOS scores for a measure of severity in autism spectrum disorders.</w:t>
      </w:r>
      <w:r w:rsidRPr="007C133A">
        <w:t xml:space="preserve"> J Autism Dev Disord, 2009. </w:t>
      </w:r>
      <w:r w:rsidRPr="007C133A">
        <w:rPr>
          <w:b/>
        </w:rPr>
        <w:t>39</w:t>
      </w:r>
      <w:r w:rsidRPr="007C133A">
        <w:t>(5): p. 693-705.</w:t>
      </w:r>
    </w:p>
    <w:p w14:paraId="01137977" w14:textId="77777777" w:rsidR="007C133A" w:rsidRPr="007C133A" w:rsidRDefault="007C133A" w:rsidP="007C133A">
      <w:pPr>
        <w:pStyle w:val="EndNoteBibliography"/>
        <w:ind w:left="720" w:hanging="720"/>
      </w:pPr>
      <w:r w:rsidRPr="007C133A">
        <w:t>32.</w:t>
      </w:r>
      <w:r w:rsidRPr="007C133A">
        <w:tab/>
        <w:t xml:space="preserve">Shumway, S., et al., </w:t>
      </w:r>
      <w:r w:rsidRPr="007C133A">
        <w:rPr>
          <w:i/>
        </w:rPr>
        <w:t>The ADOS calibrated severity score: relationship to phenotypic variables and stability over time.</w:t>
      </w:r>
      <w:r w:rsidRPr="007C133A">
        <w:t xml:space="preserve"> Autism Res, 2012. </w:t>
      </w:r>
      <w:r w:rsidRPr="007C133A">
        <w:rPr>
          <w:b/>
        </w:rPr>
        <w:t>5</w:t>
      </w:r>
      <w:r w:rsidRPr="007C133A">
        <w:t>(4): p. 267-76.</w:t>
      </w:r>
    </w:p>
    <w:p w14:paraId="79E0DF06" w14:textId="77777777" w:rsidR="007C133A" w:rsidRPr="007C133A" w:rsidRDefault="007C133A" w:rsidP="007C133A">
      <w:pPr>
        <w:pStyle w:val="EndNoteBibliography"/>
        <w:ind w:left="720" w:hanging="720"/>
      </w:pPr>
      <w:r w:rsidRPr="007C133A">
        <w:t>33.</w:t>
      </w:r>
      <w:r w:rsidRPr="007C133A">
        <w:tab/>
        <w:t xml:space="preserve">Constantino, J.N., &amp; Gruber, C. P., </w:t>
      </w:r>
      <w:r w:rsidRPr="007C133A">
        <w:rPr>
          <w:i/>
        </w:rPr>
        <w:t>Social responsiveness scale: SRS-2, ed.</w:t>
      </w:r>
      <w:r w:rsidRPr="007C133A">
        <w:t xml:space="preserve"> W.P. Services, Los Angeles, CA, 2012.</w:t>
      </w:r>
    </w:p>
    <w:p w14:paraId="148FD630" w14:textId="77777777" w:rsidR="007C133A" w:rsidRPr="007C133A" w:rsidRDefault="007C133A" w:rsidP="007C133A">
      <w:pPr>
        <w:pStyle w:val="EndNoteBibliography"/>
        <w:ind w:left="720" w:hanging="720"/>
      </w:pPr>
      <w:r w:rsidRPr="007C133A">
        <w:t>34.</w:t>
      </w:r>
      <w:r w:rsidRPr="007C133A">
        <w:tab/>
        <w:t xml:space="preserve">Wechsler, D., </w:t>
      </w:r>
      <w:r w:rsidRPr="007C133A">
        <w:rPr>
          <w:i/>
        </w:rPr>
        <w:t>Wechsler Abbreviated Scale of Intelligence, Second Edition.</w:t>
      </w:r>
      <w:r w:rsidRPr="007C133A">
        <w:t xml:space="preserve"> Pearson Assessments, 2011.</w:t>
      </w:r>
    </w:p>
    <w:p w14:paraId="6556FADE" w14:textId="77777777" w:rsidR="007C133A" w:rsidRPr="007C133A" w:rsidRDefault="007C133A" w:rsidP="007C133A">
      <w:pPr>
        <w:pStyle w:val="EndNoteBibliography"/>
        <w:ind w:left="720" w:hanging="720"/>
      </w:pPr>
      <w:r w:rsidRPr="007C133A">
        <w:t>35.</w:t>
      </w:r>
      <w:r w:rsidRPr="007C133A">
        <w:tab/>
        <w:t xml:space="preserve">Conners, C.K., </w:t>
      </w:r>
      <w:r w:rsidRPr="007C133A">
        <w:rPr>
          <w:i/>
        </w:rPr>
        <w:t>Conners third edition (Conners 3).</w:t>
      </w:r>
      <w:r w:rsidRPr="007C133A">
        <w:t xml:space="preserve"> Los Angeles, CA: Western Psychological Services, 2008.</w:t>
      </w:r>
    </w:p>
    <w:p w14:paraId="3A093CE7" w14:textId="77777777" w:rsidR="007C133A" w:rsidRPr="007C133A" w:rsidRDefault="007C133A" w:rsidP="007C133A">
      <w:pPr>
        <w:pStyle w:val="EndNoteBibliography"/>
        <w:ind w:left="720" w:hanging="720"/>
      </w:pPr>
      <w:r w:rsidRPr="007C133A">
        <w:t>36.</w:t>
      </w:r>
      <w:r w:rsidRPr="007C133A">
        <w:tab/>
        <w:t xml:space="preserve">Payne, B.R., C.L. Lee, and K.D. Federmeier, </w:t>
      </w:r>
      <w:r w:rsidRPr="007C133A">
        <w:rPr>
          <w:i/>
        </w:rPr>
        <w:t>Revisiting the incremental effects of context on word processing: Evidence from single-word event-related brain potentials.</w:t>
      </w:r>
      <w:r w:rsidRPr="007C133A">
        <w:t xml:space="preserve"> Psychophysiology, 2015. </w:t>
      </w:r>
      <w:r w:rsidRPr="007C133A">
        <w:rPr>
          <w:b/>
        </w:rPr>
        <w:t>52</w:t>
      </w:r>
      <w:r w:rsidRPr="007C133A">
        <w:t>(11): p. 1456-69.</w:t>
      </w:r>
    </w:p>
    <w:p w14:paraId="71173586" w14:textId="77777777" w:rsidR="007C133A" w:rsidRPr="007C133A" w:rsidRDefault="007C133A" w:rsidP="007C133A">
      <w:pPr>
        <w:pStyle w:val="EndNoteBibliography"/>
        <w:ind w:left="720" w:hanging="720"/>
      </w:pPr>
      <w:r w:rsidRPr="007C133A">
        <w:t>37.</w:t>
      </w:r>
      <w:r w:rsidRPr="007C133A">
        <w:tab/>
        <w:t xml:space="preserve">Tremblay, A. and A.J. Newman, </w:t>
      </w:r>
      <w:r w:rsidRPr="007C133A">
        <w:rPr>
          <w:i/>
        </w:rPr>
        <w:t>Modeling nonlinear relationships in ERP data using mixed-effects regression with R examples.</w:t>
      </w:r>
      <w:r w:rsidRPr="007C133A">
        <w:t xml:space="preserve"> Psychophysiology, 2015. </w:t>
      </w:r>
      <w:r w:rsidRPr="007C133A">
        <w:rPr>
          <w:b/>
        </w:rPr>
        <w:t>52</w:t>
      </w:r>
      <w:r w:rsidRPr="007C133A">
        <w:t>(1): p. 124-39.</w:t>
      </w:r>
    </w:p>
    <w:p w14:paraId="5373FFAA" w14:textId="77777777" w:rsidR="007C133A" w:rsidRPr="007C133A" w:rsidRDefault="007C133A" w:rsidP="007C133A">
      <w:pPr>
        <w:pStyle w:val="EndNoteBibliography"/>
        <w:ind w:left="720" w:hanging="720"/>
      </w:pPr>
      <w:r w:rsidRPr="007C133A">
        <w:t>38.</w:t>
      </w:r>
      <w:r w:rsidRPr="007C133A">
        <w:tab/>
        <w:t xml:space="preserve">Cortes C., V.V., </w:t>
      </w:r>
      <w:r w:rsidRPr="007C133A">
        <w:rPr>
          <w:i/>
        </w:rPr>
        <w:t>Support-vector networks.</w:t>
      </w:r>
      <w:r w:rsidRPr="007C133A">
        <w:t xml:space="preserve"> Mach Learn, 1995. </w:t>
      </w:r>
      <w:r w:rsidRPr="007C133A">
        <w:rPr>
          <w:b/>
        </w:rPr>
        <w:t>20</w:t>
      </w:r>
      <w:r w:rsidRPr="007C133A">
        <w:t>: p. 273-297.</w:t>
      </w:r>
    </w:p>
    <w:p w14:paraId="130B7982" w14:textId="77777777" w:rsidR="007C133A" w:rsidRPr="007C133A" w:rsidRDefault="007C133A" w:rsidP="007C133A">
      <w:pPr>
        <w:pStyle w:val="EndNoteBibliography"/>
        <w:ind w:left="720" w:hanging="720"/>
      </w:pPr>
      <w:r w:rsidRPr="007C133A">
        <w:t>39.</w:t>
      </w:r>
      <w:r w:rsidRPr="007C133A">
        <w:tab/>
        <w:t xml:space="preserve">Steinley, D., </w:t>
      </w:r>
      <w:r w:rsidRPr="007C133A">
        <w:rPr>
          <w:i/>
        </w:rPr>
        <w:t>K-means clustering: a half-century synthesis.</w:t>
      </w:r>
      <w:r w:rsidRPr="007C133A">
        <w:t xml:space="preserve"> Br J Math Stat Psychol, 2006. </w:t>
      </w:r>
      <w:r w:rsidRPr="007C133A">
        <w:rPr>
          <w:b/>
        </w:rPr>
        <w:t>59</w:t>
      </w:r>
      <w:r w:rsidRPr="007C133A">
        <w:t>(Pt 1): p. 1-34.</w:t>
      </w:r>
    </w:p>
    <w:p w14:paraId="1F146F3C" w14:textId="2423F8C6" w:rsidR="00F56D17" w:rsidRPr="007E0AB2" w:rsidRDefault="007E0AB2" w:rsidP="00213C1D">
      <w:pPr>
        <w:jc w:val="both"/>
        <w:rPr>
          <w:rFonts w:ascii="Arial" w:hAnsi="Arial" w:cs="Arial"/>
          <w:sz w:val="22"/>
          <w:szCs w:val="22"/>
        </w:rPr>
      </w:pPr>
      <w:r w:rsidRPr="007E0AB2">
        <w:rPr>
          <w:rFonts w:ascii="Arial" w:hAnsi="Arial" w:cs="Arial"/>
          <w:sz w:val="22"/>
          <w:szCs w:val="22"/>
        </w:rPr>
        <w:fldChar w:fldCharType="end"/>
      </w:r>
    </w:p>
    <w:sectPr w:rsidR="00F56D17" w:rsidRPr="007E0AB2" w:rsidSect="007E0AB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ophie  Molholm" w:date="2025-05-09T08:48:00Z" w:initials="SM">
    <w:p w14:paraId="306592F8" w14:textId="77777777" w:rsidR="003B4889" w:rsidRDefault="003B4889" w:rsidP="003B4889">
      <w:pPr>
        <w:pStyle w:val="CommentText"/>
      </w:pPr>
      <w:r>
        <w:rPr>
          <w:rStyle w:val="CommentReference"/>
        </w:rPr>
        <w:annotationRef/>
      </w:r>
      <w:r>
        <w:t>references</w:t>
      </w:r>
    </w:p>
  </w:comment>
  <w:comment w:id="9" w:author="Sophie  Molholm" w:date="2025-05-09T08:54:00Z" w:initials="SM">
    <w:p w14:paraId="3BDFB62B" w14:textId="77777777" w:rsidR="003B4889" w:rsidRDefault="003B4889" w:rsidP="003B4889">
      <w:pPr>
        <w:pStyle w:val="CommentText"/>
      </w:pPr>
      <w:r>
        <w:rPr>
          <w:rStyle w:val="CommentReference"/>
        </w:rPr>
        <w:annotationRef/>
      </w:r>
      <w:r>
        <w:t>No mention of sibs?</w:t>
      </w:r>
    </w:p>
  </w:comment>
  <w:comment w:id="10" w:author="Sophie  Molholm" w:date="2025-05-09T10:09:00Z" w:initials="SM">
    <w:p w14:paraId="01A30E2F" w14:textId="77777777" w:rsidR="0084083E" w:rsidRDefault="0084083E" w:rsidP="0084083E">
      <w:pPr>
        <w:pStyle w:val="CommentText"/>
      </w:pPr>
      <w:r>
        <w:rPr>
          <w:rStyle w:val="CommentReference"/>
        </w:rPr>
        <w:annotationRef/>
      </w:r>
      <w:r>
        <w:t>Shorten to gain space?</w:t>
      </w:r>
    </w:p>
  </w:comment>
  <w:comment w:id="11" w:author="Sophie  Molholm" w:date="2025-05-09T08:58:00Z" w:initials="SM">
    <w:p w14:paraId="5C31C978" w14:textId="39CC368C" w:rsidR="0084083E" w:rsidRDefault="00C11F9A" w:rsidP="0084083E">
      <w:pPr>
        <w:pStyle w:val="CommentText"/>
      </w:pPr>
      <w:r>
        <w:rPr>
          <w:rStyle w:val="CommentReference"/>
        </w:rPr>
        <w:annotationRef/>
      </w:r>
      <w:r w:rsidR="0084083E">
        <w:t>Provide references for each of the paradigms</w:t>
      </w:r>
    </w:p>
  </w:comment>
  <w:comment w:id="12" w:author="Sophie  Molholm" w:date="2025-05-09T10:08:00Z" w:initials="SM">
    <w:p w14:paraId="2F9C4E83" w14:textId="77777777" w:rsidR="0084083E" w:rsidRDefault="0084083E" w:rsidP="0084083E">
      <w:pPr>
        <w:pStyle w:val="CommentText"/>
      </w:pPr>
      <w:r>
        <w:rPr>
          <w:rStyle w:val="CommentReference"/>
        </w:rPr>
        <w:annotationRef/>
      </w:r>
      <w:r>
        <w:t>If needed, these explanations could probably be shortened to gain space</w:t>
      </w:r>
    </w:p>
  </w:comment>
  <w:comment w:id="15" w:author="Sophie  Molholm" w:date="2025-05-09T10:00:00Z" w:initials="SM">
    <w:p w14:paraId="3827DDB5" w14:textId="2AB2DF04" w:rsidR="00CA18AD" w:rsidRDefault="00CA18AD" w:rsidP="00CA18AD">
      <w:pPr>
        <w:pStyle w:val="CommentText"/>
      </w:pPr>
      <w:r>
        <w:rPr>
          <w:rStyle w:val="CommentReference"/>
        </w:rPr>
        <w:annotationRef/>
      </w:r>
      <w:r>
        <w:t>Use of exploratory measures that are not predefined?</w:t>
      </w:r>
    </w:p>
  </w:comment>
  <w:comment w:id="13" w:author="Sophie  Molholm" w:date="2025-05-09T10:08:00Z" w:initials="SM">
    <w:p w14:paraId="0FF694EF" w14:textId="77777777" w:rsidR="0084083E" w:rsidRDefault="0084083E" w:rsidP="0084083E">
      <w:pPr>
        <w:pStyle w:val="CommentText"/>
      </w:pPr>
      <w:r>
        <w:rPr>
          <w:rStyle w:val="CommentReference"/>
        </w:rPr>
        <w:annotationRef/>
      </w:r>
      <w:r>
        <w:t>Does this need more detail or a figure?</w:t>
      </w:r>
    </w:p>
  </w:comment>
  <w:comment w:id="14" w:author="Sophie  Molholm" w:date="2025-05-09T10:10:00Z" w:initials="SM">
    <w:p w14:paraId="3D82812F" w14:textId="77777777" w:rsidR="0084083E" w:rsidRDefault="0084083E" w:rsidP="0084083E">
      <w:pPr>
        <w:pStyle w:val="CommentText"/>
      </w:pPr>
      <w:r>
        <w:rPr>
          <w:rStyle w:val="CommentReference"/>
        </w:rPr>
        <w:annotationRef/>
      </w:r>
      <w:r>
        <w:t>Or provide me some text that I can put into one of my sections!</w:t>
      </w:r>
    </w:p>
  </w:comment>
  <w:comment w:id="16" w:author="Sophie  Molholm" w:date="2025-05-09T10:06:00Z" w:initials="SM">
    <w:p w14:paraId="1731063F" w14:textId="313B752D" w:rsidR="0084083E" w:rsidRDefault="0084083E" w:rsidP="0084083E">
      <w:pPr>
        <w:pStyle w:val="CommentText"/>
      </w:pPr>
      <w:r>
        <w:rPr>
          <w:rStyle w:val="CommentReference"/>
        </w:rPr>
        <w:annotationRef/>
      </w:r>
      <w:r>
        <w:t>Add box highlighting TD/ASD differences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6592F8" w15:done="0"/>
  <w15:commentEx w15:paraId="3BDFB62B" w15:done="0"/>
  <w15:commentEx w15:paraId="01A30E2F" w15:done="0"/>
  <w15:commentEx w15:paraId="5C31C978" w15:done="0"/>
  <w15:commentEx w15:paraId="2F9C4E83" w15:paraIdParent="5C31C978" w15:done="0"/>
  <w15:commentEx w15:paraId="3827DDB5" w15:done="0"/>
  <w15:commentEx w15:paraId="0FF694EF" w15:done="0"/>
  <w15:commentEx w15:paraId="3D82812F" w15:paraIdParent="0FF694EF" w15:done="0"/>
  <w15:commentEx w15:paraId="173106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B29075" w16cex:dateUtc="2025-05-09T12:48:00Z"/>
  <w16cex:commentExtensible w16cex:durableId="0CA77AED" w16cex:dateUtc="2025-05-09T12:54:00Z"/>
  <w16cex:commentExtensible w16cex:durableId="1E208816" w16cex:dateUtc="2025-05-09T14:09:00Z"/>
  <w16cex:commentExtensible w16cex:durableId="50BB535C" w16cex:dateUtc="2025-05-09T12:58:00Z"/>
  <w16cex:commentExtensible w16cex:durableId="20B2AAF0" w16cex:dateUtc="2025-05-09T14:08:00Z"/>
  <w16cex:commentExtensible w16cex:durableId="0A7ACCBB" w16cex:dateUtc="2025-05-09T14:00:00Z"/>
  <w16cex:commentExtensible w16cex:durableId="3EBAECCE" w16cex:dateUtc="2025-05-09T14:08:00Z"/>
  <w16cex:commentExtensible w16cex:durableId="27505991" w16cex:dateUtc="2025-05-09T14:10:00Z"/>
  <w16cex:commentExtensible w16cex:durableId="382E7144" w16cex:dateUtc="2025-05-09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6592F8" w16cid:durableId="35B29075"/>
  <w16cid:commentId w16cid:paraId="3BDFB62B" w16cid:durableId="0CA77AED"/>
  <w16cid:commentId w16cid:paraId="01A30E2F" w16cid:durableId="1E208816"/>
  <w16cid:commentId w16cid:paraId="5C31C978" w16cid:durableId="50BB535C"/>
  <w16cid:commentId w16cid:paraId="2F9C4E83" w16cid:durableId="20B2AAF0"/>
  <w16cid:commentId w16cid:paraId="3827DDB5" w16cid:durableId="0A7ACCBB"/>
  <w16cid:commentId w16cid:paraId="0FF694EF" w16cid:durableId="3EBAECCE"/>
  <w16cid:commentId w16cid:paraId="3D82812F" w16cid:durableId="27505991"/>
  <w16cid:commentId w16cid:paraId="1731063F" w16cid:durableId="382E71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5AE71" w14:textId="77777777" w:rsidR="00B20757" w:rsidRDefault="00B20757" w:rsidP="00350D3D">
      <w:r>
        <w:separator/>
      </w:r>
    </w:p>
  </w:endnote>
  <w:endnote w:type="continuationSeparator" w:id="0">
    <w:p w14:paraId="2B31BBC7" w14:textId="77777777" w:rsidR="00B20757" w:rsidRDefault="00B20757" w:rsidP="0035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07A73" w14:textId="77777777" w:rsidR="00B20757" w:rsidRDefault="00B20757" w:rsidP="00350D3D">
      <w:r>
        <w:separator/>
      </w:r>
    </w:p>
  </w:footnote>
  <w:footnote w:type="continuationSeparator" w:id="0">
    <w:p w14:paraId="3663EC24" w14:textId="77777777" w:rsidR="00B20757" w:rsidRDefault="00B20757" w:rsidP="00350D3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phie  Molholm">
    <w15:presenceInfo w15:providerId="AD" w15:userId="S::sophie.molholm@einsteinmed.edu::1bb0ee1b-1c70-4943-be9d-fbe8ba0c9021"/>
  </w15:person>
  <w15:person w15:author="Megan Darrell">
    <w15:presenceInfo w15:providerId="AD" w15:userId="S::megan.darrell@einsteinmed.edu::45be91bf-f546-4974-9ef7-475072ba2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assvpxoart06e2x03pdzf7xs259erwa2fe&quot;&gt;SFARI-Google&lt;record-ids&gt;&lt;item&gt;1&lt;/item&gt;&lt;item&gt;2&lt;/item&gt;&lt;item&gt;3&lt;/item&gt;&lt;item&gt;4&lt;/item&gt;&lt;item&gt;5&lt;/item&gt;&lt;item&gt;6&lt;/item&gt;&lt;item&gt;7&lt;/item&gt;&lt;/record-ids&gt;&lt;/item&gt;&lt;/Libraries&gt;"/>
  </w:docVars>
  <w:rsids>
    <w:rsidRoot w:val="007E0AB2"/>
    <w:rsid w:val="00002676"/>
    <w:rsid w:val="00014A13"/>
    <w:rsid w:val="0001711B"/>
    <w:rsid w:val="0002052F"/>
    <w:rsid w:val="000205BF"/>
    <w:rsid w:val="000234F3"/>
    <w:rsid w:val="00024822"/>
    <w:rsid w:val="00026ADD"/>
    <w:rsid w:val="00027A60"/>
    <w:rsid w:val="00027D6C"/>
    <w:rsid w:val="0003032F"/>
    <w:rsid w:val="000374AC"/>
    <w:rsid w:val="00037EC0"/>
    <w:rsid w:val="00041DE0"/>
    <w:rsid w:val="000513EE"/>
    <w:rsid w:val="00051924"/>
    <w:rsid w:val="000535FE"/>
    <w:rsid w:val="00053C2C"/>
    <w:rsid w:val="000566FD"/>
    <w:rsid w:val="000635DB"/>
    <w:rsid w:val="00075F26"/>
    <w:rsid w:val="0009444A"/>
    <w:rsid w:val="00094F40"/>
    <w:rsid w:val="00095342"/>
    <w:rsid w:val="0009779E"/>
    <w:rsid w:val="00097BC6"/>
    <w:rsid w:val="000B47C1"/>
    <w:rsid w:val="000C678A"/>
    <w:rsid w:val="000D1918"/>
    <w:rsid w:val="000D2161"/>
    <w:rsid w:val="000D5BC9"/>
    <w:rsid w:val="000E1474"/>
    <w:rsid w:val="000E5107"/>
    <w:rsid w:val="000F0DF9"/>
    <w:rsid w:val="00100B9D"/>
    <w:rsid w:val="00100EC0"/>
    <w:rsid w:val="001156C4"/>
    <w:rsid w:val="00115755"/>
    <w:rsid w:val="00117DE1"/>
    <w:rsid w:val="001207AD"/>
    <w:rsid w:val="001431E3"/>
    <w:rsid w:val="00143B18"/>
    <w:rsid w:val="00145386"/>
    <w:rsid w:val="00145B44"/>
    <w:rsid w:val="00156F8E"/>
    <w:rsid w:val="00157EED"/>
    <w:rsid w:val="001612EA"/>
    <w:rsid w:val="00163B65"/>
    <w:rsid w:val="00175063"/>
    <w:rsid w:val="0018183D"/>
    <w:rsid w:val="0018537E"/>
    <w:rsid w:val="00185593"/>
    <w:rsid w:val="001909C5"/>
    <w:rsid w:val="0019420B"/>
    <w:rsid w:val="0019683D"/>
    <w:rsid w:val="00196C18"/>
    <w:rsid w:val="001B2E32"/>
    <w:rsid w:val="001D3893"/>
    <w:rsid w:val="001E0A32"/>
    <w:rsid w:val="001E2737"/>
    <w:rsid w:val="00212382"/>
    <w:rsid w:val="00213C1D"/>
    <w:rsid w:val="00221D46"/>
    <w:rsid w:val="00242AD9"/>
    <w:rsid w:val="002606B6"/>
    <w:rsid w:val="0028217D"/>
    <w:rsid w:val="002A14C5"/>
    <w:rsid w:val="002A5ECC"/>
    <w:rsid w:val="002B06AF"/>
    <w:rsid w:val="002C56E0"/>
    <w:rsid w:val="002C7C58"/>
    <w:rsid w:val="002E418B"/>
    <w:rsid w:val="002F0D37"/>
    <w:rsid w:val="002F48A5"/>
    <w:rsid w:val="00311843"/>
    <w:rsid w:val="003209EC"/>
    <w:rsid w:val="003228CC"/>
    <w:rsid w:val="00346723"/>
    <w:rsid w:val="003472F8"/>
    <w:rsid w:val="00350D3D"/>
    <w:rsid w:val="00353D49"/>
    <w:rsid w:val="00354A3F"/>
    <w:rsid w:val="00364EE2"/>
    <w:rsid w:val="00380004"/>
    <w:rsid w:val="003842F2"/>
    <w:rsid w:val="003905E2"/>
    <w:rsid w:val="003A74AD"/>
    <w:rsid w:val="003B4889"/>
    <w:rsid w:val="003B5267"/>
    <w:rsid w:val="003C1D9E"/>
    <w:rsid w:val="003C376A"/>
    <w:rsid w:val="003C5B4A"/>
    <w:rsid w:val="003E0DC1"/>
    <w:rsid w:val="003E4088"/>
    <w:rsid w:val="003E67A9"/>
    <w:rsid w:val="003E7E88"/>
    <w:rsid w:val="003F3256"/>
    <w:rsid w:val="003F7CB4"/>
    <w:rsid w:val="00406BF1"/>
    <w:rsid w:val="00417DC6"/>
    <w:rsid w:val="00422FCB"/>
    <w:rsid w:val="00430955"/>
    <w:rsid w:val="00431C46"/>
    <w:rsid w:val="00437898"/>
    <w:rsid w:val="00441CC7"/>
    <w:rsid w:val="00444272"/>
    <w:rsid w:val="00445793"/>
    <w:rsid w:val="00455DAC"/>
    <w:rsid w:val="00456FEA"/>
    <w:rsid w:val="00465314"/>
    <w:rsid w:val="0046701B"/>
    <w:rsid w:val="004701BC"/>
    <w:rsid w:val="004720D9"/>
    <w:rsid w:val="004721FC"/>
    <w:rsid w:val="00475DEE"/>
    <w:rsid w:val="004765D9"/>
    <w:rsid w:val="004870E0"/>
    <w:rsid w:val="00487BC4"/>
    <w:rsid w:val="004901D6"/>
    <w:rsid w:val="004921B4"/>
    <w:rsid w:val="00493E11"/>
    <w:rsid w:val="004A0D82"/>
    <w:rsid w:val="004B1279"/>
    <w:rsid w:val="004B166E"/>
    <w:rsid w:val="004B18CB"/>
    <w:rsid w:val="004D0304"/>
    <w:rsid w:val="004D30FA"/>
    <w:rsid w:val="004D4062"/>
    <w:rsid w:val="004E5751"/>
    <w:rsid w:val="004E60F3"/>
    <w:rsid w:val="004E76C1"/>
    <w:rsid w:val="004F03C6"/>
    <w:rsid w:val="004F0C57"/>
    <w:rsid w:val="005033BB"/>
    <w:rsid w:val="00511F9C"/>
    <w:rsid w:val="005174BD"/>
    <w:rsid w:val="00521099"/>
    <w:rsid w:val="00525D31"/>
    <w:rsid w:val="00531341"/>
    <w:rsid w:val="00533CC4"/>
    <w:rsid w:val="00537942"/>
    <w:rsid w:val="00542A8C"/>
    <w:rsid w:val="005431AA"/>
    <w:rsid w:val="00560CB7"/>
    <w:rsid w:val="00576A5F"/>
    <w:rsid w:val="00576AA8"/>
    <w:rsid w:val="00576FDA"/>
    <w:rsid w:val="00585A05"/>
    <w:rsid w:val="00593B6F"/>
    <w:rsid w:val="005A1FA9"/>
    <w:rsid w:val="005A262A"/>
    <w:rsid w:val="005A3BCD"/>
    <w:rsid w:val="005B198C"/>
    <w:rsid w:val="005B3FFE"/>
    <w:rsid w:val="005B747B"/>
    <w:rsid w:val="005D7D05"/>
    <w:rsid w:val="005E3310"/>
    <w:rsid w:val="005E4896"/>
    <w:rsid w:val="005E68FD"/>
    <w:rsid w:val="005E6B5F"/>
    <w:rsid w:val="005F70C5"/>
    <w:rsid w:val="006127AC"/>
    <w:rsid w:val="00627EC7"/>
    <w:rsid w:val="006319C2"/>
    <w:rsid w:val="00641AFD"/>
    <w:rsid w:val="006462B8"/>
    <w:rsid w:val="0065465F"/>
    <w:rsid w:val="00655907"/>
    <w:rsid w:val="00674080"/>
    <w:rsid w:val="00675A2A"/>
    <w:rsid w:val="00684B07"/>
    <w:rsid w:val="00694B97"/>
    <w:rsid w:val="006A3C30"/>
    <w:rsid w:val="006A6157"/>
    <w:rsid w:val="006A771C"/>
    <w:rsid w:val="006B4D7D"/>
    <w:rsid w:val="006B52FC"/>
    <w:rsid w:val="006D63D5"/>
    <w:rsid w:val="006D7EA5"/>
    <w:rsid w:val="006E4F72"/>
    <w:rsid w:val="006E6194"/>
    <w:rsid w:val="006F3ED3"/>
    <w:rsid w:val="00720302"/>
    <w:rsid w:val="00720937"/>
    <w:rsid w:val="00724CE3"/>
    <w:rsid w:val="007268AC"/>
    <w:rsid w:val="0072774C"/>
    <w:rsid w:val="00730354"/>
    <w:rsid w:val="0073060F"/>
    <w:rsid w:val="00733EC7"/>
    <w:rsid w:val="007415FC"/>
    <w:rsid w:val="0074162E"/>
    <w:rsid w:val="007457BE"/>
    <w:rsid w:val="00746463"/>
    <w:rsid w:val="00761667"/>
    <w:rsid w:val="00764FB6"/>
    <w:rsid w:val="00766002"/>
    <w:rsid w:val="007778E4"/>
    <w:rsid w:val="0078071D"/>
    <w:rsid w:val="00792657"/>
    <w:rsid w:val="007A2BB1"/>
    <w:rsid w:val="007A38D3"/>
    <w:rsid w:val="007A7A67"/>
    <w:rsid w:val="007C133A"/>
    <w:rsid w:val="007C17E8"/>
    <w:rsid w:val="007C494B"/>
    <w:rsid w:val="007C7C25"/>
    <w:rsid w:val="007C7CBE"/>
    <w:rsid w:val="007D4368"/>
    <w:rsid w:val="007E0AB2"/>
    <w:rsid w:val="007E3241"/>
    <w:rsid w:val="007F3165"/>
    <w:rsid w:val="007F401D"/>
    <w:rsid w:val="00801268"/>
    <w:rsid w:val="00807506"/>
    <w:rsid w:val="00816103"/>
    <w:rsid w:val="00826B95"/>
    <w:rsid w:val="0082767A"/>
    <w:rsid w:val="00835006"/>
    <w:rsid w:val="00837212"/>
    <w:rsid w:val="00840131"/>
    <w:rsid w:val="0084083E"/>
    <w:rsid w:val="00846F96"/>
    <w:rsid w:val="00867FE5"/>
    <w:rsid w:val="008712B5"/>
    <w:rsid w:val="0088307A"/>
    <w:rsid w:val="00893E09"/>
    <w:rsid w:val="008A0E35"/>
    <w:rsid w:val="008B3D36"/>
    <w:rsid w:val="008C47AB"/>
    <w:rsid w:val="008C47C5"/>
    <w:rsid w:val="008C6E3A"/>
    <w:rsid w:val="008D50BB"/>
    <w:rsid w:val="008E27EC"/>
    <w:rsid w:val="008E79E8"/>
    <w:rsid w:val="0090170A"/>
    <w:rsid w:val="0091366C"/>
    <w:rsid w:val="00913CD0"/>
    <w:rsid w:val="009211BB"/>
    <w:rsid w:val="00923D01"/>
    <w:rsid w:val="009252D9"/>
    <w:rsid w:val="0092623E"/>
    <w:rsid w:val="00936212"/>
    <w:rsid w:val="00942CF9"/>
    <w:rsid w:val="00944D1B"/>
    <w:rsid w:val="00966369"/>
    <w:rsid w:val="00966E60"/>
    <w:rsid w:val="00974801"/>
    <w:rsid w:val="00983780"/>
    <w:rsid w:val="00983784"/>
    <w:rsid w:val="00983D3E"/>
    <w:rsid w:val="009921D0"/>
    <w:rsid w:val="00995FC1"/>
    <w:rsid w:val="009A38C0"/>
    <w:rsid w:val="009A4CDC"/>
    <w:rsid w:val="009B058B"/>
    <w:rsid w:val="009B23C6"/>
    <w:rsid w:val="009B6FC2"/>
    <w:rsid w:val="009D2513"/>
    <w:rsid w:val="009D5FFD"/>
    <w:rsid w:val="009E0DDE"/>
    <w:rsid w:val="009E13C8"/>
    <w:rsid w:val="009E411E"/>
    <w:rsid w:val="009F557E"/>
    <w:rsid w:val="009F7CE3"/>
    <w:rsid w:val="00A01B39"/>
    <w:rsid w:val="00A06329"/>
    <w:rsid w:val="00A13168"/>
    <w:rsid w:val="00A159DB"/>
    <w:rsid w:val="00A17876"/>
    <w:rsid w:val="00A22D80"/>
    <w:rsid w:val="00A2583B"/>
    <w:rsid w:val="00A310F1"/>
    <w:rsid w:val="00A31E44"/>
    <w:rsid w:val="00A31F17"/>
    <w:rsid w:val="00A4563F"/>
    <w:rsid w:val="00A506A2"/>
    <w:rsid w:val="00A50AFD"/>
    <w:rsid w:val="00A60C5B"/>
    <w:rsid w:val="00A61A03"/>
    <w:rsid w:val="00A852C9"/>
    <w:rsid w:val="00A87619"/>
    <w:rsid w:val="00AB1745"/>
    <w:rsid w:val="00AB7506"/>
    <w:rsid w:val="00AD237C"/>
    <w:rsid w:val="00AD2698"/>
    <w:rsid w:val="00AD27DE"/>
    <w:rsid w:val="00AF57F6"/>
    <w:rsid w:val="00B0779C"/>
    <w:rsid w:val="00B12274"/>
    <w:rsid w:val="00B17A6B"/>
    <w:rsid w:val="00B20757"/>
    <w:rsid w:val="00B27C55"/>
    <w:rsid w:val="00B342BA"/>
    <w:rsid w:val="00B54AED"/>
    <w:rsid w:val="00B5610E"/>
    <w:rsid w:val="00B5651C"/>
    <w:rsid w:val="00B60D73"/>
    <w:rsid w:val="00B65CA6"/>
    <w:rsid w:val="00B66875"/>
    <w:rsid w:val="00B75363"/>
    <w:rsid w:val="00B76ADC"/>
    <w:rsid w:val="00B77EFA"/>
    <w:rsid w:val="00B82FB0"/>
    <w:rsid w:val="00B95FEC"/>
    <w:rsid w:val="00B97557"/>
    <w:rsid w:val="00BA7149"/>
    <w:rsid w:val="00BB0AC6"/>
    <w:rsid w:val="00BC2585"/>
    <w:rsid w:val="00BD529F"/>
    <w:rsid w:val="00BE35B0"/>
    <w:rsid w:val="00BE49BA"/>
    <w:rsid w:val="00BE7C62"/>
    <w:rsid w:val="00BF1B5E"/>
    <w:rsid w:val="00C10330"/>
    <w:rsid w:val="00C11F9A"/>
    <w:rsid w:val="00C1215D"/>
    <w:rsid w:val="00C12B0A"/>
    <w:rsid w:val="00C1690B"/>
    <w:rsid w:val="00C41EBE"/>
    <w:rsid w:val="00C43156"/>
    <w:rsid w:val="00C4497F"/>
    <w:rsid w:val="00C52852"/>
    <w:rsid w:val="00C61EF5"/>
    <w:rsid w:val="00C63037"/>
    <w:rsid w:val="00C66682"/>
    <w:rsid w:val="00C71953"/>
    <w:rsid w:val="00C72F73"/>
    <w:rsid w:val="00C852B0"/>
    <w:rsid w:val="00CA18AD"/>
    <w:rsid w:val="00CB0B6A"/>
    <w:rsid w:val="00CB4451"/>
    <w:rsid w:val="00CC2C54"/>
    <w:rsid w:val="00CD3EC7"/>
    <w:rsid w:val="00CD41AA"/>
    <w:rsid w:val="00CE751D"/>
    <w:rsid w:val="00CE78A6"/>
    <w:rsid w:val="00CF3683"/>
    <w:rsid w:val="00D00066"/>
    <w:rsid w:val="00D07822"/>
    <w:rsid w:val="00D121A4"/>
    <w:rsid w:val="00D14EF2"/>
    <w:rsid w:val="00D23C18"/>
    <w:rsid w:val="00D32CEB"/>
    <w:rsid w:val="00D40D06"/>
    <w:rsid w:val="00D40FB5"/>
    <w:rsid w:val="00D50140"/>
    <w:rsid w:val="00D51D28"/>
    <w:rsid w:val="00D56203"/>
    <w:rsid w:val="00D61AE0"/>
    <w:rsid w:val="00D624DA"/>
    <w:rsid w:val="00D64C57"/>
    <w:rsid w:val="00D65144"/>
    <w:rsid w:val="00D65B3C"/>
    <w:rsid w:val="00D6601B"/>
    <w:rsid w:val="00D74835"/>
    <w:rsid w:val="00D765C5"/>
    <w:rsid w:val="00D84833"/>
    <w:rsid w:val="00D86DD7"/>
    <w:rsid w:val="00D92378"/>
    <w:rsid w:val="00D955E7"/>
    <w:rsid w:val="00DB19D7"/>
    <w:rsid w:val="00DB2779"/>
    <w:rsid w:val="00DB6DF6"/>
    <w:rsid w:val="00DC1CAD"/>
    <w:rsid w:val="00DC4309"/>
    <w:rsid w:val="00DD1775"/>
    <w:rsid w:val="00DD34D4"/>
    <w:rsid w:val="00DD4EC0"/>
    <w:rsid w:val="00DD6160"/>
    <w:rsid w:val="00DE38E8"/>
    <w:rsid w:val="00DF1268"/>
    <w:rsid w:val="00DF1DB4"/>
    <w:rsid w:val="00DF2D60"/>
    <w:rsid w:val="00DF4922"/>
    <w:rsid w:val="00DF4AEB"/>
    <w:rsid w:val="00DF53BA"/>
    <w:rsid w:val="00DF7A1C"/>
    <w:rsid w:val="00E02E3C"/>
    <w:rsid w:val="00E12654"/>
    <w:rsid w:val="00E275A2"/>
    <w:rsid w:val="00E332FB"/>
    <w:rsid w:val="00E44A44"/>
    <w:rsid w:val="00E50C9E"/>
    <w:rsid w:val="00E51473"/>
    <w:rsid w:val="00E55A66"/>
    <w:rsid w:val="00E5648D"/>
    <w:rsid w:val="00E71A7B"/>
    <w:rsid w:val="00E72AF7"/>
    <w:rsid w:val="00E73923"/>
    <w:rsid w:val="00E9022F"/>
    <w:rsid w:val="00E94DF4"/>
    <w:rsid w:val="00EA20E0"/>
    <w:rsid w:val="00EA2FB4"/>
    <w:rsid w:val="00EB423D"/>
    <w:rsid w:val="00EB5764"/>
    <w:rsid w:val="00EC5F7A"/>
    <w:rsid w:val="00EC7687"/>
    <w:rsid w:val="00ED04F0"/>
    <w:rsid w:val="00ED3008"/>
    <w:rsid w:val="00ED372C"/>
    <w:rsid w:val="00ED7016"/>
    <w:rsid w:val="00EE03CD"/>
    <w:rsid w:val="00EF1836"/>
    <w:rsid w:val="00EF3F92"/>
    <w:rsid w:val="00F015CE"/>
    <w:rsid w:val="00F02DAB"/>
    <w:rsid w:val="00F064DA"/>
    <w:rsid w:val="00F108CB"/>
    <w:rsid w:val="00F1368F"/>
    <w:rsid w:val="00F21848"/>
    <w:rsid w:val="00F330F1"/>
    <w:rsid w:val="00F35329"/>
    <w:rsid w:val="00F43A19"/>
    <w:rsid w:val="00F53FE0"/>
    <w:rsid w:val="00F554E2"/>
    <w:rsid w:val="00F56D17"/>
    <w:rsid w:val="00F62B3E"/>
    <w:rsid w:val="00F62C7F"/>
    <w:rsid w:val="00F631F9"/>
    <w:rsid w:val="00F65C56"/>
    <w:rsid w:val="00F85699"/>
    <w:rsid w:val="00F90DF9"/>
    <w:rsid w:val="00F9436A"/>
    <w:rsid w:val="00FA1A7E"/>
    <w:rsid w:val="00FA43CA"/>
    <w:rsid w:val="00FA45C8"/>
    <w:rsid w:val="00FB37DC"/>
    <w:rsid w:val="00FB4AB2"/>
    <w:rsid w:val="00FC1D22"/>
    <w:rsid w:val="00FD5ED2"/>
    <w:rsid w:val="00FE2768"/>
    <w:rsid w:val="00FE633B"/>
    <w:rsid w:val="00FF0379"/>
    <w:rsid w:val="00FF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ADFC"/>
  <w15:chartTrackingRefBased/>
  <w15:docId w15:val="{F19007B4-F4B0-43A2-82E0-BD1FA429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AB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E0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A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A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A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A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AB2"/>
    <w:rPr>
      <w:rFonts w:eastAsiaTheme="majorEastAsia" w:cstheme="majorBidi"/>
      <w:color w:val="272727" w:themeColor="text1" w:themeTint="D8"/>
    </w:rPr>
  </w:style>
  <w:style w:type="paragraph" w:styleId="Title">
    <w:name w:val="Title"/>
    <w:basedOn w:val="Normal"/>
    <w:next w:val="Normal"/>
    <w:link w:val="TitleChar"/>
    <w:uiPriority w:val="10"/>
    <w:qFormat/>
    <w:rsid w:val="007E0A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AB2"/>
    <w:pPr>
      <w:spacing w:before="160"/>
      <w:jc w:val="center"/>
    </w:pPr>
    <w:rPr>
      <w:i/>
      <w:iCs/>
      <w:color w:val="404040" w:themeColor="text1" w:themeTint="BF"/>
    </w:rPr>
  </w:style>
  <w:style w:type="character" w:customStyle="1" w:styleId="QuoteChar">
    <w:name w:val="Quote Char"/>
    <w:basedOn w:val="DefaultParagraphFont"/>
    <w:link w:val="Quote"/>
    <w:uiPriority w:val="29"/>
    <w:rsid w:val="007E0AB2"/>
    <w:rPr>
      <w:i/>
      <w:iCs/>
      <w:color w:val="404040" w:themeColor="text1" w:themeTint="BF"/>
    </w:rPr>
  </w:style>
  <w:style w:type="paragraph" w:styleId="ListParagraph">
    <w:name w:val="List Paragraph"/>
    <w:basedOn w:val="Normal"/>
    <w:uiPriority w:val="34"/>
    <w:qFormat/>
    <w:rsid w:val="007E0AB2"/>
    <w:pPr>
      <w:ind w:left="720"/>
      <w:contextualSpacing/>
    </w:pPr>
  </w:style>
  <w:style w:type="character" w:styleId="IntenseEmphasis">
    <w:name w:val="Intense Emphasis"/>
    <w:basedOn w:val="DefaultParagraphFont"/>
    <w:uiPriority w:val="21"/>
    <w:qFormat/>
    <w:rsid w:val="007E0AB2"/>
    <w:rPr>
      <w:i/>
      <w:iCs/>
      <w:color w:val="0F4761" w:themeColor="accent1" w:themeShade="BF"/>
    </w:rPr>
  </w:style>
  <w:style w:type="paragraph" w:styleId="IntenseQuote">
    <w:name w:val="Intense Quote"/>
    <w:basedOn w:val="Normal"/>
    <w:next w:val="Normal"/>
    <w:link w:val="IntenseQuoteChar"/>
    <w:uiPriority w:val="30"/>
    <w:qFormat/>
    <w:rsid w:val="007E0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AB2"/>
    <w:rPr>
      <w:i/>
      <w:iCs/>
      <w:color w:val="0F4761" w:themeColor="accent1" w:themeShade="BF"/>
    </w:rPr>
  </w:style>
  <w:style w:type="character" w:styleId="IntenseReference">
    <w:name w:val="Intense Reference"/>
    <w:basedOn w:val="DefaultParagraphFont"/>
    <w:uiPriority w:val="32"/>
    <w:qFormat/>
    <w:rsid w:val="007E0AB2"/>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7E0AB2"/>
    <w:pPr>
      <w:jc w:val="center"/>
    </w:pPr>
    <w:rPr>
      <w:noProof/>
    </w:rPr>
  </w:style>
  <w:style w:type="character" w:customStyle="1" w:styleId="EndNoteBibliographyTitleChar">
    <w:name w:val="EndNote Bibliography Title Char"/>
    <w:basedOn w:val="DefaultParagraphFont"/>
    <w:link w:val="EndNoteBibliographyTitle"/>
    <w:rsid w:val="007E0AB2"/>
    <w:rPr>
      <w:rFonts w:ascii="Times New Roman" w:eastAsia="Times New Roman" w:hAnsi="Times New Roman" w:cs="Times New Roman"/>
      <w:noProof/>
      <w:kern w:val="0"/>
      <w14:ligatures w14:val="none"/>
    </w:rPr>
  </w:style>
  <w:style w:type="paragraph" w:customStyle="1" w:styleId="EndNoteBibliography">
    <w:name w:val="EndNote Bibliography"/>
    <w:basedOn w:val="Normal"/>
    <w:link w:val="EndNoteBibliographyChar"/>
    <w:rsid w:val="007E0AB2"/>
    <w:rPr>
      <w:noProof/>
    </w:rPr>
  </w:style>
  <w:style w:type="character" w:customStyle="1" w:styleId="EndNoteBibliographyChar">
    <w:name w:val="EndNote Bibliography Char"/>
    <w:basedOn w:val="DefaultParagraphFont"/>
    <w:link w:val="EndNoteBibliography"/>
    <w:rsid w:val="007E0AB2"/>
    <w:rPr>
      <w:rFonts w:ascii="Times New Roman" w:eastAsia="Times New Roman" w:hAnsi="Times New Roman" w:cs="Times New Roman"/>
      <w:noProof/>
      <w:kern w:val="0"/>
      <w14:ligatures w14:val="none"/>
    </w:rPr>
  </w:style>
  <w:style w:type="character" w:styleId="CommentReference">
    <w:name w:val="annotation reference"/>
    <w:basedOn w:val="DefaultParagraphFont"/>
    <w:uiPriority w:val="99"/>
    <w:semiHidden/>
    <w:unhideWhenUsed/>
    <w:rsid w:val="00585A05"/>
    <w:rPr>
      <w:sz w:val="16"/>
      <w:szCs w:val="16"/>
    </w:rPr>
  </w:style>
  <w:style w:type="paragraph" w:styleId="CommentText">
    <w:name w:val="annotation text"/>
    <w:basedOn w:val="Normal"/>
    <w:link w:val="CommentTextChar"/>
    <w:uiPriority w:val="99"/>
    <w:unhideWhenUsed/>
    <w:rsid w:val="00585A05"/>
    <w:pPr>
      <w:spacing w:after="160"/>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585A05"/>
    <w:rPr>
      <w:sz w:val="20"/>
      <w:szCs w:val="20"/>
    </w:rPr>
  </w:style>
  <w:style w:type="paragraph" w:styleId="Header">
    <w:name w:val="header"/>
    <w:basedOn w:val="Normal"/>
    <w:link w:val="HeaderChar"/>
    <w:uiPriority w:val="99"/>
    <w:unhideWhenUsed/>
    <w:rsid w:val="00350D3D"/>
    <w:pPr>
      <w:tabs>
        <w:tab w:val="center" w:pos="4680"/>
        <w:tab w:val="right" w:pos="9360"/>
      </w:tabs>
    </w:pPr>
  </w:style>
  <w:style w:type="character" w:customStyle="1" w:styleId="HeaderChar">
    <w:name w:val="Header Char"/>
    <w:basedOn w:val="DefaultParagraphFont"/>
    <w:link w:val="Header"/>
    <w:uiPriority w:val="99"/>
    <w:rsid w:val="00350D3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50D3D"/>
    <w:pPr>
      <w:tabs>
        <w:tab w:val="center" w:pos="4680"/>
        <w:tab w:val="right" w:pos="9360"/>
      </w:tabs>
    </w:pPr>
  </w:style>
  <w:style w:type="character" w:customStyle="1" w:styleId="FooterChar">
    <w:name w:val="Footer Char"/>
    <w:basedOn w:val="DefaultParagraphFont"/>
    <w:link w:val="Footer"/>
    <w:uiPriority w:val="99"/>
    <w:rsid w:val="00350D3D"/>
    <w:rPr>
      <w:rFonts w:ascii="Times New Roman" w:eastAsia="Times New Roman" w:hAnsi="Times New Roman" w:cs="Times New Roman"/>
      <w:kern w:val="0"/>
      <w14:ligatures w14:val="none"/>
    </w:rPr>
  </w:style>
  <w:style w:type="paragraph" w:styleId="Revision">
    <w:name w:val="Revision"/>
    <w:hidden/>
    <w:uiPriority w:val="99"/>
    <w:semiHidden/>
    <w:rsid w:val="003B4889"/>
    <w:pPr>
      <w:spacing w:after="0" w:line="240" w:lineRule="auto"/>
    </w:pPr>
    <w:rPr>
      <w:rFonts w:ascii="Times New Roman" w:eastAsia="Times New Roman" w:hAnsi="Times New Roman" w:cs="Times New Roman"/>
      <w:kern w:val="0"/>
      <w14:ligatures w14:val="none"/>
    </w:rPr>
  </w:style>
  <w:style w:type="paragraph" w:styleId="CommentSubject">
    <w:name w:val="annotation subject"/>
    <w:basedOn w:val="CommentText"/>
    <w:next w:val="CommentText"/>
    <w:link w:val="CommentSubjectChar"/>
    <w:uiPriority w:val="99"/>
    <w:semiHidden/>
    <w:unhideWhenUsed/>
    <w:rsid w:val="003B4889"/>
    <w:pPr>
      <w:spacing w:after="0"/>
    </w:pPr>
    <w:rPr>
      <w:rFonts w:ascii="Times New Roman" w:eastAsia="Times New Roman" w:hAnsi="Times New Roman" w:cs="Times New Roman"/>
      <w:b/>
      <w:bCs/>
      <w:kern w:val="0"/>
      <w14:ligatures w14:val="none"/>
    </w:rPr>
  </w:style>
  <w:style w:type="character" w:customStyle="1" w:styleId="CommentSubjectChar">
    <w:name w:val="Comment Subject Char"/>
    <w:basedOn w:val="CommentTextChar"/>
    <w:link w:val="CommentSubject"/>
    <w:uiPriority w:val="99"/>
    <w:semiHidden/>
    <w:rsid w:val="003B4889"/>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17566">
      <w:bodyDiv w:val="1"/>
      <w:marLeft w:val="0"/>
      <w:marRight w:val="0"/>
      <w:marTop w:val="0"/>
      <w:marBottom w:val="0"/>
      <w:divBdr>
        <w:top w:val="none" w:sz="0" w:space="0" w:color="auto"/>
        <w:left w:val="none" w:sz="0" w:space="0" w:color="auto"/>
        <w:bottom w:val="none" w:sz="0" w:space="0" w:color="auto"/>
        <w:right w:val="none" w:sz="0" w:space="0" w:color="auto"/>
      </w:divBdr>
    </w:div>
    <w:div w:id="115213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2DD8A-DDE3-4A3B-9781-284A9825F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4583</Words>
  <Characters>27226</Characters>
  <Application>Microsoft Office Word</Application>
  <DocSecurity>0</DocSecurity>
  <Lines>735</Lines>
  <Paragraphs>578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Vanneau</dc:creator>
  <cp:keywords/>
  <dc:description/>
  <cp:lastModifiedBy>Megan Darrell</cp:lastModifiedBy>
  <cp:revision>7</cp:revision>
  <dcterms:created xsi:type="dcterms:W3CDTF">2025-05-09T13:03:00Z</dcterms:created>
  <dcterms:modified xsi:type="dcterms:W3CDTF">2025-05-09T15:17:00Z</dcterms:modified>
</cp:coreProperties>
</file>