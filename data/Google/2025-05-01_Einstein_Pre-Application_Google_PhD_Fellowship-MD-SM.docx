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288C" w14:textId="77777777" w:rsidR="00BF59E3" w:rsidRDefault="00380FFD" w:rsidP="00BF59E3">
      <w:r>
        <w:rPr>
          <w:noProof/>
        </w:rPr>
        <w:drawing>
          <wp:inline distT="0" distB="0" distL="0" distR="0" wp14:anchorId="15F7E960" wp14:editId="62C0BE59">
            <wp:extent cx="6426200" cy="857250"/>
            <wp:effectExtent l="0" t="0" r="0" b="0"/>
            <wp:docPr id="3" name="Picture 1" descr="Einstein-Logo-Grad-Progra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in-Logo-Grad-Programs-Bl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0" cy="857250"/>
                    </a:xfrm>
                    <a:prstGeom prst="rect">
                      <a:avLst/>
                    </a:prstGeom>
                    <a:noFill/>
                    <a:ln>
                      <a:noFill/>
                    </a:ln>
                  </pic:spPr>
                </pic:pic>
              </a:graphicData>
            </a:graphic>
          </wp:inline>
        </w:drawing>
      </w:r>
    </w:p>
    <w:p w14:paraId="67183FC6" w14:textId="4C35EF61" w:rsidR="0024571C" w:rsidRDefault="0028069D" w:rsidP="0004424B">
      <w:pPr>
        <w:jc w:val="center"/>
        <w:rPr>
          <w:rFonts w:ascii="Arial" w:hAnsi="Arial" w:cs="Arial"/>
          <w:b/>
        </w:rPr>
      </w:pPr>
      <w:r>
        <w:rPr>
          <w:rFonts w:ascii="Arial" w:hAnsi="Arial" w:cs="Arial"/>
          <w:b/>
          <w:bCs/>
          <w:color w:val="000000"/>
          <w:sz w:val="23"/>
          <w:szCs w:val="23"/>
        </w:rPr>
        <w:br/>
      </w:r>
      <w:r w:rsidR="0004424B">
        <w:rPr>
          <w:rFonts w:ascii="Arial" w:hAnsi="Arial" w:cs="Arial"/>
          <w:b/>
          <w:bCs/>
          <w:color w:val="000000"/>
          <w:sz w:val="23"/>
          <w:szCs w:val="23"/>
        </w:rPr>
        <w:t xml:space="preserve">PRE-APPLICATION: </w:t>
      </w:r>
      <w:r w:rsidR="00D5534C">
        <w:rPr>
          <w:rFonts w:ascii="Arial" w:hAnsi="Arial" w:cs="Arial"/>
          <w:b/>
        </w:rPr>
        <w:t>Google PhD Program 202</w:t>
      </w:r>
      <w:r w:rsidR="001508D5">
        <w:rPr>
          <w:rFonts w:ascii="Arial" w:hAnsi="Arial" w:cs="Arial"/>
          <w:b/>
        </w:rPr>
        <w:t>5</w:t>
      </w:r>
    </w:p>
    <w:p w14:paraId="2853829F" w14:textId="77777777" w:rsidR="005A252D" w:rsidRDefault="005A252D" w:rsidP="0004424B">
      <w:pPr>
        <w:jc w:val="center"/>
        <w:rPr>
          <w:rFonts w:ascii="Arial" w:hAnsi="Arial" w:cs="Arial"/>
          <w:b/>
        </w:rPr>
      </w:pPr>
    </w:p>
    <w:tbl>
      <w:tblPr>
        <w:tblW w:w="108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6E6E6"/>
        <w:tblLayout w:type="fixed"/>
        <w:tblLook w:val="00A0" w:firstRow="1" w:lastRow="0" w:firstColumn="1" w:lastColumn="0" w:noHBand="0" w:noVBand="0"/>
      </w:tblPr>
      <w:tblGrid>
        <w:gridCol w:w="10860"/>
      </w:tblGrid>
      <w:tr w:rsidR="005A252D" w:rsidRPr="0024571C" w14:paraId="348AF4D4" w14:textId="77777777" w:rsidTr="002179BE">
        <w:trPr>
          <w:trHeight w:val="400"/>
        </w:trPr>
        <w:tc>
          <w:tcPr>
            <w:tcW w:w="10860" w:type="dxa"/>
            <w:shd w:val="clear" w:color="auto" w:fill="E6E6E6"/>
            <w:vAlign w:val="bottom"/>
          </w:tcPr>
          <w:p w14:paraId="26C6D29F" w14:textId="77777777" w:rsidR="005A252D" w:rsidRPr="002179BE" w:rsidRDefault="005A252D" w:rsidP="00D5534C">
            <w:pPr>
              <w:rPr>
                <w:b/>
              </w:rPr>
            </w:pPr>
            <w:r w:rsidRPr="002179BE">
              <w:rPr>
                <w:b/>
              </w:rPr>
              <w:t xml:space="preserve">ELIGIBILITY: </w:t>
            </w:r>
          </w:p>
        </w:tc>
      </w:tr>
      <w:tr w:rsidR="00D5534C" w:rsidRPr="0024571C" w14:paraId="71F08C5F" w14:textId="77777777" w:rsidTr="002179BE">
        <w:trPr>
          <w:trHeight w:val="400"/>
        </w:trPr>
        <w:tc>
          <w:tcPr>
            <w:tcW w:w="10860" w:type="dxa"/>
            <w:shd w:val="clear" w:color="auto" w:fill="E6E6E6"/>
            <w:vAlign w:val="bottom"/>
          </w:tcPr>
          <w:p w14:paraId="51DF4567" w14:textId="4116186F"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Full-time graduate students</w:t>
            </w:r>
            <w:r w:rsidR="00850C9F">
              <w:rPr>
                <w:rFonts w:eastAsia="Times New Roman" w:cs="Calibri"/>
                <w:color w:val="000000"/>
                <w:sz w:val="22"/>
                <w:szCs w:val="22"/>
              </w:rPr>
              <w:t xml:space="preserve"> of all backgrounds</w:t>
            </w:r>
            <w:r w:rsidRPr="00D5534C">
              <w:rPr>
                <w:rFonts w:eastAsia="Times New Roman" w:cs="Calibri"/>
                <w:color w:val="000000"/>
                <w:sz w:val="22"/>
                <w:szCs w:val="22"/>
              </w:rPr>
              <w:t xml:space="preserve"> </w:t>
            </w:r>
            <w:proofErr w:type="gramStart"/>
            <w:r w:rsidRPr="00D5534C">
              <w:rPr>
                <w:rFonts w:eastAsia="Times New Roman" w:cs="Calibri"/>
                <w:color w:val="000000"/>
                <w:sz w:val="22"/>
                <w:szCs w:val="22"/>
              </w:rPr>
              <w:t>pursuing</w:t>
            </w:r>
            <w:proofErr w:type="gramEnd"/>
            <w:r w:rsidRPr="00D5534C">
              <w:rPr>
                <w:rFonts w:eastAsia="Times New Roman" w:cs="Calibri"/>
                <w:color w:val="000000"/>
                <w:sz w:val="22"/>
                <w:szCs w:val="22"/>
              </w:rPr>
              <w:t xml:space="preserve"> a Ph</w:t>
            </w:r>
            <w:r w:rsidR="001508D5">
              <w:rPr>
                <w:rFonts w:eastAsia="Times New Roman" w:cs="Calibri"/>
                <w:color w:val="000000"/>
                <w:sz w:val="22"/>
                <w:szCs w:val="22"/>
              </w:rPr>
              <w:t xml:space="preserve">D. </w:t>
            </w:r>
            <w:r w:rsidR="001508D5" w:rsidRPr="001508D5">
              <w:rPr>
                <w:rFonts w:eastAsia="Times New Roman" w:cs="Calibri"/>
                <w:color w:val="000000"/>
                <w:sz w:val="22"/>
                <w:szCs w:val="22"/>
              </w:rPr>
              <w:t>The Fellowships are awarded to students who represent the future of research in the fields listed</w:t>
            </w:r>
            <w:r w:rsidR="001508D5">
              <w:rPr>
                <w:rFonts w:eastAsia="Times New Roman" w:cs="Calibri"/>
                <w:color w:val="000000"/>
                <w:sz w:val="22"/>
                <w:szCs w:val="22"/>
              </w:rPr>
              <w:t xml:space="preserve"> on</w:t>
            </w:r>
            <w:r w:rsidR="001508D5" w:rsidRPr="001508D5">
              <w:rPr>
                <w:rFonts w:eastAsia="Times New Roman" w:cs="Calibri"/>
                <w:color w:val="000000"/>
                <w:sz w:val="22"/>
                <w:szCs w:val="22"/>
              </w:rPr>
              <w:t> </w:t>
            </w:r>
            <w:hyperlink r:id="rId12" w:anchor="research-areas-of-focus-3" w:history="1">
              <w:r w:rsidRPr="00D5534C">
                <w:rPr>
                  <w:rStyle w:val="Hyperlink"/>
                  <w:rFonts w:eastAsia="Times New Roman" w:cs="Calibri"/>
                  <w:b/>
                  <w:color w:val="0432FF"/>
                  <w:sz w:val="22"/>
                  <w:szCs w:val="22"/>
                </w:rPr>
                <w:t>this page</w:t>
              </w:r>
            </w:hyperlink>
            <w:r w:rsidRPr="00D5534C">
              <w:rPr>
                <w:rFonts w:eastAsia="Times New Roman" w:cs="Calibri"/>
                <w:color w:val="000000"/>
                <w:sz w:val="22"/>
                <w:szCs w:val="22"/>
              </w:rPr>
              <w:t>.</w:t>
            </w:r>
          </w:p>
          <w:p w14:paraId="0EC55F0E"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Students who have completed graduate coursework in their PhD by the academic award year when the Fellowship begins.</w:t>
            </w:r>
          </w:p>
          <w:p w14:paraId="403ACA1B" w14:textId="2DBB21EC"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Students must remain enrolled full-time in the PhD program for the duration of the Fellowshi</w:t>
            </w:r>
            <w:r w:rsidR="001508D5">
              <w:rPr>
                <w:rFonts w:eastAsia="Times New Roman" w:cs="Calibri"/>
                <w:color w:val="000000"/>
                <w:sz w:val="22"/>
                <w:szCs w:val="22"/>
              </w:rPr>
              <w:t>p.</w:t>
            </w:r>
          </w:p>
          <w:p w14:paraId="7DBF7AE7" w14:textId="77777777"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Google employees, and their spouses, children, and members of their household are not eligible.</w:t>
            </w:r>
          </w:p>
          <w:p w14:paraId="35DAFA76" w14:textId="01D14F7E" w:rsidR="00D5534C" w:rsidRPr="001508D5" w:rsidRDefault="00541359" w:rsidP="00D5534C">
            <w:pPr>
              <w:pStyle w:val="ListParagraph"/>
              <w:numPr>
                <w:ilvl w:val="1"/>
                <w:numId w:val="1"/>
              </w:numPr>
              <w:rPr>
                <w:rFonts w:cs="Calibri"/>
                <w:color w:val="000000"/>
                <w:sz w:val="22"/>
                <w:szCs w:val="22"/>
              </w:rPr>
            </w:pPr>
            <w:r>
              <w:rPr>
                <w:rFonts w:eastAsia="Times New Roman" w:cs="Calibri"/>
                <w:color w:val="000000"/>
                <w:sz w:val="22"/>
                <w:szCs w:val="22"/>
              </w:rPr>
              <w:t xml:space="preserve">Students </w:t>
            </w:r>
            <w:r w:rsidR="00D5534C" w:rsidRPr="00D5534C">
              <w:rPr>
                <w:rFonts w:eastAsia="Times New Roman" w:cs="Calibri"/>
                <w:color w:val="000000"/>
                <w:sz w:val="22"/>
                <w:szCs w:val="22"/>
              </w:rPr>
              <w:t>already supported by a comparable industry award are not eligible.</w:t>
            </w:r>
            <w:r w:rsidR="00850C9F">
              <w:rPr>
                <w:rFonts w:eastAsia="Times New Roman" w:cs="Calibri"/>
                <w:color w:val="000000"/>
                <w:sz w:val="22"/>
                <w:szCs w:val="22"/>
              </w:rPr>
              <w:t xml:space="preserve"> </w:t>
            </w:r>
            <w:r w:rsidR="00850C9F" w:rsidRPr="00850C9F">
              <w:rPr>
                <w:rFonts w:eastAsia="Times New Roman" w:cs="Calibri"/>
                <w:color w:val="000000"/>
                <w:sz w:val="22"/>
                <w:szCs w:val="22"/>
              </w:rPr>
              <w:t>Government or non-profit organization funding is exempt.</w:t>
            </w:r>
          </w:p>
          <w:p w14:paraId="681A99EC"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Past awardees from the PhD Fellowship program are not eligible to apply again.</w:t>
            </w:r>
          </w:p>
          <w:p w14:paraId="2CC7552A" w14:textId="77777777" w:rsidR="00D5534C" w:rsidRPr="00D5534C" w:rsidRDefault="00D5534C" w:rsidP="00D5534C">
            <w:pPr>
              <w:pStyle w:val="ListParagraph"/>
              <w:ind w:left="1440"/>
              <w:rPr>
                <w:rFonts w:cs="Calibri"/>
                <w:color w:val="000000"/>
                <w:sz w:val="22"/>
                <w:szCs w:val="22"/>
              </w:rPr>
            </w:pPr>
          </w:p>
          <w:p w14:paraId="761AECFE" w14:textId="77777777" w:rsidR="00D5534C" w:rsidRPr="00D5534C" w:rsidRDefault="00D5534C" w:rsidP="00D5534C">
            <w:pPr>
              <w:pStyle w:val="ListParagraph"/>
              <w:ind w:left="0"/>
              <w:rPr>
                <w:b/>
              </w:rPr>
            </w:pPr>
            <w:r w:rsidRPr="00D5534C">
              <w:rPr>
                <w:b/>
              </w:rPr>
              <w:t>Requirements for Pre-Application Review:</w:t>
            </w:r>
          </w:p>
          <w:p w14:paraId="0202CA15" w14:textId="77777777" w:rsidR="00D5534C" w:rsidRDefault="00D5534C" w:rsidP="00D5534C">
            <w:pPr>
              <w:pStyle w:val="ListParagraph"/>
              <w:ind w:left="0"/>
            </w:pPr>
          </w:p>
          <w:p w14:paraId="400F3A35" w14:textId="4A44D612" w:rsidR="00D5534C" w:rsidRPr="00D5534C" w:rsidRDefault="00D5534C" w:rsidP="00D5534C">
            <w:pPr>
              <w:pStyle w:val="ListParagraph"/>
              <w:numPr>
                <w:ilvl w:val="0"/>
                <w:numId w:val="2"/>
              </w:numPr>
              <w:rPr>
                <w:rFonts w:cs="Calibri"/>
                <w:color w:val="000000"/>
                <w:sz w:val="22"/>
                <w:szCs w:val="22"/>
              </w:rPr>
            </w:pPr>
            <w:r w:rsidRPr="00D5534C">
              <w:rPr>
                <w:rFonts w:cs="Calibri"/>
                <w:color w:val="000000"/>
                <w:sz w:val="22"/>
                <w:szCs w:val="22"/>
              </w:rPr>
              <w:t xml:space="preserve">Applicant’s CV </w:t>
            </w:r>
            <w:r w:rsidR="006A766E" w:rsidRPr="006A766E">
              <w:rPr>
                <w:rFonts w:cs="Calibri"/>
                <w:color w:val="000000"/>
                <w:sz w:val="22"/>
                <w:szCs w:val="22"/>
              </w:rPr>
              <w:t>with links to website and publications (if available)</w:t>
            </w:r>
          </w:p>
          <w:p w14:paraId="65CFC1CB" w14:textId="4DF7EC3C" w:rsidR="00082D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Research / dissertation proposal (</w:t>
            </w:r>
            <w:r w:rsidRPr="00082D4C">
              <w:rPr>
                <w:rFonts w:cs="Calibri"/>
                <w:color w:val="FF0000"/>
                <w:sz w:val="22"/>
                <w:szCs w:val="22"/>
              </w:rPr>
              <w:t xml:space="preserve">maximum </w:t>
            </w:r>
            <w:r w:rsidR="00680DF6">
              <w:rPr>
                <w:rFonts w:cs="Calibri"/>
                <w:color w:val="FF0000"/>
                <w:sz w:val="22"/>
                <w:szCs w:val="22"/>
              </w:rPr>
              <w:t>500 words</w:t>
            </w:r>
            <w:r w:rsidRPr="00082D4C">
              <w:rPr>
                <w:rFonts w:cs="Calibri"/>
                <w:color w:val="000000"/>
                <w:sz w:val="22"/>
                <w:szCs w:val="22"/>
              </w:rPr>
              <w:t>)</w:t>
            </w:r>
            <w:r w:rsidR="001508D5">
              <w:rPr>
                <w:rFonts w:cs="Calibri"/>
                <w:color w:val="000000"/>
                <w:sz w:val="22"/>
                <w:szCs w:val="22"/>
              </w:rPr>
              <w:t>. Please include references (not limited).</w:t>
            </w:r>
          </w:p>
          <w:p w14:paraId="55450463" w14:textId="5532FE97" w:rsidR="00D5534C" w:rsidRPr="00082D4C" w:rsidRDefault="00D5534C" w:rsidP="00D5534C">
            <w:pPr>
              <w:pStyle w:val="ListParagraph"/>
              <w:numPr>
                <w:ilvl w:val="0"/>
                <w:numId w:val="2"/>
              </w:numPr>
              <w:rPr>
                <w:rFonts w:cs="Calibri"/>
                <w:color w:val="000000"/>
                <w:sz w:val="22"/>
                <w:szCs w:val="22"/>
              </w:rPr>
            </w:pPr>
            <w:r w:rsidRPr="00D5534C">
              <w:rPr>
                <w:rFonts w:eastAsia="Times New Roman" w:cs="Calibri"/>
                <w:color w:val="000000"/>
                <w:sz w:val="22"/>
                <w:szCs w:val="22"/>
              </w:rPr>
              <w:t>Student essay response (</w:t>
            </w:r>
            <w:r w:rsidRPr="00082D4C">
              <w:rPr>
                <w:rFonts w:eastAsia="Times New Roman" w:cs="Calibri"/>
                <w:color w:val="FF0000"/>
                <w:sz w:val="22"/>
                <w:szCs w:val="22"/>
              </w:rPr>
              <w:t>350-word limit</w:t>
            </w:r>
            <w:r w:rsidRPr="00D5534C">
              <w:rPr>
                <w:rFonts w:eastAsia="Times New Roman" w:cs="Calibri"/>
                <w:color w:val="000000"/>
                <w:sz w:val="22"/>
                <w:szCs w:val="22"/>
              </w:rPr>
              <w:t xml:space="preserve">) to: </w:t>
            </w:r>
            <w:bookmarkStart w:id="0" w:name="_Hlk194912931"/>
            <w:r w:rsidR="00313C6A" w:rsidRPr="00313C6A">
              <w:rPr>
                <w:rFonts w:eastAsia="Times New Roman" w:cs="Calibri"/>
                <w:color w:val="000000"/>
                <w:sz w:val="22"/>
                <w:szCs w:val="22"/>
              </w:rPr>
              <w:t>Describe the desired impact your research will make on the field and society</w:t>
            </w:r>
            <w:bookmarkStart w:id="1" w:name="_Hlk194912983"/>
            <w:bookmarkEnd w:id="0"/>
            <w:r w:rsidR="00313C6A" w:rsidRPr="00313C6A">
              <w:rPr>
                <w:rFonts w:eastAsia="Times New Roman" w:cs="Calibri"/>
                <w:color w:val="000000"/>
                <w:sz w:val="22"/>
                <w:szCs w:val="22"/>
              </w:rPr>
              <w:t xml:space="preserve">, and why this is important to you. </w:t>
            </w:r>
            <w:bookmarkEnd w:id="1"/>
            <w:r w:rsidR="00313C6A" w:rsidRPr="00313C6A">
              <w:rPr>
                <w:rFonts w:eastAsia="Times New Roman" w:cs="Calibri"/>
                <w:color w:val="000000"/>
                <w:sz w:val="22"/>
                <w:szCs w:val="22"/>
              </w:rPr>
              <w:t>Include any personal, educational and/or professional experiences that have motivated your research interests.</w:t>
            </w:r>
          </w:p>
          <w:p w14:paraId="755250BE" w14:textId="0D9659E6" w:rsidR="00D553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Student essay response (</w:t>
            </w:r>
            <w:r w:rsidRPr="00082D4C">
              <w:rPr>
                <w:rFonts w:cs="Calibri"/>
                <w:color w:val="FF0000"/>
                <w:sz w:val="22"/>
                <w:szCs w:val="22"/>
              </w:rPr>
              <w:t>350-word limit</w:t>
            </w:r>
            <w:r w:rsidRPr="00082D4C">
              <w:rPr>
                <w:rFonts w:cs="Calibri"/>
                <w:color w:val="000000"/>
                <w:sz w:val="22"/>
                <w:szCs w:val="22"/>
              </w:rPr>
              <w:t xml:space="preserve">) to: </w:t>
            </w:r>
            <w:r w:rsidR="00313C6A" w:rsidRPr="00313C6A">
              <w:rPr>
                <w:rFonts w:cs="Calibri"/>
                <w:color w:val="000000"/>
                <w:sz w:val="22"/>
                <w:szCs w:val="22"/>
              </w:rPr>
              <w:t>Describe an example of your leadership experience in which you have positively influenced others, helped resolve disputes, or contributed to group efforts over time. (A leadership role can mean more than just a title...)</w:t>
            </w:r>
            <w:r w:rsidR="00313C6A">
              <w:rPr>
                <w:rFonts w:cs="Calibri"/>
                <w:color w:val="000000"/>
                <w:sz w:val="22"/>
                <w:szCs w:val="22"/>
              </w:rPr>
              <w:t>.</w:t>
            </w:r>
          </w:p>
        </w:tc>
      </w:tr>
      <w:tr w:rsidR="00D5534C" w:rsidRPr="0024571C" w14:paraId="7CD65CC3" w14:textId="77777777" w:rsidTr="002179BE">
        <w:trPr>
          <w:trHeight w:val="400"/>
        </w:trPr>
        <w:tc>
          <w:tcPr>
            <w:tcW w:w="10860" w:type="dxa"/>
            <w:shd w:val="clear" w:color="auto" w:fill="E6E6E6"/>
            <w:vAlign w:val="bottom"/>
          </w:tcPr>
          <w:p w14:paraId="34460263" w14:textId="77777777" w:rsidR="00D5534C" w:rsidRPr="00D5534C" w:rsidRDefault="00D5534C" w:rsidP="00D5534C">
            <w:pPr>
              <w:pStyle w:val="ListParagraph"/>
              <w:ind w:left="1440"/>
              <w:rPr>
                <w:rFonts w:eastAsia="Times New Roman" w:cs="Calibri"/>
                <w:color w:val="000000"/>
                <w:sz w:val="22"/>
                <w:szCs w:val="22"/>
              </w:rPr>
            </w:pPr>
          </w:p>
        </w:tc>
      </w:tr>
    </w:tbl>
    <w:p w14:paraId="46B1AC03" w14:textId="77777777" w:rsidR="00975BF9" w:rsidRDefault="00975BF9" w:rsidP="00BB3BF9">
      <w:pPr>
        <w:jc w:val="center"/>
        <w:rPr>
          <w:rFonts w:ascii="Arial" w:hAnsi="Arial" w:cs="Arial"/>
          <w:b/>
          <w:bCs/>
          <w:color w:val="000000"/>
          <w:sz w:val="23"/>
          <w:szCs w:val="23"/>
        </w:rPr>
      </w:pPr>
    </w:p>
    <w:tbl>
      <w:tblPr>
        <w:tblpPr w:leftFromText="180" w:rightFromText="180" w:vertAnchor="page" w:horzAnchor="margin" w:tblpY="9821"/>
        <w:tblOverlap w:val="neve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828"/>
        <w:gridCol w:w="719"/>
        <w:gridCol w:w="331"/>
        <w:gridCol w:w="30"/>
        <w:gridCol w:w="135"/>
        <w:gridCol w:w="2385"/>
        <w:gridCol w:w="903"/>
        <w:gridCol w:w="537"/>
        <w:gridCol w:w="900"/>
        <w:gridCol w:w="723"/>
        <w:gridCol w:w="180"/>
        <w:gridCol w:w="1260"/>
        <w:gridCol w:w="177"/>
        <w:gridCol w:w="1752"/>
      </w:tblGrid>
      <w:tr w:rsidR="00F60BB1" w:rsidRPr="002179BE" w14:paraId="0AA6227E" w14:textId="77777777" w:rsidTr="00F60BB1">
        <w:trPr>
          <w:trHeight w:val="400"/>
        </w:trPr>
        <w:tc>
          <w:tcPr>
            <w:tcW w:w="828" w:type="dxa"/>
            <w:vAlign w:val="bottom"/>
          </w:tcPr>
          <w:p w14:paraId="2920BCA4" w14:textId="77777777" w:rsidR="00F60BB1" w:rsidRPr="002179BE" w:rsidRDefault="00F60BB1" w:rsidP="00F60BB1">
            <w:pPr>
              <w:rPr>
                <w:b/>
              </w:rPr>
            </w:pPr>
            <w:r w:rsidRPr="002179BE">
              <w:rPr>
                <w:b/>
              </w:rPr>
              <w:t>Date:</w:t>
            </w:r>
          </w:p>
        </w:tc>
        <w:tc>
          <w:tcPr>
            <w:tcW w:w="3600" w:type="dxa"/>
            <w:gridSpan w:val="5"/>
            <w:tcBorders>
              <w:top w:val="single" w:sz="4" w:space="0" w:color="auto"/>
              <w:bottom w:val="single" w:sz="4" w:space="0" w:color="auto"/>
            </w:tcBorders>
            <w:vAlign w:val="bottom"/>
          </w:tcPr>
          <w:p w14:paraId="67F1B957" w14:textId="0F7D1B74" w:rsidR="00F60BB1" w:rsidRPr="002179BE" w:rsidRDefault="00F60BB1" w:rsidP="00F60BB1">
            <w:pPr>
              <w:rPr>
                <w:b/>
              </w:rPr>
            </w:pPr>
            <w:r w:rsidRPr="0024571C">
              <w:fldChar w:fldCharType="begin">
                <w:ffData>
                  <w:name w:val="Text8"/>
                  <w:enabled/>
                  <w:calcOnExit w:val="0"/>
                  <w:textInput/>
                </w:ffData>
              </w:fldChar>
            </w:r>
            <w:bookmarkStart w:id="2" w:name="Text8"/>
            <w:r w:rsidRPr="0024571C">
              <w:instrText xml:space="preserve"> FORMTEXT </w:instrText>
            </w:r>
            <w:r w:rsidRPr="0024571C">
              <w:fldChar w:fldCharType="separate"/>
            </w:r>
            <w:r w:rsidRPr="0024571C">
              <w:rPr>
                <w:noProof/>
              </w:rPr>
              <w:t> </w:t>
            </w:r>
            <w:r w:rsidR="00B202B6">
              <w:rPr>
                <w:noProof/>
              </w:rPr>
              <w:t>2025-05-01</w:t>
            </w:r>
            <w:r w:rsidRPr="0024571C">
              <w:rPr>
                <w:noProof/>
              </w:rPr>
              <w:t> </w:t>
            </w:r>
            <w:r w:rsidRPr="0024571C">
              <w:rPr>
                <w:noProof/>
              </w:rPr>
              <w:t> </w:t>
            </w:r>
            <w:r w:rsidRPr="0024571C">
              <w:rPr>
                <w:noProof/>
              </w:rPr>
              <w:t> </w:t>
            </w:r>
            <w:r w:rsidRPr="0024571C">
              <w:rPr>
                <w:noProof/>
              </w:rPr>
              <w:t> </w:t>
            </w:r>
            <w:r w:rsidRPr="0024571C">
              <w:fldChar w:fldCharType="end"/>
            </w:r>
            <w:bookmarkEnd w:id="2"/>
          </w:p>
        </w:tc>
        <w:tc>
          <w:tcPr>
            <w:tcW w:w="1440" w:type="dxa"/>
            <w:gridSpan w:val="2"/>
            <w:vAlign w:val="bottom"/>
          </w:tcPr>
          <w:p w14:paraId="3F602FAC" w14:textId="77777777" w:rsidR="00F60BB1" w:rsidRPr="002179BE" w:rsidRDefault="00F60BB1" w:rsidP="00F60BB1">
            <w:pPr>
              <w:rPr>
                <w:b/>
              </w:rPr>
            </w:pPr>
            <w:r w:rsidRPr="002179BE">
              <w:rPr>
                <w:b/>
              </w:rPr>
              <w:t>Banner ID:</w:t>
            </w:r>
          </w:p>
        </w:tc>
        <w:tc>
          <w:tcPr>
            <w:tcW w:w="4992" w:type="dxa"/>
            <w:gridSpan w:val="6"/>
            <w:tcBorders>
              <w:top w:val="single" w:sz="4" w:space="0" w:color="auto"/>
              <w:bottom w:val="single" w:sz="4" w:space="0" w:color="auto"/>
            </w:tcBorders>
            <w:vAlign w:val="bottom"/>
          </w:tcPr>
          <w:p w14:paraId="6811B6FE" w14:textId="57FD74FE" w:rsidR="00F60BB1" w:rsidRPr="0024571C" w:rsidRDefault="00B202B6" w:rsidP="00F60BB1">
            <w:r>
              <w:t>810446601</w:t>
            </w:r>
          </w:p>
        </w:tc>
      </w:tr>
      <w:tr w:rsidR="00F60BB1" w:rsidRPr="002179BE" w14:paraId="066CBB44" w14:textId="77777777" w:rsidTr="00F60BB1">
        <w:tblPrEx>
          <w:tblLook w:val="0000" w:firstRow="0" w:lastRow="0" w:firstColumn="0" w:lastColumn="0" w:noHBand="0" w:noVBand="0"/>
        </w:tblPrEx>
        <w:trPr>
          <w:trHeight w:val="400"/>
        </w:trPr>
        <w:tc>
          <w:tcPr>
            <w:tcW w:w="2043" w:type="dxa"/>
            <w:gridSpan w:val="5"/>
            <w:vAlign w:val="bottom"/>
          </w:tcPr>
          <w:p w14:paraId="2285E4B0" w14:textId="77777777" w:rsidR="00F60BB1" w:rsidRPr="002179BE" w:rsidRDefault="00F60BB1" w:rsidP="00F60BB1">
            <w:pPr>
              <w:rPr>
                <w:b/>
              </w:rPr>
            </w:pPr>
            <w:r w:rsidRPr="002179BE">
              <w:rPr>
                <w:b/>
              </w:rPr>
              <w:t>Student Name:</w:t>
            </w:r>
          </w:p>
        </w:tc>
        <w:tc>
          <w:tcPr>
            <w:tcW w:w="4725" w:type="dxa"/>
            <w:gridSpan w:val="4"/>
            <w:tcBorders>
              <w:top w:val="nil"/>
              <w:bottom w:val="single" w:sz="4" w:space="0" w:color="auto"/>
            </w:tcBorders>
            <w:vAlign w:val="bottom"/>
          </w:tcPr>
          <w:p w14:paraId="05A2EE29" w14:textId="2883C4B3" w:rsidR="00F60BB1" w:rsidRPr="002179BE" w:rsidRDefault="00B202B6" w:rsidP="00F60BB1">
            <w:pPr>
              <w:rPr>
                <w:i/>
              </w:rPr>
            </w:pPr>
            <w:r>
              <w:t>Megan Darrell</w:t>
            </w:r>
          </w:p>
        </w:tc>
        <w:tc>
          <w:tcPr>
            <w:tcW w:w="4092" w:type="dxa"/>
            <w:gridSpan w:val="5"/>
            <w:vAlign w:val="bottom"/>
          </w:tcPr>
          <w:p w14:paraId="5697538A" w14:textId="77777777" w:rsidR="00F60BB1" w:rsidRPr="002179BE" w:rsidRDefault="00F60BB1" w:rsidP="00F60BB1">
            <w:pPr>
              <w:jc w:val="center"/>
              <w:rPr>
                <w:i/>
              </w:rPr>
            </w:pPr>
          </w:p>
        </w:tc>
      </w:tr>
      <w:tr w:rsidR="00F60BB1" w:rsidRPr="002179BE" w14:paraId="0C1F4F80" w14:textId="77777777" w:rsidTr="00F60BB1">
        <w:tblPrEx>
          <w:tblLook w:val="0000" w:firstRow="0" w:lastRow="0" w:firstColumn="0" w:lastColumn="0" w:noHBand="0" w:noVBand="0"/>
        </w:tblPrEx>
        <w:trPr>
          <w:trHeight w:val="400"/>
        </w:trPr>
        <w:tc>
          <w:tcPr>
            <w:tcW w:w="4428" w:type="dxa"/>
            <w:gridSpan w:val="6"/>
            <w:vAlign w:val="bottom"/>
          </w:tcPr>
          <w:p w14:paraId="1458C2EC" w14:textId="77777777" w:rsidR="00F60BB1" w:rsidRPr="002179BE" w:rsidRDefault="00F60BB1" w:rsidP="00F60BB1">
            <w:pPr>
              <w:rPr>
                <w:b/>
              </w:rPr>
            </w:pPr>
            <w:r w:rsidRPr="002179BE">
              <w:rPr>
                <w:b/>
              </w:rPr>
              <w:t>Entered the PhD Program (</w:t>
            </w:r>
            <w:proofErr w:type="spellStart"/>
            <w:r w:rsidRPr="002179BE">
              <w:rPr>
                <w:b/>
              </w:rPr>
              <w:t>eg.</w:t>
            </w:r>
            <w:proofErr w:type="spellEnd"/>
            <w:r w:rsidRPr="002179BE">
              <w:rPr>
                <w:b/>
              </w:rPr>
              <w:t xml:space="preserve"> Fall 09):</w:t>
            </w:r>
          </w:p>
        </w:tc>
        <w:tc>
          <w:tcPr>
            <w:tcW w:w="2340" w:type="dxa"/>
            <w:gridSpan w:val="3"/>
            <w:tcBorders>
              <w:top w:val="nil"/>
              <w:bottom w:val="single" w:sz="4" w:space="0" w:color="auto"/>
            </w:tcBorders>
            <w:vAlign w:val="bottom"/>
          </w:tcPr>
          <w:p w14:paraId="2C3A9973" w14:textId="4135F868" w:rsidR="00F60BB1" w:rsidRPr="002179BE" w:rsidRDefault="00B202B6" w:rsidP="00F60BB1">
            <w:pPr>
              <w:rPr>
                <w:rFonts w:ascii="Arial" w:hAnsi="Arial" w:cs="Arial"/>
              </w:rPr>
            </w:pPr>
            <w:r>
              <w:t xml:space="preserve">Spring </w:t>
            </w:r>
            <w:r w:rsidR="003B3F43">
              <w:t>20</w:t>
            </w:r>
            <w:r>
              <w:t>24</w:t>
            </w:r>
          </w:p>
        </w:tc>
        <w:tc>
          <w:tcPr>
            <w:tcW w:w="4092" w:type="dxa"/>
            <w:gridSpan w:val="5"/>
            <w:vAlign w:val="bottom"/>
          </w:tcPr>
          <w:p w14:paraId="5F1D8FB7" w14:textId="77777777" w:rsidR="00F60BB1" w:rsidRPr="002179BE" w:rsidRDefault="00F60BB1" w:rsidP="00F60BB1">
            <w:pPr>
              <w:jc w:val="center"/>
              <w:rPr>
                <w:b/>
                <w:sz w:val="20"/>
                <w:szCs w:val="20"/>
              </w:rPr>
            </w:pPr>
            <w:r w:rsidRPr="002179BE">
              <w:rPr>
                <w:b/>
                <w:sz w:val="20"/>
                <w:szCs w:val="20"/>
              </w:rPr>
              <w:t xml:space="preserve">           Summary of Current Status:</w:t>
            </w:r>
          </w:p>
        </w:tc>
      </w:tr>
      <w:tr w:rsidR="00F60BB1" w:rsidRPr="00191096" w14:paraId="290A6EF9" w14:textId="77777777" w:rsidTr="00F60BB1">
        <w:tblPrEx>
          <w:tblLook w:val="0000" w:firstRow="0" w:lastRow="0" w:firstColumn="0" w:lastColumn="0" w:noHBand="0" w:noVBand="0"/>
        </w:tblPrEx>
        <w:trPr>
          <w:trHeight w:val="400"/>
        </w:trPr>
        <w:tc>
          <w:tcPr>
            <w:tcW w:w="1878" w:type="dxa"/>
            <w:gridSpan w:val="3"/>
            <w:vAlign w:val="bottom"/>
          </w:tcPr>
          <w:p w14:paraId="2839AA2F" w14:textId="33D35D9B" w:rsidR="00F60BB1" w:rsidRPr="002179BE" w:rsidRDefault="00F60BB1" w:rsidP="00F60BB1">
            <w:pPr>
              <w:rPr>
                <w:b/>
              </w:rPr>
            </w:pPr>
            <w:r w:rsidRPr="002179BE">
              <w:rPr>
                <w:b/>
              </w:rPr>
              <w:t>Student Email:</w:t>
            </w:r>
          </w:p>
        </w:tc>
        <w:tc>
          <w:tcPr>
            <w:tcW w:w="3453" w:type="dxa"/>
            <w:gridSpan w:val="4"/>
            <w:tcBorders>
              <w:top w:val="nil"/>
              <w:bottom w:val="single" w:sz="4" w:space="0" w:color="auto"/>
            </w:tcBorders>
            <w:vAlign w:val="bottom"/>
          </w:tcPr>
          <w:p w14:paraId="474287E5" w14:textId="068E746A" w:rsidR="00F60BB1" w:rsidRPr="002179BE" w:rsidRDefault="00B202B6" w:rsidP="00F60BB1">
            <w:pPr>
              <w:rPr>
                <w:b/>
              </w:rPr>
            </w:pPr>
            <w:hyperlink r:id="rId13" w:history="1">
              <w:r w:rsidRPr="00D21683">
                <w:rPr>
                  <w:rStyle w:val="Hyperlink"/>
                </w:rPr>
                <w:t>megan.darrell@einsteinmed.edu</w:t>
              </w:r>
            </w:hyperlink>
          </w:p>
        </w:tc>
        <w:tc>
          <w:tcPr>
            <w:tcW w:w="2160" w:type="dxa"/>
            <w:gridSpan w:val="3"/>
            <w:vAlign w:val="center"/>
          </w:tcPr>
          <w:p w14:paraId="5E642638" w14:textId="77777777" w:rsidR="00F60BB1" w:rsidRPr="002179BE" w:rsidRDefault="00F60BB1" w:rsidP="00F60BB1">
            <w:pPr>
              <w:rPr>
                <w:sz w:val="20"/>
                <w:szCs w:val="20"/>
              </w:rPr>
            </w:pPr>
            <w:r w:rsidRPr="002179BE">
              <w:rPr>
                <w:sz w:val="20"/>
                <w:szCs w:val="20"/>
              </w:rPr>
              <w:t>Course Requirements:</w:t>
            </w:r>
          </w:p>
        </w:tc>
        <w:tc>
          <w:tcPr>
            <w:tcW w:w="1440" w:type="dxa"/>
            <w:gridSpan w:val="2"/>
            <w:vAlign w:val="center"/>
          </w:tcPr>
          <w:p w14:paraId="431B1DDE" w14:textId="4DBF454C"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59264" behindDoc="0" locked="0" layoutInCell="1" allowOverlap="1" wp14:anchorId="3DD25D6F" wp14:editId="341EE162">
                      <wp:simplePos x="0" y="0"/>
                      <wp:positionH relativeFrom="column">
                        <wp:posOffset>606820</wp:posOffset>
                      </wp:positionH>
                      <wp:positionV relativeFrom="paragraph">
                        <wp:posOffset>8495</wp:posOffset>
                      </wp:positionV>
                      <wp:extent cx="250560" cy="172800"/>
                      <wp:effectExtent l="38100" t="38100" r="35560" b="36830"/>
                      <wp:wrapNone/>
                      <wp:docPr id="1821866624"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250560" cy="172800"/>
                            </w14:xfrm>
                          </w14:contentPart>
                        </a:graphicData>
                      </a:graphic>
                    </wp:anchor>
                  </w:drawing>
                </mc:Choice>
                <mc:Fallback>
                  <w:pict>
                    <v:shapetype w14:anchorId="351E5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45pt;margin-top:.3pt;width:20.45pt;height:1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">
                      <v:imagedata r:id="rId15" o:title=""/>
                    </v:shape>
                  </w:pict>
                </mc:Fallback>
              </mc:AlternateContent>
            </w:r>
            <w:r w:rsidR="00F60BB1" w:rsidRPr="002179BE">
              <w:rPr>
                <w:b/>
                <w:i/>
                <w:sz w:val="20"/>
                <w:szCs w:val="20"/>
              </w:rPr>
              <w:t xml:space="preserve">Completed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929" w:type="dxa"/>
            <w:gridSpan w:val="2"/>
            <w:vAlign w:val="center"/>
          </w:tcPr>
          <w:p w14:paraId="02559A3B" w14:textId="77777777" w:rsidR="00F60BB1" w:rsidRPr="002179BE" w:rsidRDefault="00F60BB1" w:rsidP="00F60BB1">
            <w:pPr>
              <w:rPr>
                <w:b/>
                <w:i/>
                <w:sz w:val="20"/>
                <w:szCs w:val="20"/>
              </w:rPr>
            </w:pPr>
            <w:r w:rsidRPr="002179BE">
              <w:rPr>
                <w:b/>
                <w:i/>
                <w:sz w:val="20"/>
                <w:szCs w:val="20"/>
              </w:rPr>
              <w:t xml:space="preserve">Not Completed </w:t>
            </w:r>
            <w:r w:rsidRPr="002179BE">
              <w:rPr>
                <w:i/>
              </w:rPr>
              <w:fldChar w:fldCharType="begin">
                <w:ffData>
                  <w:name w:val="Check4"/>
                  <w:enabled/>
                  <w:calcOnExit w:val="0"/>
                  <w:checkBox>
                    <w:sizeAuto/>
                    <w:default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r w:rsidR="00F60BB1" w:rsidRPr="00191096" w14:paraId="38789E72" w14:textId="77777777" w:rsidTr="00F60BB1">
        <w:tblPrEx>
          <w:tblLook w:val="0000" w:firstRow="0" w:lastRow="0" w:firstColumn="0" w:lastColumn="0" w:noHBand="0" w:noVBand="0"/>
        </w:tblPrEx>
        <w:trPr>
          <w:trHeight w:val="400"/>
        </w:trPr>
        <w:tc>
          <w:tcPr>
            <w:tcW w:w="1547" w:type="dxa"/>
            <w:gridSpan w:val="2"/>
            <w:vAlign w:val="bottom"/>
          </w:tcPr>
          <w:p w14:paraId="10502060" w14:textId="77777777" w:rsidR="00F60BB1" w:rsidRPr="002179BE" w:rsidRDefault="00F60BB1" w:rsidP="00F60BB1">
            <w:pPr>
              <w:rPr>
                <w:b/>
              </w:rPr>
            </w:pPr>
            <w:r w:rsidRPr="002179BE">
              <w:rPr>
                <w:b/>
              </w:rPr>
              <w:t>Department:</w:t>
            </w:r>
          </w:p>
        </w:tc>
        <w:tc>
          <w:tcPr>
            <w:tcW w:w="3784" w:type="dxa"/>
            <w:gridSpan w:val="5"/>
            <w:tcBorders>
              <w:top w:val="nil"/>
              <w:bottom w:val="single" w:sz="4" w:space="0" w:color="auto"/>
            </w:tcBorders>
            <w:vAlign w:val="bottom"/>
          </w:tcPr>
          <w:p w14:paraId="6CF6CC27" w14:textId="25601DC9" w:rsidR="00F60BB1" w:rsidRPr="002179BE" w:rsidRDefault="00F60BB1" w:rsidP="00F60BB1">
            <w:pPr>
              <w:rPr>
                <w:b/>
              </w:rPr>
            </w:pPr>
            <w:r w:rsidRPr="0024571C">
              <w:fldChar w:fldCharType="begin">
                <w:ffData>
                  <w:name w:val="Text8"/>
                  <w:enabled/>
                  <w:calcOnExit w:val="0"/>
                  <w:textInput/>
                </w:ffData>
              </w:fldChar>
            </w:r>
            <w:r w:rsidRPr="0024571C">
              <w:instrText xml:space="preserve"> FORMTEXT </w:instrText>
            </w:r>
            <w:r w:rsidRPr="0024571C">
              <w:fldChar w:fldCharType="separate"/>
            </w:r>
            <w:r w:rsidRPr="0024571C">
              <w:rPr>
                <w:noProof/>
              </w:rPr>
              <w:t> </w:t>
            </w:r>
            <w:r w:rsidR="00B202B6">
              <w:rPr>
                <w:noProof/>
              </w:rPr>
              <w:t>Neuroscience</w:t>
            </w:r>
            <w:r w:rsidRPr="0024571C">
              <w:rPr>
                <w:noProof/>
              </w:rPr>
              <w:t> </w:t>
            </w:r>
            <w:r w:rsidRPr="0024571C">
              <w:rPr>
                <w:noProof/>
              </w:rPr>
              <w:t> </w:t>
            </w:r>
            <w:r w:rsidRPr="0024571C">
              <w:rPr>
                <w:noProof/>
              </w:rPr>
              <w:t> </w:t>
            </w:r>
            <w:r w:rsidRPr="0024571C">
              <w:rPr>
                <w:noProof/>
              </w:rPr>
              <w:t> </w:t>
            </w:r>
            <w:r w:rsidRPr="0024571C">
              <w:fldChar w:fldCharType="end"/>
            </w:r>
          </w:p>
        </w:tc>
        <w:tc>
          <w:tcPr>
            <w:tcW w:w="2340" w:type="dxa"/>
            <w:gridSpan w:val="4"/>
            <w:tcBorders>
              <w:bottom w:val="nil"/>
            </w:tcBorders>
            <w:vAlign w:val="center"/>
          </w:tcPr>
          <w:p w14:paraId="5302E6BC" w14:textId="77777777" w:rsidR="00F60BB1" w:rsidRPr="002179BE" w:rsidRDefault="00F60BB1" w:rsidP="00F60BB1">
            <w:pPr>
              <w:rPr>
                <w:sz w:val="20"/>
                <w:szCs w:val="20"/>
              </w:rPr>
            </w:pPr>
            <w:r w:rsidRPr="002179BE">
              <w:rPr>
                <w:sz w:val="20"/>
                <w:szCs w:val="20"/>
              </w:rPr>
              <w:t>Qualifying Examinations:</w:t>
            </w:r>
          </w:p>
        </w:tc>
        <w:tc>
          <w:tcPr>
            <w:tcW w:w="1437" w:type="dxa"/>
            <w:gridSpan w:val="2"/>
            <w:tcBorders>
              <w:bottom w:val="nil"/>
            </w:tcBorders>
            <w:vAlign w:val="center"/>
          </w:tcPr>
          <w:p w14:paraId="315A89CC" w14:textId="77777777" w:rsidR="00F60BB1" w:rsidRPr="002179BE" w:rsidRDefault="00F60BB1" w:rsidP="00F60BB1">
            <w:pPr>
              <w:jc w:val="center"/>
              <w:rPr>
                <w:b/>
                <w:i/>
                <w:sz w:val="20"/>
                <w:szCs w:val="20"/>
              </w:rPr>
            </w:pPr>
            <w:r w:rsidRPr="002179BE">
              <w:rPr>
                <w:b/>
                <w:i/>
                <w:sz w:val="20"/>
                <w:szCs w:val="20"/>
              </w:rPr>
              <w:t xml:space="preserve">Passed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bottom w:val="nil"/>
            </w:tcBorders>
            <w:vAlign w:val="center"/>
          </w:tcPr>
          <w:p w14:paraId="7965263B" w14:textId="0BE5F916"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60288" behindDoc="0" locked="0" layoutInCell="1" allowOverlap="1" wp14:anchorId="10917D8A" wp14:editId="59F67850">
                      <wp:simplePos x="0" y="0"/>
                      <wp:positionH relativeFrom="column">
                        <wp:posOffset>769105</wp:posOffset>
                      </wp:positionH>
                      <wp:positionV relativeFrom="paragraph">
                        <wp:posOffset>44065</wp:posOffset>
                      </wp:positionV>
                      <wp:extent cx="157680" cy="144360"/>
                      <wp:effectExtent l="38100" t="38100" r="33020" b="46355"/>
                      <wp:wrapNone/>
                      <wp:docPr id="1441824221"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157680" cy="144360"/>
                            </w14:xfrm>
                          </w14:contentPart>
                        </a:graphicData>
                      </a:graphic>
                    </wp:anchor>
                  </w:drawing>
                </mc:Choice>
                <mc:Fallback>
                  <w:pict>
                    <v:shape w14:anchorId="02FA8B20" id="Ink 7" o:spid="_x0000_s1026" type="#_x0000_t75" style="position:absolute;margin-left:60.2pt;margin-top:3.1pt;width:13.1pt;height:1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">
                      <v:imagedata r:id="rId17" o:title=""/>
                    </v:shape>
                  </w:pict>
                </mc:Fallback>
              </mc:AlternateContent>
            </w:r>
            <w:r w:rsidR="00F60BB1" w:rsidRPr="002179BE">
              <w:rPr>
                <w:b/>
                <w:i/>
                <w:sz w:val="20"/>
                <w:szCs w:val="20"/>
              </w:rPr>
              <w:t xml:space="preserve">To Be Taken </w:t>
            </w:r>
            <w:r w:rsidR="00F60BB1" w:rsidRPr="002179BE">
              <w:rPr>
                <w:i/>
              </w:rPr>
              <w:fldChar w:fldCharType="begin">
                <w:ffData>
                  <w:name w:val="Check4"/>
                  <w:enabled/>
                  <w:calcOnExit w:val="0"/>
                  <w:checkBox>
                    <w:sizeAuto/>
                    <w:default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487CD93E" w14:textId="77777777" w:rsidTr="00F60BB1">
        <w:tblPrEx>
          <w:tblLook w:val="0000" w:firstRow="0" w:lastRow="0" w:firstColumn="0" w:lastColumn="0" w:noHBand="0" w:noVBand="0"/>
        </w:tblPrEx>
        <w:trPr>
          <w:trHeight w:val="400"/>
        </w:trPr>
        <w:tc>
          <w:tcPr>
            <w:tcW w:w="1908" w:type="dxa"/>
            <w:gridSpan w:val="4"/>
            <w:vAlign w:val="bottom"/>
          </w:tcPr>
          <w:p w14:paraId="06633C61" w14:textId="77777777" w:rsidR="00F60BB1" w:rsidRPr="002179BE" w:rsidRDefault="00F60BB1" w:rsidP="00F60BB1">
            <w:pPr>
              <w:rPr>
                <w:b/>
              </w:rPr>
            </w:pPr>
            <w:r w:rsidRPr="002179BE">
              <w:rPr>
                <w:b/>
              </w:rPr>
              <w:t xml:space="preserve">Thesis Mentor: </w:t>
            </w:r>
          </w:p>
        </w:tc>
        <w:tc>
          <w:tcPr>
            <w:tcW w:w="3423" w:type="dxa"/>
            <w:gridSpan w:val="3"/>
            <w:tcBorders>
              <w:top w:val="nil"/>
              <w:bottom w:val="single" w:sz="4" w:space="0" w:color="auto"/>
            </w:tcBorders>
            <w:vAlign w:val="bottom"/>
          </w:tcPr>
          <w:p w14:paraId="28101B39" w14:textId="10F9E603" w:rsidR="00F60BB1" w:rsidRPr="0024571C" w:rsidRDefault="00B202B6" w:rsidP="00F60BB1">
            <w:r>
              <w:t>Sophie Molholm</w:t>
            </w:r>
          </w:p>
        </w:tc>
        <w:tc>
          <w:tcPr>
            <w:tcW w:w="2340" w:type="dxa"/>
            <w:gridSpan w:val="4"/>
            <w:tcBorders>
              <w:top w:val="nil"/>
              <w:bottom w:val="nil"/>
            </w:tcBorders>
            <w:vAlign w:val="center"/>
          </w:tcPr>
          <w:p w14:paraId="0CF12636" w14:textId="77777777" w:rsidR="00F60BB1" w:rsidRPr="002179BE" w:rsidRDefault="00F60BB1" w:rsidP="00F60BB1">
            <w:pPr>
              <w:rPr>
                <w:i/>
                <w:sz w:val="20"/>
                <w:szCs w:val="20"/>
              </w:rPr>
            </w:pPr>
            <w:r w:rsidRPr="002179BE">
              <w:rPr>
                <w:i/>
                <w:sz w:val="20"/>
                <w:szCs w:val="20"/>
              </w:rPr>
              <w:t>Publications:</w:t>
            </w:r>
          </w:p>
        </w:tc>
        <w:tc>
          <w:tcPr>
            <w:tcW w:w="1437" w:type="dxa"/>
            <w:gridSpan w:val="2"/>
            <w:tcBorders>
              <w:top w:val="nil"/>
              <w:bottom w:val="nil"/>
            </w:tcBorders>
            <w:vAlign w:val="center"/>
          </w:tcPr>
          <w:p w14:paraId="1A53AA8E" w14:textId="77777777" w:rsidR="00F60BB1" w:rsidRPr="002179BE" w:rsidRDefault="00F60BB1" w:rsidP="00F60BB1">
            <w:pPr>
              <w:jc w:val="center"/>
              <w:rPr>
                <w:b/>
                <w:i/>
                <w:sz w:val="20"/>
                <w:szCs w:val="20"/>
              </w:rPr>
            </w:pPr>
            <w:r w:rsidRPr="002179BE">
              <w:rPr>
                <w:b/>
                <w:i/>
                <w:sz w:val="20"/>
                <w:szCs w:val="20"/>
              </w:rPr>
              <w:t xml:space="preserve">Yes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top w:val="nil"/>
              <w:bottom w:val="nil"/>
            </w:tcBorders>
            <w:vAlign w:val="center"/>
          </w:tcPr>
          <w:p w14:paraId="16C2C143" w14:textId="228B14FD"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1312" behindDoc="0" locked="0" layoutInCell="1" allowOverlap="1" wp14:anchorId="4CB0E415" wp14:editId="7BE96ECD">
                      <wp:simplePos x="0" y="0"/>
                      <wp:positionH relativeFrom="column">
                        <wp:posOffset>551305</wp:posOffset>
                      </wp:positionH>
                      <wp:positionV relativeFrom="paragraph">
                        <wp:posOffset>31755</wp:posOffset>
                      </wp:positionV>
                      <wp:extent cx="135360" cy="128880"/>
                      <wp:effectExtent l="38100" t="38100" r="36195" b="43180"/>
                      <wp:wrapNone/>
                      <wp:docPr id="96969305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35360" cy="128880"/>
                            </w14:xfrm>
                          </w14:contentPart>
                        </a:graphicData>
                      </a:graphic>
                    </wp:anchor>
                  </w:drawing>
                </mc:Choice>
                <mc:Fallback>
                  <w:pict>
                    <v:shape w14:anchorId="490EA105" id="Ink 10" o:spid="_x0000_s1026" type="#_x0000_t75" style="position:absolute;margin-left:43.05pt;margin-top:2.15pt;width:11.35pt;height:1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">
                      <v:imagedata r:id="rId19" o:title=""/>
                    </v:shape>
                  </w:pict>
                </mc:Fallback>
              </mc:AlternateContent>
            </w:r>
            <w:r w:rsidR="00F60BB1" w:rsidRPr="002179BE">
              <w:rPr>
                <w:b/>
                <w:i/>
                <w:sz w:val="20"/>
                <w:szCs w:val="20"/>
              </w:rPr>
              <w:t xml:space="preserve">No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53AF7369" w14:textId="77777777" w:rsidTr="00F60BB1">
        <w:tblPrEx>
          <w:tblLook w:val="0000" w:firstRow="0" w:lastRow="0" w:firstColumn="0" w:lastColumn="0" w:noHBand="0" w:noVBand="0"/>
        </w:tblPrEx>
        <w:trPr>
          <w:trHeight w:val="400"/>
        </w:trPr>
        <w:tc>
          <w:tcPr>
            <w:tcW w:w="1908" w:type="dxa"/>
            <w:gridSpan w:val="4"/>
            <w:vAlign w:val="bottom"/>
          </w:tcPr>
          <w:p w14:paraId="78A6F84F" w14:textId="77777777" w:rsidR="00F60BB1" w:rsidRPr="002179BE" w:rsidRDefault="00F60BB1" w:rsidP="00F60BB1">
            <w:pPr>
              <w:rPr>
                <w:b/>
              </w:rPr>
            </w:pPr>
          </w:p>
        </w:tc>
        <w:tc>
          <w:tcPr>
            <w:tcW w:w="3423" w:type="dxa"/>
            <w:gridSpan w:val="3"/>
            <w:vAlign w:val="center"/>
          </w:tcPr>
          <w:p w14:paraId="3890F845" w14:textId="77777777" w:rsidR="00F60BB1" w:rsidRPr="002179BE" w:rsidRDefault="00F60BB1" w:rsidP="00F60BB1">
            <w:pPr>
              <w:rPr>
                <w:i/>
              </w:rPr>
            </w:pPr>
          </w:p>
        </w:tc>
        <w:tc>
          <w:tcPr>
            <w:tcW w:w="2340" w:type="dxa"/>
            <w:gridSpan w:val="4"/>
            <w:tcBorders>
              <w:top w:val="nil"/>
            </w:tcBorders>
            <w:vAlign w:val="center"/>
          </w:tcPr>
          <w:p w14:paraId="2C91356D" w14:textId="77777777" w:rsidR="00F60BB1" w:rsidRPr="002179BE" w:rsidRDefault="00F60BB1" w:rsidP="00F60BB1">
            <w:pPr>
              <w:rPr>
                <w:i/>
                <w:sz w:val="20"/>
                <w:szCs w:val="20"/>
              </w:rPr>
            </w:pPr>
            <w:r w:rsidRPr="002179BE">
              <w:rPr>
                <w:i/>
                <w:sz w:val="20"/>
                <w:szCs w:val="20"/>
              </w:rPr>
              <w:t>Manuscript in prep:</w:t>
            </w:r>
          </w:p>
        </w:tc>
        <w:tc>
          <w:tcPr>
            <w:tcW w:w="1437" w:type="dxa"/>
            <w:gridSpan w:val="2"/>
            <w:tcBorders>
              <w:top w:val="nil"/>
            </w:tcBorders>
            <w:vAlign w:val="center"/>
          </w:tcPr>
          <w:p w14:paraId="59BB5F94" w14:textId="01144CF9"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2336" behindDoc="0" locked="0" layoutInCell="1" allowOverlap="1" wp14:anchorId="02D99E23" wp14:editId="5D6C4ED1">
                      <wp:simplePos x="0" y="0"/>
                      <wp:positionH relativeFrom="column">
                        <wp:posOffset>463360</wp:posOffset>
                      </wp:positionH>
                      <wp:positionV relativeFrom="paragraph">
                        <wp:posOffset>42845</wp:posOffset>
                      </wp:positionV>
                      <wp:extent cx="170280" cy="124920"/>
                      <wp:effectExtent l="38100" t="38100" r="39370" b="46990"/>
                      <wp:wrapNone/>
                      <wp:docPr id="1898089380"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170280" cy="124920"/>
                            </w14:xfrm>
                          </w14:contentPart>
                        </a:graphicData>
                      </a:graphic>
                    </wp:anchor>
                  </w:drawing>
                </mc:Choice>
                <mc:Fallback>
                  <w:pict>
                    <v:shape w14:anchorId="6A1472F5" id="Ink 12" o:spid="_x0000_s1026" type="#_x0000_t75" style="position:absolute;margin-left:36.15pt;margin-top:3pt;width:14.1pt;height:1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">
                      <v:imagedata r:id="rId21" o:title=""/>
                    </v:shape>
                  </w:pict>
                </mc:Fallback>
              </mc:AlternateContent>
            </w:r>
            <w:r w:rsidR="00F60BB1" w:rsidRPr="002179BE">
              <w:rPr>
                <w:b/>
                <w:i/>
                <w:sz w:val="20"/>
                <w:szCs w:val="20"/>
              </w:rPr>
              <w:t xml:space="preserve">Yes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752" w:type="dxa"/>
            <w:tcBorders>
              <w:top w:val="nil"/>
            </w:tcBorders>
            <w:vAlign w:val="center"/>
          </w:tcPr>
          <w:p w14:paraId="044E8776" w14:textId="77777777" w:rsidR="00F60BB1" w:rsidRPr="002179BE" w:rsidRDefault="00F60BB1" w:rsidP="00F60BB1">
            <w:pPr>
              <w:jc w:val="center"/>
              <w:rPr>
                <w:b/>
                <w:i/>
                <w:sz w:val="20"/>
                <w:szCs w:val="20"/>
              </w:rPr>
            </w:pPr>
            <w:r w:rsidRPr="002179BE">
              <w:rPr>
                <w:b/>
                <w:i/>
                <w:sz w:val="20"/>
                <w:szCs w:val="20"/>
              </w:rPr>
              <w:t xml:space="preserve">No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bl>
    <w:p w14:paraId="0CEB702B" w14:textId="77777777" w:rsidR="00975BF9" w:rsidRDefault="00975BF9" w:rsidP="00BB3BF9">
      <w:pPr>
        <w:jc w:val="center"/>
        <w:rPr>
          <w:rFonts w:ascii="Arial" w:hAnsi="Arial" w:cs="Arial"/>
          <w:b/>
          <w:bCs/>
          <w:color w:val="000000"/>
          <w:sz w:val="23"/>
          <w:szCs w:val="23"/>
        </w:rPr>
      </w:pPr>
      <w:r>
        <w:rPr>
          <w:rFonts w:ascii="Arial" w:hAnsi="Arial" w:cs="Arial"/>
          <w:b/>
          <w:bCs/>
          <w:color w:val="000000"/>
          <w:sz w:val="23"/>
          <w:szCs w:val="23"/>
        </w:rPr>
        <w:lastRenderedPageBreak/>
        <w:br w:type="page"/>
      </w:r>
    </w:p>
    <w:p w14:paraId="3F3AE01D" w14:textId="77777777" w:rsidR="00975BF9" w:rsidRDefault="00380FFD" w:rsidP="00BB3BF9">
      <w:pPr>
        <w:jc w:val="center"/>
        <w:rPr>
          <w:rFonts w:ascii="Arial" w:hAnsi="Arial" w:cs="Arial"/>
          <w:b/>
          <w:bCs/>
          <w:color w:val="000000"/>
          <w:sz w:val="23"/>
          <w:szCs w:val="23"/>
        </w:rPr>
      </w:pPr>
      <w:r>
        <w:rPr>
          <w:rFonts w:ascii="Arial" w:hAnsi="Arial" w:cs="Arial"/>
          <w:b/>
          <w:bCs/>
          <w:noProof/>
          <w:color w:val="000000"/>
          <w:sz w:val="23"/>
          <w:szCs w:val="23"/>
        </w:rPr>
        <w:lastRenderedPageBreak/>
        <w:drawing>
          <wp:inline distT="0" distB="0" distL="0" distR="0" wp14:anchorId="17533832" wp14:editId="6E9FA429">
            <wp:extent cx="4850130" cy="67437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0130" cy="674370"/>
                    </a:xfrm>
                    <a:prstGeom prst="rect">
                      <a:avLst/>
                    </a:prstGeom>
                    <a:noFill/>
                  </pic:spPr>
                </pic:pic>
              </a:graphicData>
            </a:graphic>
          </wp:inline>
        </w:drawing>
      </w:r>
    </w:p>
    <w:p w14:paraId="376F206E" w14:textId="77777777" w:rsidR="00725BD9" w:rsidRDefault="00BB3BF9" w:rsidP="00313C6A">
      <w:pPr>
        <w:rPr>
          <w:rFonts w:ascii="Arial" w:hAnsi="Arial" w:cs="Arial"/>
          <w:b/>
          <w:bCs/>
          <w:color w:val="000000"/>
          <w:sz w:val="23"/>
          <w:szCs w:val="23"/>
        </w:rPr>
      </w:pPr>
      <w:r>
        <w:rPr>
          <w:rFonts w:ascii="Arial" w:hAnsi="Arial" w:cs="Arial"/>
          <w:b/>
          <w:bCs/>
          <w:color w:val="000000"/>
          <w:sz w:val="23"/>
          <w:szCs w:val="23"/>
        </w:rPr>
        <w:br/>
      </w:r>
    </w:p>
    <w:p w14:paraId="3D3BFAE5" w14:textId="20B97D61" w:rsidR="00BB3BF9" w:rsidRPr="007F10DA" w:rsidRDefault="0004424B" w:rsidP="00BB3BF9">
      <w:pPr>
        <w:jc w:val="center"/>
        <w:rPr>
          <w:rFonts w:ascii="Arial" w:hAnsi="Arial" w:cs="Arial"/>
          <w:b/>
          <w:bCs/>
          <w:color w:val="000000"/>
          <w:sz w:val="23"/>
          <w:szCs w:val="23"/>
        </w:rPr>
      </w:pPr>
      <w:r>
        <w:rPr>
          <w:rFonts w:ascii="Arial" w:hAnsi="Arial" w:cs="Arial"/>
          <w:b/>
          <w:bCs/>
          <w:color w:val="000000"/>
          <w:sz w:val="23"/>
          <w:szCs w:val="23"/>
        </w:rPr>
        <w:t xml:space="preserve">PRE-APPLICATION: </w:t>
      </w:r>
      <w:r w:rsidR="00D5534C">
        <w:rPr>
          <w:rFonts w:ascii="Arial" w:hAnsi="Arial" w:cs="Arial"/>
          <w:b/>
        </w:rPr>
        <w:t>Google PhD Fellowship Program 202</w:t>
      </w:r>
      <w:r w:rsidR="00313C6A">
        <w:rPr>
          <w:rFonts w:ascii="Arial" w:hAnsi="Arial" w:cs="Arial"/>
          <w:b/>
        </w:rPr>
        <w:t>5</w:t>
      </w:r>
    </w:p>
    <w:p w14:paraId="4115025A" w14:textId="77777777" w:rsidR="00BB3BF9" w:rsidRDefault="00BB3BF9" w:rsidP="00E11323">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BB3BF9" w:rsidRPr="0024571C" w14:paraId="1F6B83A4" w14:textId="77777777" w:rsidTr="00975BF9">
        <w:trPr>
          <w:trHeight w:val="400"/>
        </w:trPr>
        <w:tc>
          <w:tcPr>
            <w:tcW w:w="1908" w:type="dxa"/>
            <w:vAlign w:val="bottom"/>
          </w:tcPr>
          <w:p w14:paraId="5E080465" w14:textId="77777777" w:rsidR="00BB3BF9" w:rsidRPr="002179BE" w:rsidRDefault="00BB3BF9"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749D7E64" w14:textId="5861B354" w:rsidR="00BB3BF9" w:rsidRPr="00BB3BF9" w:rsidRDefault="00B202B6" w:rsidP="00BB3BF9">
            <w:bookmarkStart w:id="3" w:name="Text9"/>
            <w:r>
              <w:t>Megan Darrell</w:t>
            </w:r>
            <w:r w:rsidR="009F3C01">
              <w:fldChar w:fldCharType="begin">
                <w:ffData>
                  <w:name w:val="Text9"/>
                  <w:enabled/>
                  <w:calcOnExit w:val="0"/>
                  <w:textInput/>
                </w:ffData>
              </w:fldChar>
            </w:r>
            <w:r w:rsidR="009F3C01">
              <w:instrText xml:space="preserve"> FORMTEXT </w:instrText>
            </w:r>
            <w:r w:rsidR="009F3C01">
              <w:fldChar w:fldCharType="separate"/>
            </w:r>
            <w:r w:rsidR="009F3C01">
              <w:rPr>
                <w:noProof/>
              </w:rPr>
              <w:t> </w:t>
            </w:r>
            <w:r w:rsidR="009F3C01">
              <w:rPr>
                <w:noProof/>
              </w:rPr>
              <w:t> </w:t>
            </w:r>
            <w:r w:rsidR="009F3C01">
              <w:rPr>
                <w:noProof/>
              </w:rPr>
              <w:t> </w:t>
            </w:r>
            <w:r w:rsidR="009F3C01">
              <w:rPr>
                <w:noProof/>
              </w:rPr>
              <w:t> </w:t>
            </w:r>
            <w:r w:rsidR="009F3C01">
              <w:rPr>
                <w:noProof/>
              </w:rPr>
              <w:t> </w:t>
            </w:r>
            <w:r w:rsidR="009F3C01">
              <w:fldChar w:fldCharType="end"/>
            </w:r>
            <w:bookmarkEnd w:id="3"/>
          </w:p>
        </w:tc>
        <w:tc>
          <w:tcPr>
            <w:tcW w:w="1620" w:type="dxa"/>
            <w:gridSpan w:val="2"/>
            <w:vAlign w:val="bottom"/>
          </w:tcPr>
          <w:p w14:paraId="5906AB27" w14:textId="77777777" w:rsidR="00BB3BF9" w:rsidRPr="002179BE" w:rsidRDefault="00BB3BF9" w:rsidP="00472E87">
            <w:pPr>
              <w:rPr>
                <w:b/>
              </w:rPr>
            </w:pPr>
            <w:r w:rsidRPr="002179BE">
              <w:rPr>
                <w:b/>
              </w:rPr>
              <w:t>Banner ID:</w:t>
            </w:r>
          </w:p>
        </w:tc>
        <w:tc>
          <w:tcPr>
            <w:tcW w:w="3372" w:type="dxa"/>
            <w:tcBorders>
              <w:top w:val="single" w:sz="4" w:space="0" w:color="auto"/>
              <w:bottom w:val="single" w:sz="4" w:space="0" w:color="auto"/>
            </w:tcBorders>
            <w:vAlign w:val="bottom"/>
          </w:tcPr>
          <w:p w14:paraId="6FE0D580" w14:textId="4B7F701B" w:rsidR="00BB3BF9" w:rsidRPr="0024571C" w:rsidRDefault="00B202B6" w:rsidP="00472E87">
            <w:r>
              <w:t>810446601</w:t>
            </w:r>
          </w:p>
        </w:tc>
      </w:tr>
      <w:tr w:rsidR="00BB3BF9" w:rsidRPr="002179BE" w14:paraId="334E9D3B" w14:textId="77777777" w:rsidTr="00975BF9">
        <w:tblPrEx>
          <w:tblLook w:val="0000" w:firstRow="0" w:lastRow="0" w:firstColumn="0" w:lastColumn="0" w:noHBand="0" w:noVBand="0"/>
        </w:tblPrEx>
        <w:trPr>
          <w:trHeight w:val="400"/>
        </w:trPr>
        <w:tc>
          <w:tcPr>
            <w:tcW w:w="2043" w:type="dxa"/>
            <w:gridSpan w:val="2"/>
            <w:vAlign w:val="bottom"/>
          </w:tcPr>
          <w:p w14:paraId="7AA5F308" w14:textId="77777777" w:rsidR="00BB3BF9" w:rsidRPr="002179BE" w:rsidRDefault="00BB3BF9" w:rsidP="00472E87">
            <w:pPr>
              <w:rPr>
                <w:b/>
              </w:rPr>
            </w:pPr>
            <w:r w:rsidRPr="002179BE">
              <w:rPr>
                <w:b/>
              </w:rPr>
              <w:t>Thesis Mentor:</w:t>
            </w:r>
          </w:p>
        </w:tc>
        <w:tc>
          <w:tcPr>
            <w:tcW w:w="4662" w:type="dxa"/>
            <w:gridSpan w:val="2"/>
            <w:tcBorders>
              <w:top w:val="nil"/>
              <w:bottom w:val="single" w:sz="4" w:space="0" w:color="auto"/>
            </w:tcBorders>
            <w:vAlign w:val="bottom"/>
          </w:tcPr>
          <w:p w14:paraId="4B696C8C" w14:textId="63223314" w:rsidR="00975BF9" w:rsidRPr="00975BF9" w:rsidRDefault="00B202B6" w:rsidP="00472E87">
            <w:r>
              <w:t>Sophie Molholm</w:t>
            </w:r>
          </w:p>
        </w:tc>
        <w:tc>
          <w:tcPr>
            <w:tcW w:w="4155" w:type="dxa"/>
            <w:gridSpan w:val="2"/>
            <w:tcBorders>
              <w:top w:val="nil"/>
              <w:bottom w:val="single" w:sz="4" w:space="0" w:color="auto"/>
            </w:tcBorders>
            <w:vAlign w:val="bottom"/>
          </w:tcPr>
          <w:p w14:paraId="26760D67" w14:textId="77777777" w:rsidR="00BB3BF9" w:rsidRDefault="00BB3BF9" w:rsidP="00472E87">
            <w:pPr>
              <w:rPr>
                <w:i/>
              </w:rPr>
            </w:pPr>
          </w:p>
          <w:p w14:paraId="19ECFA64" w14:textId="77777777" w:rsidR="00975BF9" w:rsidRPr="002179BE" w:rsidRDefault="00975BF9" w:rsidP="00472E87">
            <w:pPr>
              <w:rPr>
                <w:i/>
              </w:rPr>
            </w:pPr>
          </w:p>
        </w:tc>
      </w:tr>
    </w:tbl>
    <w:p w14:paraId="0E95107A" w14:textId="77777777" w:rsidR="009F3C01" w:rsidRDefault="009F3C01" w:rsidP="00725BD9">
      <w:pPr>
        <w:jc w:val="center"/>
      </w:pPr>
    </w:p>
    <w:p w14:paraId="26A5CD4D" w14:textId="21115C1F" w:rsidR="00680DF6" w:rsidRPr="00313C6A" w:rsidRDefault="00FE1FEB" w:rsidP="00FE1FEB">
      <w:pPr>
        <w:jc w:val="center"/>
        <w:rPr>
          <w:rFonts w:cs="Calibri"/>
          <w:b/>
          <w:bCs/>
          <w:color w:val="000000"/>
          <w:sz w:val="23"/>
          <w:szCs w:val="23"/>
        </w:rPr>
      </w:pPr>
      <w:r w:rsidRPr="00313C6A">
        <w:rPr>
          <w:rFonts w:cs="Calibri"/>
          <w:b/>
          <w:bCs/>
          <w:color w:val="000000"/>
          <w:sz w:val="23"/>
          <w:szCs w:val="23"/>
        </w:rPr>
        <w:t>DESCRIPTION OF RESEARCH/DISSERTATION PROPOSAL</w:t>
      </w:r>
      <w:r w:rsidR="00313C6A" w:rsidRPr="00313C6A">
        <w:rPr>
          <w:rFonts w:cs="Calibri"/>
          <w:b/>
          <w:bCs/>
          <w:color w:val="000000"/>
          <w:sz w:val="23"/>
          <w:szCs w:val="23"/>
        </w:rPr>
        <w:t>. PLEASE INCLUDE</w:t>
      </w:r>
      <w:r w:rsidRPr="00313C6A">
        <w:rPr>
          <w:rFonts w:cs="Calibri"/>
          <w:b/>
          <w:bCs/>
          <w:color w:val="000000"/>
          <w:sz w:val="23"/>
          <w:szCs w:val="23"/>
        </w:rPr>
        <w:t xml:space="preserve"> REFERENCES</w:t>
      </w:r>
    </w:p>
    <w:p w14:paraId="4B3E5BF3" w14:textId="122DEC10" w:rsidR="00FE1FEB" w:rsidRDefault="00680DF6" w:rsidP="00680DF6">
      <w:pPr>
        <w:jc w:val="center"/>
        <w:rPr>
          <w:b/>
        </w:rPr>
      </w:pPr>
      <w:r>
        <w:rPr>
          <w:rFonts w:cs="Calibri"/>
          <w:b/>
          <w:bCs/>
          <w:color w:val="000000"/>
        </w:rPr>
        <w:t>(500 word-limit)</w:t>
      </w:r>
    </w:p>
    <w:p w14:paraId="06C5EE51" w14:textId="77777777" w:rsidR="00680DF6" w:rsidRPr="00680DF6" w:rsidRDefault="00680DF6" w:rsidP="00680DF6">
      <w:pPr>
        <w:jc w:val="center"/>
        <w:rPr>
          <w:b/>
        </w:rPr>
      </w:pPr>
    </w:p>
    <w:tbl>
      <w:tblPr>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5"/>
      </w:tblGrid>
      <w:tr w:rsidR="00FE1FEB" w14:paraId="631BC48D" w14:textId="77777777" w:rsidTr="00313C6A">
        <w:trPr>
          <w:trHeight w:val="9895"/>
        </w:trPr>
        <w:tc>
          <w:tcPr>
            <w:tcW w:w="10815" w:type="dxa"/>
            <w:shd w:val="clear" w:color="auto" w:fill="auto"/>
          </w:tcPr>
          <w:p w14:paraId="6DA26616" w14:textId="77777777" w:rsidR="007067CA" w:rsidRDefault="007067CA" w:rsidP="001604F0">
            <w:pPr>
              <w:rPr>
                <w:rFonts w:ascii="Century Schoolbook" w:hAnsi="Century Schoolbook"/>
                <w:sz w:val="22"/>
                <w:szCs w:val="22"/>
              </w:rPr>
            </w:pPr>
          </w:p>
          <w:p w14:paraId="67E85A4D" w14:textId="56F5663D" w:rsidR="00727D9D" w:rsidRDefault="00ED6627" w:rsidP="001604F0">
            <w:pPr>
              <w:rPr>
                <w:rFonts w:ascii="Century Schoolbook" w:hAnsi="Century Schoolbook"/>
                <w:sz w:val="22"/>
                <w:szCs w:val="22"/>
              </w:rPr>
            </w:pPr>
            <w:r w:rsidRPr="00ED6627">
              <w:rPr>
                <w:rFonts w:ascii="Century Schoolbook" w:hAnsi="Century Schoolbook"/>
                <w:sz w:val="22"/>
                <w:szCs w:val="22"/>
              </w:rPr>
              <w:t xml:space="preserve">Autism spectrum disorder (ASD) is a neurodevelopmental condition characterized by social impairments and restricted, repetitive behaviors </w:t>
            </w:r>
            <w:r w:rsidRPr="00ED6627">
              <w:rPr>
                <w:rFonts w:ascii="Century Schoolbook" w:hAnsi="Century Schoolbook"/>
                <w:sz w:val="22"/>
                <w:szCs w:val="22"/>
              </w:rPr>
              <w:fldChar w:fldCharType="begin"/>
            </w:r>
            <w:r w:rsidRPr="00ED6627">
              <w:rPr>
                <w:rFonts w:ascii="Century Schoolbook" w:hAnsi="Century Schoolbook"/>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ED6627">
              <w:rPr>
                <w:rFonts w:ascii="Century Schoolbook" w:hAnsi="Century Schoolbook"/>
                <w:sz w:val="22"/>
                <w:szCs w:val="22"/>
              </w:rPr>
              <w:fldChar w:fldCharType="separate"/>
            </w:r>
            <w:r w:rsidRPr="00ED6627">
              <w:rPr>
                <w:rFonts w:ascii="Century Schoolbook" w:hAnsi="Century Schoolbook"/>
                <w:sz w:val="22"/>
                <w:szCs w:val="22"/>
              </w:rPr>
              <w:t>[1]</w:t>
            </w:r>
            <w:r w:rsidRPr="00ED6627">
              <w:rPr>
                <w:rFonts w:ascii="Century Schoolbook" w:hAnsi="Century Schoolbook"/>
                <w:sz w:val="22"/>
                <w:szCs w:val="22"/>
              </w:rPr>
              <w:fldChar w:fldCharType="end"/>
            </w:r>
            <w:r w:rsidRPr="00ED6627">
              <w:rPr>
                <w:rFonts w:ascii="Century Schoolbook" w:hAnsi="Century Schoolbook"/>
                <w:sz w:val="22"/>
                <w:szCs w:val="22"/>
              </w:rPr>
              <w:t xml:space="preserve"> that arises from altered </w:t>
            </w:r>
            <w:commentRangeStart w:id="4"/>
            <w:commentRangeStart w:id="5"/>
            <w:r w:rsidRPr="00ED6627">
              <w:rPr>
                <w:rFonts w:ascii="Century Schoolbook" w:hAnsi="Century Schoolbook"/>
                <w:sz w:val="22"/>
                <w:szCs w:val="22"/>
              </w:rPr>
              <w:t>brain development</w:t>
            </w:r>
            <w:commentRangeStart w:id="6"/>
            <w:commentRangeEnd w:id="4"/>
            <w:commentRangeEnd w:id="6"/>
            <w:r w:rsidRPr="00ED6627">
              <w:rPr>
                <w:rFonts w:ascii="Century Schoolbook" w:hAnsi="Century Schoolbook"/>
                <w:sz w:val="22"/>
                <w:szCs w:val="22"/>
              </w:rPr>
              <w:commentReference w:id="6"/>
            </w:r>
            <w:r w:rsidRPr="00ED6627">
              <w:rPr>
                <w:rFonts w:ascii="Century Schoolbook" w:hAnsi="Century Schoolbook"/>
                <w:sz w:val="22"/>
                <w:szCs w:val="22"/>
              </w:rPr>
              <w:t xml:space="preserve"> </w:t>
            </w:r>
            <w:r w:rsidRPr="00ED6627">
              <w:rPr>
                <w:rFonts w:ascii="Century Schoolbook" w:hAnsi="Century Schoolbook"/>
                <w:sz w:val="22"/>
                <w:szCs w:val="22"/>
              </w:rPr>
              <w:commentReference w:id="4"/>
            </w:r>
            <w:commentRangeEnd w:id="5"/>
            <w:r w:rsidRPr="00ED6627">
              <w:rPr>
                <w:rFonts w:ascii="Century Schoolbook" w:hAnsi="Century Schoolbook"/>
                <w:sz w:val="22"/>
                <w:szCs w:val="22"/>
              </w:rPr>
              <w:commentReference w:id="5"/>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 </w:instrTex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EN.CITE.DATA </w:instrText>
            </w:r>
            <w:r w:rsidRPr="00ED6627">
              <w:rPr>
                <w:rFonts w:ascii="Century Schoolbook" w:hAnsi="Century Schoolbook"/>
                <w:sz w:val="22"/>
                <w:szCs w:val="22"/>
              </w:rPr>
            </w:r>
            <w:r w:rsidRPr="00ED6627">
              <w:rPr>
                <w:rFonts w:ascii="Century Schoolbook" w:hAnsi="Century Schoolbook"/>
                <w:sz w:val="22"/>
                <w:szCs w:val="22"/>
              </w:rPr>
              <w:fldChar w:fldCharType="end"/>
            </w:r>
            <w:r w:rsidRPr="00ED6627">
              <w:rPr>
                <w:rFonts w:ascii="Century Schoolbook" w:hAnsi="Century Schoolbook"/>
                <w:sz w:val="22"/>
                <w:szCs w:val="22"/>
              </w:rPr>
            </w:r>
            <w:r w:rsidRPr="00ED6627">
              <w:rPr>
                <w:rFonts w:ascii="Century Schoolbook" w:hAnsi="Century Schoolbook"/>
                <w:sz w:val="22"/>
                <w:szCs w:val="22"/>
              </w:rPr>
              <w:fldChar w:fldCharType="separate"/>
            </w:r>
            <w:r w:rsidRPr="00ED6627">
              <w:rPr>
                <w:rFonts w:ascii="Century Schoolbook" w:hAnsi="Century Schoolbook"/>
                <w:sz w:val="22"/>
                <w:szCs w:val="22"/>
              </w:rPr>
              <w:t>[2, 3]</w:t>
            </w:r>
            <w:r w:rsidRPr="00ED6627">
              <w:rPr>
                <w:rFonts w:ascii="Century Schoolbook" w:hAnsi="Century Schoolbook"/>
                <w:sz w:val="22"/>
                <w:szCs w:val="22"/>
              </w:rPr>
              <w:fldChar w:fldCharType="end"/>
            </w:r>
            <w:r w:rsidRPr="00ED6627">
              <w:rPr>
                <w:rFonts w:ascii="Century Schoolbook" w:hAnsi="Century Schoolbook"/>
                <w:sz w:val="22"/>
                <w:szCs w:val="22"/>
              </w:rPr>
              <w:t>.</w:t>
            </w:r>
            <w:r>
              <w:rPr>
                <w:rFonts w:ascii="Century Schoolbook" w:hAnsi="Century Schoolbook"/>
                <w:sz w:val="22"/>
                <w:szCs w:val="22"/>
              </w:rPr>
              <w:t xml:space="preserve"> </w:t>
            </w:r>
            <w:r w:rsidR="00A6088F" w:rsidRPr="00A6088F">
              <w:rPr>
                <w:rFonts w:ascii="Century Schoolbook" w:hAnsi="Century Schoolbook"/>
                <w:sz w:val="22"/>
                <w:szCs w:val="22"/>
              </w:rPr>
              <w:t>Neuro-oscillatory activity—</w:t>
            </w:r>
            <w:r w:rsidR="00A6088F">
              <w:rPr>
                <w:rFonts w:ascii="Century Schoolbook" w:hAnsi="Century Schoolbook"/>
                <w:sz w:val="22"/>
                <w:szCs w:val="22"/>
              </w:rPr>
              <w:t>which reflects</w:t>
            </w:r>
            <w:r w:rsidR="00A6088F" w:rsidRPr="00A6088F">
              <w:rPr>
                <w:rFonts w:ascii="Century Schoolbook" w:hAnsi="Century Schoolbook"/>
                <w:sz w:val="22"/>
                <w:szCs w:val="22"/>
              </w:rPr>
              <w:t xml:space="preserve"> synchronized </w:t>
            </w:r>
            <w:ins w:id="7" w:author="Sophie  Molholm" w:date="2025-05-02T12:37:00Z" w16du:dateUtc="2025-05-02T16:37:00Z">
              <w:r w:rsidR="00082952">
                <w:rPr>
                  <w:rFonts w:ascii="Century Schoolbook" w:hAnsi="Century Schoolbook"/>
                  <w:sz w:val="22"/>
                  <w:szCs w:val="22"/>
                </w:rPr>
                <w:t xml:space="preserve">neural activity within and </w:t>
              </w:r>
            </w:ins>
            <w:del w:id="8" w:author="Sophie  Molholm" w:date="2025-05-02T12:37:00Z" w16du:dateUtc="2025-05-02T16:37:00Z">
              <w:r w:rsidR="00A6088F" w:rsidRPr="00A6088F" w:rsidDel="00082952">
                <w:rPr>
                  <w:rFonts w:ascii="Century Schoolbook" w:hAnsi="Century Schoolbook"/>
                  <w:sz w:val="22"/>
                  <w:szCs w:val="22"/>
                </w:rPr>
                <w:delText xml:space="preserve">communication </w:delText>
              </w:r>
            </w:del>
            <w:ins w:id="9" w:author="Sophie  Molholm" w:date="2025-05-02T12:37:00Z" w16du:dateUtc="2025-05-02T16:37:00Z">
              <w:r w:rsidR="00082952">
                <w:rPr>
                  <w:rFonts w:ascii="Century Schoolbook" w:hAnsi="Century Schoolbook"/>
                  <w:sz w:val="22"/>
                  <w:szCs w:val="22"/>
                </w:rPr>
                <w:t xml:space="preserve"> </w:t>
              </w:r>
            </w:ins>
            <w:r w:rsidR="00A6088F" w:rsidRPr="00A6088F">
              <w:rPr>
                <w:rFonts w:ascii="Century Schoolbook" w:hAnsi="Century Schoolbook"/>
                <w:sz w:val="22"/>
                <w:szCs w:val="22"/>
              </w:rPr>
              <w:t>between</w:t>
            </w:r>
            <w:r w:rsidR="003B1536">
              <w:rPr>
                <w:rFonts w:ascii="Century Schoolbook" w:hAnsi="Century Schoolbook"/>
                <w:sz w:val="22"/>
                <w:szCs w:val="22"/>
              </w:rPr>
              <w:t xml:space="preserve"> cortical</w:t>
            </w:r>
            <w:r w:rsidR="00A6088F" w:rsidRPr="00A6088F">
              <w:rPr>
                <w:rFonts w:ascii="Century Schoolbook" w:hAnsi="Century Schoolbook"/>
                <w:sz w:val="22"/>
                <w:szCs w:val="22"/>
              </w:rPr>
              <w:t xml:space="preserve"> regions—is </w:t>
            </w:r>
            <w:r w:rsidR="00A6088F">
              <w:rPr>
                <w:rFonts w:ascii="Century Schoolbook" w:hAnsi="Century Schoolbook"/>
                <w:sz w:val="22"/>
                <w:szCs w:val="22"/>
              </w:rPr>
              <w:t>ubiquitously</w:t>
            </w:r>
            <w:r w:rsidR="00A6088F" w:rsidRPr="00A6088F">
              <w:rPr>
                <w:rFonts w:ascii="Century Schoolbook" w:hAnsi="Century Schoolbook"/>
                <w:sz w:val="22"/>
                <w:szCs w:val="22"/>
              </w:rPr>
              <w:t xml:space="preserve"> reported to be atypical in ASD, offering a </w:t>
            </w:r>
            <w:r w:rsidR="0080597B">
              <w:rPr>
                <w:rFonts w:ascii="Century Schoolbook" w:hAnsi="Century Schoolbook"/>
                <w:sz w:val="22"/>
                <w:szCs w:val="22"/>
              </w:rPr>
              <w:t>potential</w:t>
            </w:r>
            <w:r w:rsidR="00A6088F" w:rsidRPr="00A6088F">
              <w:rPr>
                <w:rFonts w:ascii="Century Schoolbook" w:hAnsi="Century Schoolbook"/>
                <w:sz w:val="22"/>
                <w:szCs w:val="22"/>
              </w:rPr>
              <w:t xml:space="preserve"> </w:t>
            </w:r>
            <w:r w:rsidR="00A6088F">
              <w:rPr>
                <w:rFonts w:ascii="Century Schoolbook" w:hAnsi="Century Schoolbook"/>
                <w:sz w:val="22"/>
                <w:szCs w:val="22"/>
              </w:rPr>
              <w:t xml:space="preserve">assay </w:t>
            </w:r>
            <w:r w:rsidR="00505CF8">
              <w:rPr>
                <w:rFonts w:ascii="Century Schoolbook" w:hAnsi="Century Schoolbook"/>
                <w:sz w:val="22"/>
                <w:szCs w:val="22"/>
              </w:rPr>
              <w:t>of</w:t>
            </w:r>
            <w:r w:rsidR="00A6088F" w:rsidRPr="00A6088F">
              <w:rPr>
                <w:rFonts w:ascii="Century Schoolbook" w:hAnsi="Century Schoolbook"/>
                <w:sz w:val="22"/>
                <w:szCs w:val="22"/>
              </w:rPr>
              <w:t xml:space="preserve"> disrupted information processing and network connectivity.</w:t>
            </w:r>
            <w:r w:rsidR="00A6088F">
              <w:rPr>
                <w:rFonts w:ascii="Century Schoolbook" w:hAnsi="Century Schoolbook"/>
                <w:sz w:val="22"/>
                <w:szCs w:val="22"/>
              </w:rPr>
              <w:t xml:space="preserve"> H</w:t>
            </w:r>
            <w:r w:rsidRPr="00ED6627">
              <w:rPr>
                <w:rFonts w:ascii="Century Schoolbook" w:hAnsi="Century Schoolbook"/>
                <w:sz w:val="22"/>
                <w:szCs w:val="22"/>
              </w:rPr>
              <w:t xml:space="preserve">owever, findings are </w:t>
            </w:r>
            <w:r>
              <w:rPr>
                <w:rFonts w:ascii="Century Schoolbook" w:hAnsi="Century Schoolbook"/>
                <w:sz w:val="22"/>
                <w:szCs w:val="22"/>
              </w:rPr>
              <w:t xml:space="preserve">i) </w:t>
            </w:r>
            <w:r w:rsidRPr="00ED6627">
              <w:rPr>
                <w:rFonts w:ascii="Century Schoolbook" w:hAnsi="Century Schoolbook"/>
                <w:sz w:val="22"/>
                <w:szCs w:val="22"/>
              </w:rPr>
              <w:t xml:space="preserve">often challenging to </w:t>
            </w:r>
            <w:ins w:id="10" w:author="Sophie  Molholm" w:date="2025-05-02T13:00:00Z" w16du:dateUtc="2025-05-02T17:00:00Z">
              <w:r w:rsidR="006A224E">
                <w:rPr>
                  <w:rFonts w:ascii="Century Schoolbook" w:hAnsi="Century Schoolbook"/>
                  <w:sz w:val="22"/>
                  <w:szCs w:val="22"/>
                </w:rPr>
                <w:t xml:space="preserve">compare across studies and to </w:t>
              </w:r>
            </w:ins>
            <w:r w:rsidRPr="00ED6627">
              <w:rPr>
                <w:rFonts w:ascii="Century Schoolbook" w:hAnsi="Century Schoolbook"/>
                <w:sz w:val="22"/>
                <w:szCs w:val="22"/>
              </w:rPr>
              <w:t>replicate</w:t>
            </w:r>
            <w:r w:rsidR="004629A1">
              <w:rPr>
                <w:rFonts w:ascii="Century Schoolbook" w:hAnsi="Century Schoolbook"/>
                <w:sz w:val="22"/>
                <w:szCs w:val="22"/>
              </w:rPr>
              <w:t xml:space="preserve"> </w:t>
            </w:r>
            <w:r w:rsidRPr="00ED6627">
              <w:rPr>
                <w:rFonts w:ascii="Century Schoolbook" w:hAnsi="Century Schoolbook"/>
                <w:sz w:val="22"/>
                <w:szCs w:val="22"/>
              </w:rPr>
              <w:t xml:space="preserve">due to differences in </w:t>
            </w:r>
            <w:r w:rsidR="004629A1">
              <w:rPr>
                <w:rFonts w:ascii="Century Schoolbook" w:hAnsi="Century Schoolbook"/>
                <w:sz w:val="22"/>
                <w:szCs w:val="22"/>
              </w:rPr>
              <w:t>methodology</w:t>
            </w:r>
            <w:r w:rsidRPr="00ED6627">
              <w:rPr>
                <w:rFonts w:ascii="Century Schoolbook" w:hAnsi="Century Schoolbook"/>
                <w:sz w:val="22"/>
                <w:szCs w:val="22"/>
              </w:rPr>
              <w:t xml:space="preserve"> and </w:t>
            </w:r>
            <w:del w:id="11" w:author="Sophie  Molholm" w:date="2025-05-02T12:24:00Z" w16du:dateUtc="2025-05-02T16:24:00Z">
              <w:r w:rsidRPr="00ED6627" w:rsidDel="00D0336F">
                <w:rPr>
                  <w:rFonts w:ascii="Century Schoolbook" w:hAnsi="Century Schoolbook"/>
                  <w:sz w:val="22"/>
                  <w:szCs w:val="22"/>
                </w:rPr>
                <w:delText xml:space="preserve">clinical </w:delText>
              </w:r>
            </w:del>
            <w:r w:rsidRPr="00ED6627">
              <w:rPr>
                <w:rFonts w:ascii="Century Schoolbook" w:hAnsi="Century Schoolbook"/>
                <w:sz w:val="22"/>
                <w:szCs w:val="22"/>
              </w:rPr>
              <w:t>p</w:t>
            </w:r>
            <w:ins w:id="12" w:author="Sophie  Molholm" w:date="2025-05-02T12:24:00Z" w16du:dateUtc="2025-05-02T16:24:00Z">
              <w:r w:rsidR="00D0336F">
                <w:rPr>
                  <w:rFonts w:ascii="Century Schoolbook" w:hAnsi="Century Schoolbook"/>
                  <w:sz w:val="22"/>
                  <w:szCs w:val="22"/>
                </w:rPr>
                <w:t>articipant</w:t>
              </w:r>
            </w:ins>
            <w:del w:id="13" w:author="Sophie  Molholm" w:date="2025-05-02T12:24:00Z" w16du:dateUtc="2025-05-02T16:24:00Z">
              <w:r w:rsidRPr="00ED6627" w:rsidDel="00D0336F">
                <w:rPr>
                  <w:rFonts w:ascii="Century Schoolbook" w:hAnsi="Century Schoolbook"/>
                  <w:sz w:val="22"/>
                  <w:szCs w:val="22"/>
                </w:rPr>
                <w:delText>opulation</w:delText>
              </w:r>
            </w:del>
            <w:ins w:id="14" w:author="Sophie  Molholm" w:date="2025-05-02T12:24:00Z" w16du:dateUtc="2025-05-02T16:24:00Z">
              <w:r w:rsidR="00D0336F">
                <w:rPr>
                  <w:rFonts w:ascii="Century Schoolbook" w:hAnsi="Century Schoolbook"/>
                  <w:sz w:val="22"/>
                  <w:szCs w:val="22"/>
                </w:rPr>
                <w:t xml:space="preserve"> characteristics</w:t>
              </w:r>
            </w:ins>
            <w:del w:id="15" w:author="Sophie  Molholm" w:date="2025-05-02T12:24:00Z" w16du:dateUtc="2025-05-02T16:24:00Z">
              <w:r w:rsidRPr="00ED6627" w:rsidDel="00D0336F">
                <w:rPr>
                  <w:rFonts w:ascii="Century Schoolbook" w:hAnsi="Century Schoolbook"/>
                  <w:sz w:val="22"/>
                  <w:szCs w:val="22"/>
                </w:rPr>
                <w:delText>s</w:delText>
              </w:r>
            </w:del>
            <w:r w:rsidR="004629A1">
              <w:rPr>
                <w:rFonts w:ascii="Century Schoolbook" w:hAnsi="Century Schoolbook"/>
                <w:sz w:val="22"/>
                <w:szCs w:val="22"/>
              </w:rPr>
              <w:t xml:space="preserve">, </w:t>
            </w:r>
            <w:r w:rsidRPr="00ED6627">
              <w:rPr>
                <w:rFonts w:ascii="Century Schoolbook" w:hAnsi="Century Schoolbook"/>
                <w:sz w:val="22"/>
                <w:szCs w:val="22"/>
              </w:rPr>
              <w:t xml:space="preserve">and </w:t>
            </w:r>
            <w:r>
              <w:rPr>
                <w:rFonts w:ascii="Century Schoolbook" w:hAnsi="Century Schoolbook"/>
                <w:sz w:val="22"/>
                <w:szCs w:val="22"/>
              </w:rPr>
              <w:t>ii)</w:t>
            </w:r>
            <w:r w:rsidRPr="00ED6627">
              <w:rPr>
                <w:rFonts w:ascii="Century Schoolbook" w:hAnsi="Century Schoolbook"/>
                <w:sz w:val="22"/>
                <w:szCs w:val="22"/>
              </w:rPr>
              <w:t xml:space="preserve"> typically limited to between-group comparisons, which fail to account for </w:t>
            </w:r>
            <w:del w:id="16" w:author="Sophie  Molholm" w:date="2025-05-02T12:35:00Z" w16du:dateUtc="2025-05-02T16:35:00Z">
              <w:r w:rsidRPr="00ED6627" w:rsidDel="00082952">
                <w:rPr>
                  <w:rFonts w:ascii="Century Schoolbook" w:hAnsi="Century Schoolbook"/>
                  <w:sz w:val="22"/>
                  <w:szCs w:val="22"/>
                </w:rPr>
                <w:delText xml:space="preserve">substantial </w:delText>
              </w:r>
            </w:del>
            <w:ins w:id="17" w:author="Sophie  Molholm" w:date="2025-05-02T12:35:00Z" w16du:dateUtc="2025-05-02T16:35:00Z">
              <w:r w:rsidR="00082952">
                <w:rPr>
                  <w:rFonts w:ascii="Century Schoolbook" w:hAnsi="Century Schoolbook"/>
                  <w:sz w:val="22"/>
                  <w:szCs w:val="22"/>
                </w:rPr>
                <w:t xml:space="preserve">neurophysiological differences underlying </w:t>
              </w:r>
            </w:ins>
            <w:r w:rsidRPr="00ED6627">
              <w:rPr>
                <w:rFonts w:ascii="Century Schoolbook" w:hAnsi="Century Schoolbook"/>
                <w:sz w:val="22"/>
                <w:szCs w:val="22"/>
              </w:rPr>
              <w:t xml:space="preserve">heterogeneity within the ASD </w:t>
            </w:r>
            <w:r w:rsidR="00BC6718">
              <w:rPr>
                <w:rFonts w:ascii="Century Schoolbook" w:hAnsi="Century Schoolbook"/>
                <w:sz w:val="22"/>
                <w:szCs w:val="22"/>
              </w:rPr>
              <w:t>population</w:t>
            </w:r>
            <w:ins w:id="18" w:author="Sophie  Molholm" w:date="2025-05-02T12:36:00Z" w16du:dateUtc="2025-05-02T16:36:00Z">
              <w:r w:rsidR="00082952">
                <w:rPr>
                  <w:rFonts w:ascii="Century Schoolbook" w:hAnsi="Century Schoolbook"/>
                  <w:sz w:val="22"/>
                  <w:szCs w:val="22"/>
                </w:rPr>
                <w:t xml:space="preserve">. </w:t>
              </w:r>
            </w:ins>
            <w:ins w:id="19" w:author="Sophie  Molholm" w:date="2025-05-02T12:40:00Z" w16du:dateUtc="2025-05-02T16:40:00Z">
              <w:r w:rsidR="00082952">
                <w:rPr>
                  <w:rFonts w:ascii="Century Schoolbook" w:hAnsi="Century Schoolbook"/>
                  <w:sz w:val="22"/>
                  <w:szCs w:val="22"/>
                </w:rPr>
                <w:t xml:space="preserve">Critically, </w:t>
              </w:r>
            </w:ins>
            <w:ins w:id="20" w:author="Sophie  Molholm" w:date="2025-05-02T12:42:00Z" w16du:dateUtc="2025-05-02T16:42:00Z">
              <w:r w:rsidR="00082952">
                <w:rPr>
                  <w:rFonts w:ascii="Century Schoolbook" w:hAnsi="Century Schoolbook"/>
                  <w:sz w:val="22"/>
                  <w:szCs w:val="22"/>
                </w:rPr>
                <w:t xml:space="preserve">this </w:t>
              </w:r>
            </w:ins>
            <w:ins w:id="21" w:author="Sophie  Molholm" w:date="2025-05-02T12:39:00Z" w16du:dateUtc="2025-05-02T16:39:00Z">
              <w:r w:rsidR="00082952">
                <w:rPr>
                  <w:rFonts w:ascii="Century Schoolbook" w:hAnsi="Century Schoolbook"/>
                  <w:sz w:val="22"/>
                  <w:szCs w:val="22"/>
                </w:rPr>
                <w:t>heterogeneity</w:t>
              </w:r>
            </w:ins>
            <w:ins w:id="22" w:author="Sophie  Molholm" w:date="2025-05-02T12:53:00Z" w16du:dateUtc="2025-05-02T16:53:00Z">
              <w:r w:rsidR="0068590A">
                <w:rPr>
                  <w:rFonts w:ascii="Century Schoolbook" w:hAnsi="Century Schoolbook"/>
                  <w:sz w:val="22"/>
                  <w:szCs w:val="22"/>
                </w:rPr>
                <w:t xml:space="preserve"> likely </w:t>
              </w:r>
            </w:ins>
            <w:ins w:id="23" w:author="Sophie  Molholm" w:date="2025-05-02T12:39:00Z" w16du:dateUtc="2025-05-02T16:39:00Z">
              <w:r w:rsidR="00082952">
                <w:rPr>
                  <w:rFonts w:ascii="Century Schoolbook" w:hAnsi="Century Schoolbook"/>
                  <w:sz w:val="22"/>
                  <w:szCs w:val="22"/>
                </w:rPr>
                <w:t>reflect</w:t>
              </w:r>
            </w:ins>
            <w:ins w:id="24" w:author="Sophie  Molholm" w:date="2025-05-02T13:02:00Z" w16du:dateUtc="2025-05-02T17:02:00Z">
              <w:r w:rsidR="006A224E">
                <w:rPr>
                  <w:rFonts w:ascii="Century Schoolbook" w:hAnsi="Century Schoolbook"/>
                  <w:sz w:val="22"/>
                  <w:szCs w:val="22"/>
                </w:rPr>
                <w:t>s</w:t>
              </w:r>
            </w:ins>
            <w:ins w:id="25" w:author="Sophie  Molholm" w:date="2025-05-02T12:39:00Z" w16du:dateUtc="2025-05-02T16:39:00Z">
              <w:r w:rsidR="00082952">
                <w:rPr>
                  <w:rFonts w:ascii="Century Schoolbook" w:hAnsi="Century Schoolbook"/>
                  <w:sz w:val="22"/>
                  <w:szCs w:val="22"/>
                </w:rPr>
                <w:t xml:space="preserve"> </w:t>
              </w:r>
            </w:ins>
            <w:ins w:id="26" w:author="Sophie  Molholm" w:date="2025-05-02T12:43:00Z" w16du:dateUtc="2025-05-02T16:43:00Z">
              <w:r w:rsidR="00082952">
                <w:rPr>
                  <w:rFonts w:ascii="Century Schoolbook" w:hAnsi="Century Schoolbook"/>
                  <w:sz w:val="22"/>
                  <w:szCs w:val="22"/>
                </w:rPr>
                <w:t xml:space="preserve">differing </w:t>
              </w:r>
            </w:ins>
            <w:ins w:id="27" w:author="Sophie  Molholm" w:date="2025-05-02T13:02:00Z" w16du:dateUtc="2025-05-02T17:02:00Z">
              <w:r w:rsidR="006A224E">
                <w:rPr>
                  <w:rFonts w:ascii="Century Schoolbook" w:hAnsi="Century Schoolbook"/>
                  <w:sz w:val="22"/>
                  <w:szCs w:val="22"/>
                </w:rPr>
                <w:t xml:space="preserve">neurobiological </w:t>
              </w:r>
            </w:ins>
            <w:ins w:id="28" w:author="Sophie  Molholm" w:date="2025-05-02T12:40:00Z" w16du:dateUtc="2025-05-02T16:40:00Z">
              <w:r w:rsidR="00082952">
                <w:rPr>
                  <w:rFonts w:ascii="Century Schoolbook" w:hAnsi="Century Schoolbook"/>
                  <w:sz w:val="22"/>
                  <w:szCs w:val="22"/>
                </w:rPr>
                <w:t>mechanis</w:t>
              </w:r>
            </w:ins>
            <w:ins w:id="29" w:author="Sophie  Molholm" w:date="2025-05-02T12:46:00Z" w16du:dateUtc="2025-05-02T16:46:00Z">
              <w:r w:rsidR="0068590A">
                <w:rPr>
                  <w:rFonts w:ascii="Century Schoolbook" w:hAnsi="Century Schoolbook"/>
                  <w:sz w:val="22"/>
                  <w:szCs w:val="22"/>
                </w:rPr>
                <w:t>ms of</w:t>
              </w:r>
            </w:ins>
            <w:ins w:id="30" w:author="Sophie  Molholm" w:date="2025-05-02T12:42:00Z" w16du:dateUtc="2025-05-02T16:42:00Z">
              <w:r w:rsidR="00082952">
                <w:rPr>
                  <w:rFonts w:ascii="Century Schoolbook" w:hAnsi="Century Schoolbook"/>
                  <w:sz w:val="22"/>
                  <w:szCs w:val="22"/>
                </w:rPr>
                <w:t xml:space="preserve"> ASD</w:t>
              </w:r>
            </w:ins>
            <w:ins w:id="31" w:author="Sophie  Molholm" w:date="2025-05-02T12:49:00Z" w16du:dateUtc="2025-05-02T16:49:00Z">
              <w:r w:rsidR="0068590A">
                <w:rPr>
                  <w:rFonts w:ascii="Century Schoolbook" w:hAnsi="Century Schoolbook"/>
                  <w:sz w:val="22"/>
                  <w:szCs w:val="22"/>
                </w:rPr>
                <w:t xml:space="preserve"> that are responsive to different treatments</w:t>
              </w:r>
            </w:ins>
            <w:ins w:id="32" w:author="Sophie  Molholm" w:date="2025-05-02T12:47:00Z" w16du:dateUtc="2025-05-02T16:47:00Z">
              <w:r w:rsidR="0068590A">
                <w:rPr>
                  <w:rFonts w:ascii="Century Schoolbook" w:hAnsi="Century Schoolbook"/>
                  <w:sz w:val="22"/>
                  <w:szCs w:val="22"/>
                </w:rPr>
                <w:t xml:space="preserve">. </w:t>
              </w:r>
            </w:ins>
            <w:del w:id="33" w:author="Sophie  Molholm" w:date="2025-05-02T12:36:00Z" w16du:dateUtc="2025-05-02T16:36:00Z">
              <w:r w:rsidR="00D31A68" w:rsidDel="00082952">
                <w:rPr>
                  <w:rFonts w:ascii="Century Schoolbook" w:hAnsi="Century Schoolbook"/>
                  <w:sz w:val="22"/>
                  <w:szCs w:val="22"/>
                </w:rPr>
                <w:delText xml:space="preserve"> at the individual-level</w:delText>
              </w:r>
              <w:r w:rsidRPr="00ED6627" w:rsidDel="00082952">
                <w:rPr>
                  <w:rFonts w:ascii="Century Schoolbook" w:hAnsi="Century Schoolbook"/>
                  <w:sz w:val="22"/>
                  <w:szCs w:val="22"/>
                </w:rPr>
                <w:delText>.</w:delText>
              </w:r>
              <w:r w:rsidR="00727D9D" w:rsidDel="00082952">
                <w:rPr>
                  <w:rFonts w:ascii="Century Schoolbook" w:hAnsi="Century Schoolbook"/>
                  <w:sz w:val="22"/>
                  <w:szCs w:val="22"/>
                </w:rPr>
                <w:delText xml:space="preserve"> </w:delText>
              </w:r>
            </w:del>
          </w:p>
          <w:p w14:paraId="5CC7CE14" w14:textId="77777777" w:rsidR="00727D9D" w:rsidRDefault="00727D9D" w:rsidP="001604F0">
            <w:pPr>
              <w:rPr>
                <w:rFonts w:ascii="Century Schoolbook" w:hAnsi="Century Schoolbook"/>
                <w:sz w:val="22"/>
                <w:szCs w:val="22"/>
              </w:rPr>
            </w:pPr>
          </w:p>
          <w:p w14:paraId="6CE1E4F6" w14:textId="5AE3574C" w:rsidR="00FF6024" w:rsidRPr="00FF6024" w:rsidRDefault="004D67FF" w:rsidP="00FF6024">
            <w:pPr>
              <w:rPr>
                <w:rFonts w:ascii="Century Schoolbook" w:hAnsi="Century Schoolbook"/>
                <w:sz w:val="22"/>
                <w:szCs w:val="22"/>
              </w:rPr>
            </w:pPr>
            <w:r>
              <w:rPr>
                <w:rFonts w:ascii="Century Schoolbook" w:hAnsi="Century Schoolbook"/>
                <w:sz w:val="22"/>
                <w:szCs w:val="22"/>
              </w:rPr>
              <w:t>To address these limitations</w:t>
            </w:r>
            <w:r w:rsidR="00727D9D">
              <w:rPr>
                <w:rFonts w:ascii="Century Schoolbook" w:hAnsi="Century Schoolbook"/>
                <w:sz w:val="22"/>
                <w:szCs w:val="22"/>
              </w:rPr>
              <w:t xml:space="preserve">, </w:t>
            </w:r>
            <w:r w:rsidR="00140685">
              <w:rPr>
                <w:rFonts w:ascii="Century Schoolbook" w:hAnsi="Century Schoolbook"/>
                <w:sz w:val="22"/>
                <w:szCs w:val="22"/>
              </w:rPr>
              <w:t>w</w:t>
            </w:r>
            <w:r w:rsidR="00140685" w:rsidRPr="00ED6627">
              <w:rPr>
                <w:rFonts w:ascii="Century Schoolbook" w:hAnsi="Century Schoolbook"/>
                <w:sz w:val="22"/>
                <w:szCs w:val="22"/>
              </w:rPr>
              <w:t xml:space="preserve">e curated a rich clinical dataset </w:t>
            </w:r>
            <w:r w:rsidR="00B01E62">
              <w:rPr>
                <w:rFonts w:ascii="Century Schoolbook" w:hAnsi="Century Schoolbook"/>
                <w:sz w:val="22"/>
                <w:szCs w:val="22"/>
              </w:rPr>
              <w:t xml:space="preserve">compromising </w:t>
            </w:r>
            <w:r w:rsidR="002832E1">
              <w:rPr>
                <w:rFonts w:ascii="Century Schoolbook" w:hAnsi="Century Schoolbook"/>
                <w:sz w:val="22"/>
                <w:szCs w:val="22"/>
              </w:rPr>
              <w:t>high-density</w:t>
            </w:r>
            <w:r w:rsidR="00140685" w:rsidRPr="00ED6627">
              <w:rPr>
                <w:rFonts w:ascii="Century Schoolbook" w:hAnsi="Century Schoolbook"/>
                <w:sz w:val="22"/>
                <w:szCs w:val="22"/>
              </w:rPr>
              <w:t xml:space="preserve"> </w:t>
            </w:r>
            <w:r w:rsidR="00CE7678">
              <w:rPr>
                <w:rFonts w:ascii="Century Schoolbook" w:hAnsi="Century Schoolbook"/>
                <w:sz w:val="22"/>
                <w:szCs w:val="22"/>
              </w:rPr>
              <w:t xml:space="preserve">EEG </w:t>
            </w:r>
            <w:r w:rsidR="00140685" w:rsidRPr="00ED6627">
              <w:rPr>
                <w:rFonts w:ascii="Century Schoolbook" w:hAnsi="Century Schoolbook"/>
                <w:sz w:val="22"/>
                <w:szCs w:val="22"/>
              </w:rPr>
              <w:t xml:space="preserve">data </w:t>
            </w:r>
            <w:ins w:id="34" w:author="Sophie  Molholm" w:date="2025-05-02T13:05:00Z" w16du:dateUtc="2025-05-02T17:05:00Z">
              <w:r w:rsidR="00993E84">
                <w:rPr>
                  <w:rFonts w:ascii="Century Schoolbook" w:hAnsi="Century Schoolbook"/>
                  <w:sz w:val="22"/>
                  <w:szCs w:val="22"/>
                </w:rPr>
                <w:t xml:space="preserve">from 136 individuals </w:t>
              </w:r>
            </w:ins>
            <w:commentRangeStart w:id="35"/>
            <w:r w:rsidR="00140685" w:rsidRPr="00ED6627">
              <w:rPr>
                <w:rFonts w:ascii="Century Schoolbook" w:hAnsi="Century Schoolbook"/>
                <w:sz w:val="22"/>
                <w:szCs w:val="22"/>
              </w:rPr>
              <w:t>from</w:t>
            </w:r>
            <w:commentRangeEnd w:id="35"/>
            <w:r w:rsidR="005A4500">
              <w:rPr>
                <w:rStyle w:val="CommentReference"/>
                <w:rFonts w:asciiTheme="minorHAnsi" w:eastAsiaTheme="minorHAnsi" w:hAnsiTheme="minorHAnsi" w:cstheme="minorBidi"/>
                <w:kern w:val="2"/>
                <w14:ligatures w14:val="standardContextual"/>
              </w:rPr>
              <w:commentReference w:id="35"/>
            </w:r>
            <w:r w:rsidR="00DC657B">
              <w:rPr>
                <w:rFonts w:ascii="Century Schoolbook" w:hAnsi="Century Schoolbook"/>
                <w:sz w:val="22"/>
                <w:szCs w:val="22"/>
              </w:rPr>
              <w:t xml:space="preserve"> </w:t>
            </w:r>
            <w:r w:rsidR="00140685" w:rsidRPr="00ED6627">
              <w:rPr>
                <w:rFonts w:ascii="Century Schoolbook" w:hAnsi="Century Schoolbook"/>
                <w:sz w:val="22"/>
                <w:szCs w:val="22"/>
              </w:rPr>
              <w:t>eight paradigms</w:t>
            </w:r>
            <w:del w:id="36" w:author="Sophie  Molholm" w:date="2025-05-02T13:05:00Z" w16du:dateUtc="2025-05-02T17:05:00Z">
              <w:r w:rsidR="00DC657B" w:rsidDel="00993E84">
                <w:rPr>
                  <w:rFonts w:ascii="Century Schoolbook" w:hAnsi="Century Schoolbook"/>
                  <w:sz w:val="22"/>
                  <w:szCs w:val="22"/>
                </w:rPr>
                <w:delText xml:space="preserve"> </w:delText>
              </w:r>
            </w:del>
            <w:del w:id="37" w:author="Sophie  Molholm" w:date="2025-05-02T13:04:00Z" w16du:dateUtc="2025-05-02T17:04:00Z">
              <w:r w:rsidR="00DC657B" w:rsidDel="00993E84">
                <w:rPr>
                  <w:rFonts w:ascii="Century Schoolbook" w:hAnsi="Century Schoolbook"/>
                  <w:sz w:val="22"/>
                  <w:szCs w:val="22"/>
                </w:rPr>
                <w:delText xml:space="preserve">and </w:delText>
              </w:r>
            </w:del>
            <w:del w:id="38" w:author="Sophie  Molholm" w:date="2025-05-02T13:05:00Z" w16du:dateUtc="2025-05-02T17:05:00Z">
              <w:r w:rsidR="00DC657B" w:rsidDel="00993E84">
                <w:rPr>
                  <w:rFonts w:ascii="Century Schoolbook" w:hAnsi="Century Schoolbook"/>
                  <w:sz w:val="22"/>
                  <w:szCs w:val="22"/>
                </w:rPr>
                <w:delText>136 individuals</w:delText>
              </w:r>
            </w:del>
            <w:r w:rsidR="00140685" w:rsidRPr="00ED6627">
              <w:rPr>
                <w:rFonts w:ascii="Century Schoolbook" w:hAnsi="Century Schoolbook"/>
                <w:sz w:val="22"/>
                <w:szCs w:val="22"/>
              </w:rPr>
              <w:t>—</w:t>
            </w:r>
            <w:r w:rsidR="005A4500">
              <w:rPr>
                <w:rFonts w:ascii="Century Schoolbook" w:hAnsi="Century Schoolbook"/>
                <w:sz w:val="22"/>
                <w:szCs w:val="22"/>
              </w:rPr>
              <w:t>probing</w:t>
            </w:r>
            <w:r w:rsidR="00140685" w:rsidRPr="00ED6627">
              <w:rPr>
                <w:rFonts w:ascii="Century Schoolbook" w:hAnsi="Century Schoolbook"/>
                <w:sz w:val="22"/>
                <w:szCs w:val="22"/>
              </w:rPr>
              <w:t xml:space="preserve"> </w:t>
            </w:r>
            <w:ins w:id="39" w:author="Sophie  Molholm" w:date="2025-05-02T12:59:00Z" w16du:dateUtc="2025-05-02T16:59:00Z">
              <w:r w:rsidR="006A224E">
                <w:rPr>
                  <w:rFonts w:ascii="Century Schoolbook" w:hAnsi="Century Schoolbook"/>
                  <w:sz w:val="22"/>
                  <w:szCs w:val="22"/>
                </w:rPr>
                <w:t xml:space="preserve">brain function under a range of </w:t>
              </w:r>
            </w:ins>
            <w:r w:rsidR="00140685" w:rsidRPr="00ED6627">
              <w:rPr>
                <w:rFonts w:ascii="Century Schoolbook" w:hAnsi="Century Schoolbook"/>
                <w:sz w:val="22"/>
                <w:szCs w:val="22"/>
              </w:rPr>
              <w:t>sensory, motor, and cognitive domains—alongside rigorous clinical assessments</w:t>
            </w:r>
            <w:r w:rsidR="00500C25">
              <w:rPr>
                <w:rFonts w:ascii="Century Schoolbook" w:hAnsi="Century Schoolbook"/>
                <w:sz w:val="22"/>
                <w:szCs w:val="22"/>
              </w:rPr>
              <w:t xml:space="preserve">. </w:t>
            </w:r>
            <w:r w:rsidR="00A253F4">
              <w:rPr>
                <w:rFonts w:ascii="Century Schoolbook" w:hAnsi="Century Schoolbook"/>
                <w:sz w:val="22"/>
                <w:szCs w:val="22"/>
              </w:rPr>
              <w:t>This large</w:t>
            </w:r>
            <w:del w:id="40" w:author="Sophie  Molholm" w:date="2025-05-02T12:27:00Z" w16du:dateUtc="2025-05-02T16:27:00Z">
              <w:r w:rsidR="00FF6024" w:rsidRPr="00FF6024" w:rsidDel="00D0336F">
                <w:rPr>
                  <w:rFonts w:ascii="Century Schoolbook" w:hAnsi="Century Schoolbook"/>
                  <w:sz w:val="22"/>
                  <w:szCs w:val="22"/>
                </w:rPr>
                <w:delText>, heterogeneous</w:delText>
              </w:r>
            </w:del>
            <w:r w:rsidR="00FF6024" w:rsidRPr="00FF6024">
              <w:rPr>
                <w:rFonts w:ascii="Century Schoolbook" w:hAnsi="Century Schoolbook"/>
                <w:sz w:val="22"/>
                <w:szCs w:val="22"/>
              </w:rPr>
              <w:t xml:space="preserve"> sample </w:t>
            </w:r>
            <w:r w:rsidR="00A253F4">
              <w:rPr>
                <w:rFonts w:ascii="Century Schoolbook" w:hAnsi="Century Schoolbook"/>
                <w:sz w:val="22"/>
                <w:szCs w:val="22"/>
              </w:rPr>
              <w:t xml:space="preserve">includes </w:t>
            </w:r>
            <w:r w:rsidR="00A253F4" w:rsidRPr="00A253F4">
              <w:rPr>
                <w:rFonts w:ascii="Century Schoolbook" w:hAnsi="Century Schoolbook"/>
                <w:sz w:val="22"/>
                <w:szCs w:val="22"/>
              </w:rPr>
              <w:t xml:space="preserve">autistic </w:t>
            </w:r>
            <w:del w:id="41" w:author="Sophie  Molholm" w:date="2025-05-02T12:55:00Z" w16du:dateUtc="2025-05-02T16:55:00Z">
              <w:r w:rsidR="00A253F4" w:rsidRPr="00A253F4" w:rsidDel="006A224E">
                <w:rPr>
                  <w:rFonts w:ascii="Century Schoolbook" w:hAnsi="Century Schoolbook"/>
                  <w:sz w:val="22"/>
                  <w:szCs w:val="22"/>
                </w:rPr>
                <w:delText xml:space="preserve">individuals </w:delText>
              </w:r>
            </w:del>
            <w:ins w:id="42" w:author="Sophie  Molholm" w:date="2025-05-02T12:55:00Z" w16du:dateUtc="2025-05-02T16:55:00Z">
              <w:r w:rsidR="006A224E">
                <w:rPr>
                  <w:rFonts w:ascii="Century Schoolbook" w:hAnsi="Century Schoolbook"/>
                  <w:sz w:val="22"/>
                  <w:szCs w:val="22"/>
                </w:rPr>
                <w:t>children</w:t>
              </w:r>
              <w:r w:rsidR="006A224E" w:rsidRPr="00A253F4">
                <w:rPr>
                  <w:rFonts w:ascii="Century Schoolbook" w:hAnsi="Century Schoolbook"/>
                  <w:sz w:val="22"/>
                  <w:szCs w:val="22"/>
                </w:rPr>
                <w:t xml:space="preserve"> </w:t>
              </w:r>
            </w:ins>
            <w:r w:rsidR="00A253F4" w:rsidRPr="00A253F4">
              <w:rPr>
                <w:rFonts w:ascii="Century Schoolbook" w:hAnsi="Century Schoolbook"/>
                <w:sz w:val="22"/>
                <w:szCs w:val="22"/>
              </w:rPr>
              <w:t xml:space="preserve">(n=66), age- and IQ-matched typically developing peers (n=41), and unaffected siblings </w:t>
            </w:r>
            <w:ins w:id="43" w:author="Sophie  Molholm" w:date="2025-05-02T12:25:00Z" w16du:dateUtc="2025-05-02T16:25:00Z">
              <w:r w:rsidR="00D0336F">
                <w:rPr>
                  <w:rFonts w:ascii="Century Schoolbook" w:hAnsi="Century Schoolbook"/>
                  <w:sz w:val="22"/>
                  <w:szCs w:val="22"/>
                </w:rPr>
                <w:t xml:space="preserve">of individuals with ASD </w:t>
              </w:r>
            </w:ins>
            <w:r w:rsidR="00A253F4" w:rsidRPr="00A253F4">
              <w:rPr>
                <w:rFonts w:ascii="Century Schoolbook" w:hAnsi="Century Schoolbook"/>
                <w:sz w:val="22"/>
                <w:szCs w:val="22"/>
              </w:rPr>
              <w:t>(n=29),</w:t>
            </w:r>
            <w:r w:rsidR="00A253F4">
              <w:rPr>
                <w:rFonts w:ascii="Century Schoolbook" w:hAnsi="Century Schoolbook"/>
                <w:sz w:val="22"/>
                <w:szCs w:val="22"/>
              </w:rPr>
              <w:t xml:space="preserve"> </w:t>
            </w:r>
            <w:r w:rsidR="00FF6024" w:rsidRPr="00FF6024">
              <w:rPr>
                <w:rFonts w:ascii="Century Schoolbook" w:hAnsi="Century Schoolbook"/>
                <w:sz w:val="22"/>
                <w:szCs w:val="22"/>
              </w:rPr>
              <w:t>drawn from the Bronx—a highly diverse and historically underrepresented population in biomedical research</w:t>
            </w:r>
            <w:r w:rsidR="00FF6024" w:rsidRPr="00993E84">
              <w:rPr>
                <w:rFonts w:ascii="Century Schoolbook" w:hAnsi="Century Schoolbook"/>
                <w:sz w:val="22"/>
                <w:szCs w:val="22"/>
              </w:rPr>
              <w:t>.</w:t>
            </w:r>
            <w:r w:rsidR="00CE7678" w:rsidRPr="00993E84">
              <w:rPr>
                <w:rFonts w:ascii="Century Schoolbook" w:hAnsi="Century Schoolbook"/>
                <w:sz w:val="22"/>
                <w:szCs w:val="22"/>
              </w:rPr>
              <w:t xml:space="preserve"> </w:t>
            </w:r>
            <w:r w:rsidR="00453091" w:rsidRPr="00993E84">
              <w:rPr>
                <w:rFonts w:ascii="Century Schoolbook" w:hAnsi="Century Schoolbook"/>
                <w:sz w:val="22"/>
                <w:szCs w:val="22"/>
              </w:rPr>
              <w:t xml:space="preserve">Access to such data provides a rare and invaluable opportunity to systematically evaluate neuro-oscillatory activity </w:t>
            </w:r>
            <w:r w:rsidR="00453091" w:rsidRPr="00453091">
              <w:rPr>
                <w:rFonts w:ascii="Century Schoolbook" w:hAnsi="Century Schoolbook"/>
                <w:sz w:val="22"/>
                <w:szCs w:val="22"/>
              </w:rPr>
              <w:t>across multiple sensory modalities within a single</w:t>
            </w:r>
            <w:r w:rsidR="005577FE">
              <w:rPr>
                <w:rFonts w:ascii="Century Schoolbook" w:hAnsi="Century Schoolbook"/>
                <w:sz w:val="22"/>
                <w:szCs w:val="22"/>
              </w:rPr>
              <w:t xml:space="preserve"> </w:t>
            </w:r>
            <w:r w:rsidR="00453091" w:rsidRPr="00453091">
              <w:rPr>
                <w:rFonts w:ascii="Century Schoolbook" w:hAnsi="Century Schoolbook"/>
                <w:sz w:val="22"/>
                <w:szCs w:val="22"/>
              </w:rPr>
              <w:t>cohort</w:t>
            </w:r>
            <w:ins w:id="44" w:author="Sophie  Molholm" w:date="2025-05-02T13:14:00Z" w16du:dateUtc="2025-05-02T17:14:00Z">
              <w:r w:rsidR="00993E84">
                <w:rPr>
                  <w:rFonts w:ascii="Century Schoolbook" w:hAnsi="Century Schoolbook"/>
                  <w:sz w:val="22"/>
                  <w:szCs w:val="22"/>
                </w:rPr>
                <w:t>.</w:t>
              </w:r>
            </w:ins>
            <w:del w:id="45" w:author="Sophie  Molholm" w:date="2025-05-02T13:14:00Z" w16du:dateUtc="2025-05-02T17:14:00Z">
              <w:r w:rsidR="00453091" w:rsidRPr="00453091" w:rsidDel="00993E84">
                <w:rPr>
                  <w:rFonts w:ascii="Century Schoolbook" w:hAnsi="Century Schoolbook"/>
                  <w:sz w:val="22"/>
                  <w:szCs w:val="22"/>
                </w:rPr>
                <w:delText xml:space="preserve"> using consistent methodology</w:delText>
              </w:r>
            </w:del>
            <w:del w:id="46" w:author="Sophie  Molholm" w:date="2025-05-02T13:00:00Z" w16du:dateUtc="2025-05-02T17:00:00Z">
              <w:r w:rsidR="00453091" w:rsidRPr="00453091" w:rsidDel="006A224E">
                <w:rPr>
                  <w:rFonts w:ascii="Century Schoolbook" w:hAnsi="Century Schoolbook"/>
                  <w:sz w:val="22"/>
                  <w:szCs w:val="22"/>
                </w:rPr>
                <w:delText>—</w:delText>
              </w:r>
              <w:r w:rsidR="000148B4" w:rsidRPr="000148B4" w:rsidDel="006A224E">
                <w:delText xml:space="preserve"> </w:delText>
              </w:r>
              <w:r w:rsidR="000148B4" w:rsidRPr="000148B4" w:rsidDel="006A224E">
                <w:rPr>
                  <w:rFonts w:ascii="Century Schoolbook" w:hAnsi="Century Schoolbook"/>
                  <w:sz w:val="22"/>
                  <w:szCs w:val="22"/>
                </w:rPr>
                <w:delText xml:space="preserve">addressing a long-standing challenge in autism research, where </w:delText>
              </w:r>
              <w:r w:rsidR="009C45F6" w:rsidDel="006A224E">
                <w:rPr>
                  <w:rFonts w:ascii="Century Schoolbook" w:hAnsi="Century Schoolbook"/>
                  <w:sz w:val="22"/>
                  <w:szCs w:val="22"/>
                </w:rPr>
                <w:delText xml:space="preserve">significant </w:delText>
              </w:r>
              <w:r w:rsidR="000148B4" w:rsidDel="006A224E">
                <w:rPr>
                  <w:rFonts w:ascii="Century Schoolbook" w:hAnsi="Century Schoolbook"/>
                  <w:sz w:val="22"/>
                  <w:szCs w:val="22"/>
                </w:rPr>
                <w:delText xml:space="preserve">cohort and design </w:delText>
              </w:r>
              <w:r w:rsidR="000148B4" w:rsidRPr="000148B4" w:rsidDel="006A224E">
                <w:rPr>
                  <w:rFonts w:ascii="Century Schoolbook" w:hAnsi="Century Schoolbook"/>
                  <w:sz w:val="22"/>
                  <w:szCs w:val="22"/>
                </w:rPr>
                <w:delText xml:space="preserve">variability </w:delText>
              </w:r>
              <w:r w:rsidR="000148B4" w:rsidDel="006A224E">
                <w:rPr>
                  <w:rFonts w:ascii="Century Schoolbook" w:hAnsi="Century Schoolbook"/>
                  <w:sz w:val="22"/>
                  <w:szCs w:val="22"/>
                </w:rPr>
                <w:delText>hinders</w:delText>
              </w:r>
              <w:r w:rsidR="000148B4" w:rsidRPr="000148B4" w:rsidDel="006A224E">
                <w:rPr>
                  <w:rFonts w:ascii="Century Schoolbook" w:hAnsi="Century Schoolbook"/>
                  <w:sz w:val="22"/>
                  <w:szCs w:val="22"/>
                </w:rPr>
                <w:delText xml:space="preserve"> cross-study comparisons</w:delText>
              </w:r>
              <w:r w:rsidR="008E62E8" w:rsidRPr="008E62E8" w:rsidDel="006A224E">
                <w:rPr>
                  <w:rFonts w:ascii="Century Schoolbook" w:hAnsi="Century Schoolbook"/>
                  <w:sz w:val="22"/>
                  <w:szCs w:val="22"/>
                </w:rPr>
                <w:delText>.</w:delText>
              </w:r>
            </w:del>
          </w:p>
          <w:p w14:paraId="3E72A37E" w14:textId="3119A475" w:rsidR="00FF6024" w:rsidRDefault="00FF6024" w:rsidP="001604F0">
            <w:pPr>
              <w:rPr>
                <w:rFonts w:ascii="Century Schoolbook" w:hAnsi="Century Schoolbook"/>
                <w:sz w:val="22"/>
                <w:szCs w:val="22"/>
              </w:rPr>
            </w:pPr>
          </w:p>
          <w:p w14:paraId="02D56167" w14:textId="101AC83A" w:rsidR="002C5319" w:rsidRPr="00ED6627" w:rsidRDefault="00DE6664" w:rsidP="001604F0">
            <w:pPr>
              <w:rPr>
                <w:rFonts w:ascii="Century Schoolbook" w:hAnsi="Century Schoolbook"/>
                <w:sz w:val="22"/>
                <w:szCs w:val="22"/>
              </w:rPr>
            </w:pPr>
            <w:del w:id="47" w:author="Sophie  Molholm" w:date="2025-05-02T13:08:00Z" w16du:dateUtc="2025-05-02T17:08:00Z">
              <w:r w:rsidDel="00993E84">
                <w:rPr>
                  <w:rFonts w:ascii="Century Schoolbook" w:hAnsi="Century Schoolbook"/>
                  <w:sz w:val="22"/>
                  <w:szCs w:val="22"/>
                </w:rPr>
                <w:delText xml:space="preserve">Moreover, </w:delText>
              </w:r>
              <w:r w:rsidR="00E02D9E" w:rsidDel="00993E84">
                <w:rPr>
                  <w:rFonts w:ascii="Century Schoolbook" w:hAnsi="Century Schoolbook"/>
                  <w:sz w:val="22"/>
                  <w:szCs w:val="22"/>
                </w:rPr>
                <w:delText>p</w:delText>
              </w:r>
            </w:del>
            <w:ins w:id="48" w:author="Sophie  Molholm" w:date="2025-05-02T13:08:00Z" w16du:dateUtc="2025-05-02T17:08:00Z">
              <w:r w:rsidR="00993E84">
                <w:rPr>
                  <w:rFonts w:ascii="Century Schoolbook" w:hAnsi="Century Schoolbook"/>
                  <w:sz w:val="22"/>
                  <w:szCs w:val="22"/>
                </w:rPr>
                <w:t>P</w:t>
              </w:r>
            </w:ins>
            <w:r w:rsidR="00E02D9E">
              <w:rPr>
                <w:rFonts w:ascii="Century Schoolbook" w:hAnsi="Century Schoolbook"/>
                <w:sz w:val="22"/>
                <w:szCs w:val="22"/>
              </w:rPr>
              <w:t xml:space="preserve">rior EEG studies in autism </w:t>
            </w:r>
            <w:r w:rsidR="007067CA">
              <w:rPr>
                <w:rFonts w:ascii="Century Schoolbook" w:hAnsi="Century Schoolbook"/>
                <w:sz w:val="22"/>
                <w:szCs w:val="22"/>
              </w:rPr>
              <w:t>typically</w:t>
            </w:r>
            <w:r w:rsidR="00E02D9E">
              <w:rPr>
                <w:rFonts w:ascii="Century Schoolbook" w:hAnsi="Century Schoolbook"/>
                <w:sz w:val="22"/>
                <w:szCs w:val="22"/>
              </w:rPr>
              <w:t xml:space="preserve"> fail to deploy tools that evaluate ASD at the individual-level—risking oversimplification of phenotypic variation that is core to </w:t>
            </w:r>
            <w:commentRangeStart w:id="49"/>
            <w:r w:rsidR="00E02D9E">
              <w:rPr>
                <w:rFonts w:ascii="Century Schoolbook" w:hAnsi="Century Schoolbook"/>
                <w:sz w:val="22"/>
                <w:szCs w:val="22"/>
              </w:rPr>
              <w:t>autism</w:t>
            </w:r>
            <w:commentRangeEnd w:id="49"/>
            <w:r w:rsidR="00841342">
              <w:rPr>
                <w:rStyle w:val="CommentReference"/>
                <w:rFonts w:asciiTheme="minorHAnsi" w:eastAsiaTheme="minorHAnsi" w:hAnsiTheme="minorHAnsi" w:cstheme="minorBidi"/>
                <w:kern w:val="2"/>
                <w14:ligatures w14:val="standardContextual"/>
              </w:rPr>
              <w:commentReference w:id="49"/>
            </w:r>
            <w:r w:rsidR="00E02D9E">
              <w:rPr>
                <w:rFonts w:ascii="Century Schoolbook" w:hAnsi="Century Schoolbook"/>
                <w:sz w:val="22"/>
                <w:szCs w:val="22"/>
              </w:rPr>
              <w:t xml:space="preserve">. </w:t>
            </w:r>
            <w:r w:rsidR="00583704">
              <w:rPr>
                <w:rFonts w:ascii="Century Schoolbook" w:hAnsi="Century Schoolbook"/>
                <w:sz w:val="22"/>
                <w:szCs w:val="22"/>
              </w:rPr>
              <w:t>In addition to traditional analysis methods, we</w:t>
            </w:r>
            <w:r w:rsidR="00727D9D">
              <w:rPr>
                <w:rFonts w:ascii="Century Schoolbook" w:hAnsi="Century Schoolbook"/>
                <w:sz w:val="22"/>
                <w:szCs w:val="22"/>
              </w:rPr>
              <w:t xml:space="preserve"> propose </w:t>
            </w:r>
            <w:r w:rsidR="00583704">
              <w:rPr>
                <w:rFonts w:ascii="Century Schoolbook" w:hAnsi="Century Schoolbook"/>
                <w:sz w:val="22"/>
                <w:szCs w:val="22"/>
              </w:rPr>
              <w:t>integration of</w:t>
            </w:r>
            <w:r w:rsidR="00727D9D">
              <w:rPr>
                <w:rFonts w:ascii="Century Schoolbook" w:hAnsi="Century Schoolbook"/>
                <w:sz w:val="22"/>
                <w:szCs w:val="22"/>
              </w:rPr>
              <w:t xml:space="preserve"> novel </w:t>
            </w:r>
            <w:r w:rsidR="00583704">
              <w:rPr>
                <w:rFonts w:ascii="Century Schoolbook" w:hAnsi="Century Schoolbook"/>
                <w:sz w:val="22"/>
                <w:szCs w:val="22"/>
              </w:rPr>
              <w:t xml:space="preserve">machine learning approaches, which will </w:t>
            </w:r>
            <w:r w:rsidR="00573D83">
              <w:rPr>
                <w:rFonts w:ascii="Century Schoolbook" w:hAnsi="Century Schoolbook"/>
                <w:sz w:val="22"/>
                <w:szCs w:val="22"/>
              </w:rPr>
              <w:t>enable</w:t>
            </w:r>
            <w:del w:id="50" w:author="Sophie  Molholm" w:date="2025-05-02T12:30:00Z" w16du:dateUtc="2025-05-02T16:30:00Z">
              <w:r w:rsidR="00573D83" w:rsidDel="00D0336F">
                <w:rPr>
                  <w:rFonts w:ascii="Century Schoolbook" w:hAnsi="Century Schoolbook"/>
                  <w:sz w:val="22"/>
                  <w:szCs w:val="22"/>
                </w:rPr>
                <w:delText>s</w:delText>
              </w:r>
            </w:del>
            <w:r w:rsidR="00583704">
              <w:rPr>
                <w:rFonts w:ascii="Century Schoolbook" w:hAnsi="Century Schoolbook"/>
                <w:sz w:val="22"/>
                <w:szCs w:val="22"/>
              </w:rPr>
              <w:t xml:space="preserve"> </w:t>
            </w:r>
            <w:r w:rsidR="00727D9D">
              <w:rPr>
                <w:rFonts w:ascii="Century Schoolbook" w:hAnsi="Century Schoolbook"/>
                <w:sz w:val="22"/>
                <w:szCs w:val="22"/>
              </w:rPr>
              <w:t xml:space="preserve">a) </w:t>
            </w:r>
            <w:r w:rsidR="00573D83">
              <w:rPr>
                <w:rFonts w:ascii="Century Schoolbook" w:hAnsi="Century Schoolbook"/>
                <w:sz w:val="22"/>
                <w:szCs w:val="22"/>
              </w:rPr>
              <w:t>rigorous evaluation of</w:t>
            </w:r>
            <w:r w:rsidR="00727D9D">
              <w:rPr>
                <w:rFonts w:ascii="Century Schoolbook" w:hAnsi="Century Schoolbook"/>
                <w:sz w:val="22"/>
                <w:szCs w:val="22"/>
              </w:rPr>
              <w:t xml:space="preserve"> the strength of neural biomarkers associated with ASD and b) </w:t>
            </w:r>
            <w:r w:rsidR="00D47FFB">
              <w:rPr>
                <w:rFonts w:ascii="Century Schoolbook" w:hAnsi="Century Schoolbook"/>
                <w:sz w:val="22"/>
                <w:szCs w:val="22"/>
              </w:rPr>
              <w:t>identification of</w:t>
            </w:r>
            <w:r w:rsidR="00A65FC3">
              <w:rPr>
                <w:rFonts w:ascii="Century Schoolbook" w:hAnsi="Century Schoolbook"/>
                <w:sz w:val="22"/>
                <w:szCs w:val="22"/>
              </w:rPr>
              <w:t xml:space="preserve"> meaningful</w:t>
            </w:r>
            <w:r w:rsidR="00727D9D">
              <w:rPr>
                <w:rFonts w:ascii="Century Schoolbook" w:hAnsi="Century Schoolbook"/>
                <w:sz w:val="22"/>
                <w:szCs w:val="22"/>
              </w:rPr>
              <w:t xml:space="preserve"> subgroups within ASD to begin disentangling clinical and behavioral heterogeneity.</w:t>
            </w:r>
          </w:p>
          <w:p w14:paraId="21C88EE6" w14:textId="77777777" w:rsidR="008B7569" w:rsidRPr="00ED6627" w:rsidRDefault="008B7569" w:rsidP="001604F0">
            <w:pPr>
              <w:rPr>
                <w:rFonts w:ascii="Century Schoolbook" w:hAnsi="Century Schoolbook"/>
                <w:sz w:val="22"/>
                <w:szCs w:val="22"/>
              </w:rPr>
            </w:pPr>
          </w:p>
          <w:p w14:paraId="47C6B443" w14:textId="501D841D" w:rsidR="0022773B" w:rsidRDefault="00F50F70" w:rsidP="001604F0">
            <w:pPr>
              <w:rPr>
                <w:rFonts w:ascii="Century Schoolbook" w:hAnsi="Century Schoolbook"/>
                <w:sz w:val="22"/>
                <w:szCs w:val="22"/>
              </w:rPr>
            </w:pPr>
            <w:commentRangeStart w:id="51"/>
            <w:r w:rsidRPr="00F50F70">
              <w:rPr>
                <w:rFonts w:ascii="Century Schoolbook" w:hAnsi="Century Schoolbook"/>
                <w:sz w:val="22"/>
                <w:szCs w:val="22"/>
              </w:rPr>
              <w:t>We</w:t>
            </w:r>
            <w:commentRangeEnd w:id="51"/>
            <w:r w:rsidR="008B438B">
              <w:rPr>
                <w:rStyle w:val="CommentReference"/>
                <w:rFonts w:asciiTheme="minorHAnsi" w:eastAsiaTheme="minorHAnsi" w:hAnsiTheme="minorHAnsi" w:cstheme="minorBidi"/>
                <w:kern w:val="2"/>
                <w14:ligatures w14:val="standardContextual"/>
              </w:rPr>
              <w:commentReference w:id="51"/>
            </w:r>
            <w:r w:rsidRPr="00F50F70">
              <w:rPr>
                <w:rFonts w:ascii="Century Schoolbook" w:hAnsi="Century Schoolbook"/>
                <w:sz w:val="22"/>
                <w:szCs w:val="22"/>
              </w:rPr>
              <w:t xml:space="preserve"> </w:t>
            </w:r>
            <w:r w:rsidR="000E0724">
              <w:rPr>
                <w:rFonts w:ascii="Century Schoolbook" w:hAnsi="Century Schoolbook"/>
                <w:sz w:val="22"/>
                <w:szCs w:val="22"/>
              </w:rPr>
              <w:t>propose</w:t>
            </w:r>
            <w:r w:rsidR="006C331C">
              <w:rPr>
                <w:rFonts w:ascii="Century Schoolbook" w:hAnsi="Century Schoolbook"/>
                <w:sz w:val="22"/>
                <w:szCs w:val="22"/>
              </w:rPr>
              <w:t xml:space="preserve"> a </w:t>
            </w:r>
            <w:r w:rsidR="00745842" w:rsidRPr="00745842">
              <w:rPr>
                <w:rFonts w:ascii="Century Schoolbook" w:hAnsi="Century Schoolbook"/>
                <w:sz w:val="22"/>
                <w:szCs w:val="22"/>
              </w:rPr>
              <w:t xml:space="preserve">two-pronged analytic approach </w:t>
            </w:r>
            <w:r w:rsidR="0094296B">
              <w:rPr>
                <w:rFonts w:ascii="Century Schoolbook" w:hAnsi="Century Schoolbook"/>
                <w:sz w:val="22"/>
                <w:szCs w:val="22"/>
              </w:rPr>
              <w:t xml:space="preserve">that </w:t>
            </w:r>
            <w:r w:rsidR="00745842" w:rsidRPr="00745842">
              <w:rPr>
                <w:rFonts w:ascii="Century Schoolbook" w:hAnsi="Century Schoolbook"/>
                <w:sz w:val="22"/>
                <w:szCs w:val="22"/>
              </w:rPr>
              <w:t>combines supervised and unsupervised learning</w:t>
            </w:r>
            <w:r w:rsidR="006C331C">
              <w:rPr>
                <w:rFonts w:ascii="Century Schoolbook" w:hAnsi="Century Schoolbook"/>
                <w:sz w:val="22"/>
                <w:szCs w:val="22"/>
              </w:rPr>
              <w:t>.</w:t>
            </w:r>
            <w:r w:rsidRPr="00F50F70">
              <w:rPr>
                <w:rFonts w:ascii="Century Schoolbook" w:hAnsi="Century Schoolbook"/>
                <w:sz w:val="22"/>
                <w:szCs w:val="22"/>
              </w:rPr>
              <w:t xml:space="preserve"> </w:t>
            </w:r>
            <w:r w:rsidR="000A013D">
              <w:rPr>
                <w:rFonts w:ascii="Century Schoolbook" w:hAnsi="Century Schoolbook"/>
                <w:sz w:val="22"/>
                <w:szCs w:val="22"/>
              </w:rPr>
              <w:t>First, w</w:t>
            </w:r>
            <w:r w:rsidR="008F74CB" w:rsidRPr="008F74CB">
              <w:rPr>
                <w:rFonts w:ascii="Century Schoolbook" w:hAnsi="Century Schoolbook"/>
                <w:sz w:val="22"/>
                <w:szCs w:val="22"/>
              </w:rPr>
              <w:t xml:space="preserve">e will apply support vector machine and regression algorithms to predict both </w:t>
            </w:r>
            <w:r w:rsidR="004A53D6">
              <w:rPr>
                <w:rFonts w:ascii="Century Schoolbook" w:hAnsi="Century Schoolbook"/>
                <w:sz w:val="22"/>
                <w:szCs w:val="22"/>
              </w:rPr>
              <w:t>discrete (</w:t>
            </w:r>
            <w:r w:rsidR="008F74CB" w:rsidRPr="008F74CB">
              <w:rPr>
                <w:rFonts w:ascii="Century Schoolbook" w:hAnsi="Century Schoolbook"/>
                <w:sz w:val="22"/>
                <w:szCs w:val="22"/>
              </w:rPr>
              <w:t>diagnostic group</w:t>
            </w:r>
            <w:r w:rsidR="004A53D6">
              <w:rPr>
                <w:rFonts w:ascii="Century Schoolbook" w:hAnsi="Century Schoolbook"/>
                <w:sz w:val="22"/>
                <w:szCs w:val="22"/>
              </w:rPr>
              <w:t>)</w:t>
            </w:r>
            <w:r w:rsidR="008F74CB" w:rsidRPr="008F74CB">
              <w:rPr>
                <w:rFonts w:ascii="Century Schoolbook" w:hAnsi="Century Schoolbook"/>
                <w:sz w:val="22"/>
                <w:szCs w:val="22"/>
              </w:rPr>
              <w:t xml:space="preserve"> and continuous </w:t>
            </w:r>
            <w:r w:rsidR="00913EFF">
              <w:rPr>
                <w:rFonts w:ascii="Century Schoolbook" w:hAnsi="Century Schoolbook"/>
                <w:sz w:val="22"/>
                <w:szCs w:val="22"/>
              </w:rPr>
              <w:t>(</w:t>
            </w:r>
            <w:r w:rsidR="008F74CB" w:rsidRPr="008F74CB">
              <w:rPr>
                <w:rFonts w:ascii="Century Schoolbook" w:hAnsi="Century Schoolbook"/>
                <w:sz w:val="22"/>
                <w:szCs w:val="22"/>
              </w:rPr>
              <w:t>clinical or behavioral</w:t>
            </w:r>
            <w:r w:rsidR="00913EFF">
              <w:rPr>
                <w:rFonts w:ascii="Century Schoolbook" w:hAnsi="Century Schoolbook"/>
                <w:sz w:val="22"/>
                <w:szCs w:val="22"/>
              </w:rPr>
              <w:t xml:space="preserve">) </w:t>
            </w:r>
            <w:r w:rsidR="000D4CD8">
              <w:rPr>
                <w:rFonts w:ascii="Century Schoolbook" w:hAnsi="Century Schoolbook"/>
                <w:sz w:val="22"/>
                <w:szCs w:val="22"/>
              </w:rPr>
              <w:t>outcomes</w:t>
            </w:r>
            <w:r w:rsidR="008F74CB" w:rsidRPr="008F74CB">
              <w:rPr>
                <w:rFonts w:ascii="Century Schoolbook" w:hAnsi="Century Schoolbook"/>
                <w:sz w:val="22"/>
                <w:szCs w:val="22"/>
              </w:rPr>
              <w:t xml:space="preserve"> from neural markers of interest, allowing us to quantify the strength of the relationship between neural activity and phenotype.</w:t>
            </w:r>
            <w:r w:rsidR="008F74CB">
              <w:rPr>
                <w:rFonts w:ascii="Century Schoolbook" w:hAnsi="Century Schoolbook"/>
                <w:sz w:val="22"/>
                <w:szCs w:val="22"/>
              </w:rPr>
              <w:t xml:space="preserve"> </w:t>
            </w:r>
            <w:r w:rsidR="006046D2">
              <w:rPr>
                <w:rFonts w:ascii="Century Schoolbook" w:hAnsi="Century Schoolbook"/>
                <w:sz w:val="22"/>
                <w:szCs w:val="22"/>
              </w:rPr>
              <w:t xml:space="preserve">We </w:t>
            </w:r>
            <w:r w:rsidR="00ED4501">
              <w:rPr>
                <w:rFonts w:ascii="Century Schoolbook" w:hAnsi="Century Schoolbook"/>
                <w:sz w:val="22"/>
                <w:szCs w:val="22"/>
              </w:rPr>
              <w:t xml:space="preserve">will </w:t>
            </w:r>
            <w:r w:rsidR="006046D2">
              <w:rPr>
                <w:rFonts w:ascii="Century Schoolbook" w:hAnsi="Century Schoolbook"/>
                <w:sz w:val="22"/>
                <w:szCs w:val="22"/>
              </w:rPr>
              <w:t>also</w:t>
            </w:r>
            <w:r w:rsidR="000622D2" w:rsidRPr="000622D2">
              <w:rPr>
                <w:rFonts w:ascii="Century Schoolbook" w:hAnsi="Century Schoolbook"/>
                <w:sz w:val="22"/>
                <w:szCs w:val="22"/>
              </w:rPr>
              <w:t xml:space="preserve"> </w:t>
            </w:r>
            <w:r w:rsidR="00ED4501">
              <w:rPr>
                <w:rFonts w:ascii="Century Schoolbook" w:hAnsi="Century Schoolbook"/>
                <w:sz w:val="22"/>
                <w:szCs w:val="22"/>
              </w:rPr>
              <w:t>implement</w:t>
            </w:r>
            <w:r w:rsidR="000622D2" w:rsidRPr="000622D2">
              <w:rPr>
                <w:rFonts w:ascii="Century Schoolbook" w:hAnsi="Century Schoolbook"/>
                <w:sz w:val="22"/>
                <w:szCs w:val="22"/>
              </w:rPr>
              <w:t xml:space="preserve"> a complementary unsupervised approach</w:t>
            </w:r>
            <w:r w:rsidR="003E1258">
              <w:rPr>
                <w:rFonts w:ascii="Century Schoolbook" w:hAnsi="Century Schoolbook"/>
                <w:sz w:val="22"/>
                <w:szCs w:val="22"/>
              </w:rPr>
              <w:t xml:space="preserve"> (</w:t>
            </w:r>
            <w:r w:rsidR="000622D2" w:rsidRPr="000622D2">
              <w:rPr>
                <w:rFonts w:ascii="Century Schoolbook" w:hAnsi="Century Schoolbook"/>
                <w:sz w:val="22"/>
                <w:szCs w:val="22"/>
              </w:rPr>
              <w:t xml:space="preserve">k-means </w:t>
            </w:r>
            <w:commentRangeStart w:id="52"/>
            <w:r w:rsidR="000622D2" w:rsidRPr="000622D2">
              <w:rPr>
                <w:rFonts w:ascii="Century Schoolbook" w:hAnsi="Century Schoolbook"/>
                <w:sz w:val="22"/>
                <w:szCs w:val="22"/>
              </w:rPr>
              <w:t>clustering</w:t>
            </w:r>
            <w:r w:rsidR="003E1258">
              <w:rPr>
                <w:rFonts w:ascii="Century Schoolbook" w:hAnsi="Century Schoolbook"/>
                <w:sz w:val="22"/>
                <w:szCs w:val="22"/>
              </w:rPr>
              <w:t>)</w:t>
            </w:r>
            <w:r w:rsidR="000622D2" w:rsidRPr="000622D2">
              <w:rPr>
                <w:rFonts w:ascii="Century Schoolbook" w:hAnsi="Century Schoolbook"/>
                <w:sz w:val="22"/>
                <w:szCs w:val="22"/>
              </w:rPr>
              <w:t xml:space="preserve"> </w:t>
            </w:r>
            <w:commentRangeEnd w:id="52"/>
            <w:r w:rsidR="00841342">
              <w:rPr>
                <w:rStyle w:val="CommentReference"/>
                <w:rFonts w:asciiTheme="minorHAnsi" w:eastAsiaTheme="minorHAnsi" w:hAnsiTheme="minorHAnsi" w:cstheme="minorBidi"/>
                <w:kern w:val="2"/>
                <w14:ligatures w14:val="standardContextual"/>
              </w:rPr>
              <w:commentReference w:id="52"/>
            </w:r>
            <w:r w:rsidR="000622D2" w:rsidRPr="000622D2">
              <w:rPr>
                <w:rFonts w:ascii="Century Schoolbook" w:hAnsi="Century Schoolbook"/>
                <w:sz w:val="22"/>
                <w:szCs w:val="22"/>
              </w:rPr>
              <w:t>to identify data-driven sub</w:t>
            </w:r>
            <w:r w:rsidR="00822684">
              <w:rPr>
                <w:rFonts w:ascii="Century Schoolbook" w:hAnsi="Century Schoolbook"/>
                <w:sz w:val="22"/>
                <w:szCs w:val="22"/>
              </w:rPr>
              <w:t>-</w:t>
            </w:r>
            <w:r w:rsidR="000622D2" w:rsidRPr="000622D2">
              <w:rPr>
                <w:rFonts w:ascii="Century Schoolbook" w:hAnsi="Century Schoolbook"/>
                <w:sz w:val="22"/>
                <w:szCs w:val="22"/>
              </w:rPr>
              <w:t xml:space="preserve">groups based on neural </w:t>
            </w:r>
            <w:r w:rsidR="00CC1D0A">
              <w:rPr>
                <w:rFonts w:ascii="Century Schoolbook" w:hAnsi="Century Schoolbook"/>
                <w:sz w:val="22"/>
                <w:szCs w:val="22"/>
              </w:rPr>
              <w:t>features</w:t>
            </w:r>
            <w:r w:rsidR="000622D2" w:rsidRPr="000622D2">
              <w:rPr>
                <w:rFonts w:ascii="Century Schoolbook" w:hAnsi="Century Schoolbook"/>
                <w:sz w:val="22"/>
                <w:szCs w:val="22"/>
              </w:rPr>
              <w:t xml:space="preserve">. </w:t>
            </w:r>
            <w:r w:rsidR="00787891" w:rsidRPr="00787891">
              <w:rPr>
                <w:rFonts w:ascii="Century Schoolbook" w:hAnsi="Century Schoolbook"/>
                <w:sz w:val="22"/>
                <w:szCs w:val="22"/>
              </w:rPr>
              <w:t xml:space="preserve">Clusters will be compared on continuous measures of behavior and ASD symptom severity to assess how distinct neural profiles relate to variations in clinical </w:t>
            </w:r>
            <w:r w:rsidR="00C72100">
              <w:rPr>
                <w:rFonts w:ascii="Century Schoolbook" w:hAnsi="Century Schoolbook"/>
                <w:sz w:val="22"/>
                <w:szCs w:val="22"/>
              </w:rPr>
              <w:t>presentation</w:t>
            </w:r>
            <w:r w:rsidR="00787891" w:rsidRPr="00787891">
              <w:rPr>
                <w:rFonts w:ascii="Century Schoolbook" w:hAnsi="Century Schoolbook"/>
                <w:sz w:val="22"/>
                <w:szCs w:val="22"/>
              </w:rPr>
              <w:t>.</w:t>
            </w:r>
            <w:r w:rsidR="00787891">
              <w:rPr>
                <w:rFonts w:ascii="Century Schoolbook" w:hAnsi="Century Schoolbook"/>
                <w:sz w:val="22"/>
                <w:szCs w:val="22"/>
              </w:rPr>
              <w:t xml:space="preserve"> </w:t>
            </w:r>
            <w:r w:rsidR="00790FED">
              <w:rPr>
                <w:rFonts w:ascii="Century Schoolbook" w:hAnsi="Century Schoolbook"/>
                <w:sz w:val="22"/>
                <w:szCs w:val="22"/>
              </w:rPr>
              <w:t>I</w:t>
            </w:r>
            <w:r w:rsidR="00EF77AB">
              <w:rPr>
                <w:rFonts w:ascii="Century Schoolbook" w:hAnsi="Century Schoolbook"/>
                <w:sz w:val="22"/>
                <w:szCs w:val="22"/>
              </w:rPr>
              <w:t>mportantly, i</w:t>
            </w:r>
            <w:r w:rsidR="00790FED" w:rsidRPr="00790FED">
              <w:rPr>
                <w:rFonts w:ascii="Century Schoolbook" w:hAnsi="Century Schoolbook"/>
                <w:sz w:val="22"/>
                <w:szCs w:val="22"/>
              </w:rPr>
              <w:t xml:space="preserve">nclusion of </w:t>
            </w:r>
            <w:r w:rsidR="00790FED">
              <w:rPr>
                <w:rFonts w:ascii="Century Schoolbook" w:hAnsi="Century Schoolbook"/>
                <w:sz w:val="22"/>
                <w:szCs w:val="22"/>
              </w:rPr>
              <w:t xml:space="preserve">multiple </w:t>
            </w:r>
            <w:r w:rsidR="00790FED" w:rsidRPr="00790FED">
              <w:rPr>
                <w:rFonts w:ascii="Century Schoolbook" w:hAnsi="Century Schoolbook"/>
                <w:sz w:val="22"/>
                <w:szCs w:val="22"/>
              </w:rPr>
              <w:t xml:space="preserve">tasks </w:t>
            </w:r>
            <w:r w:rsidR="00790FED">
              <w:rPr>
                <w:rFonts w:ascii="Century Schoolbook" w:hAnsi="Century Schoolbook"/>
                <w:sz w:val="22"/>
                <w:szCs w:val="22"/>
              </w:rPr>
              <w:t>spanning</w:t>
            </w:r>
            <w:r w:rsidR="00790FED" w:rsidRPr="00790FED">
              <w:rPr>
                <w:rFonts w:ascii="Century Schoolbook" w:hAnsi="Century Schoolbook"/>
                <w:sz w:val="22"/>
                <w:szCs w:val="22"/>
              </w:rPr>
              <w:t xml:space="preserve"> diverse sensory and cognitive domains allows us to examine how specific neural signatures map onto distinct clinical features</w:t>
            </w:r>
            <w:r w:rsidR="00FE1937">
              <w:rPr>
                <w:rFonts w:ascii="Century Schoolbook" w:hAnsi="Century Schoolbook"/>
                <w:sz w:val="22"/>
                <w:szCs w:val="22"/>
              </w:rPr>
              <w:t xml:space="preserve"> (i.e.</w:t>
            </w:r>
            <w:r w:rsidR="00790FED" w:rsidRPr="00790FED">
              <w:rPr>
                <w:rFonts w:ascii="Century Schoolbook" w:hAnsi="Century Schoolbook"/>
                <w:sz w:val="22"/>
                <w:szCs w:val="22"/>
              </w:rPr>
              <w:t xml:space="preserve"> markers of heightened sensory processing may be associated with greater sensory arousal symptoms</w:t>
            </w:r>
            <w:r w:rsidR="00FE1937">
              <w:rPr>
                <w:rFonts w:ascii="Century Schoolbook" w:hAnsi="Century Schoolbook"/>
                <w:sz w:val="22"/>
                <w:szCs w:val="22"/>
              </w:rPr>
              <w:t>).</w:t>
            </w:r>
          </w:p>
          <w:p w14:paraId="32C4D724" w14:textId="77777777" w:rsidR="002626DF" w:rsidRDefault="002626DF" w:rsidP="001604F0">
            <w:pPr>
              <w:rPr>
                <w:rFonts w:ascii="Century Schoolbook" w:hAnsi="Century Schoolbook"/>
                <w:sz w:val="22"/>
                <w:szCs w:val="22"/>
              </w:rPr>
            </w:pPr>
          </w:p>
          <w:p w14:paraId="4F6B5153" w14:textId="51939EA8" w:rsidR="002626DF" w:rsidRPr="0086078A" w:rsidRDefault="008E1C62" w:rsidP="00EA696C">
            <w:pPr>
              <w:rPr>
                <w:rFonts w:ascii="Century Schoolbook" w:hAnsi="Century Schoolbook"/>
                <w:sz w:val="22"/>
                <w:szCs w:val="22"/>
              </w:rPr>
            </w:pPr>
            <w:r>
              <w:rPr>
                <w:rFonts w:ascii="Century Schoolbook" w:hAnsi="Century Schoolbook"/>
                <w:sz w:val="22"/>
                <w:szCs w:val="22"/>
              </w:rPr>
              <w:t xml:space="preserve">To date, the field has struggled to identify robust neural biomarkers of </w:t>
            </w:r>
            <w:commentRangeStart w:id="53"/>
            <w:r>
              <w:rPr>
                <w:rFonts w:ascii="Century Schoolbook" w:hAnsi="Century Schoolbook"/>
                <w:sz w:val="22"/>
                <w:szCs w:val="22"/>
              </w:rPr>
              <w:t>ASD</w:t>
            </w:r>
            <w:commentRangeEnd w:id="53"/>
            <w:r w:rsidR="00841342">
              <w:rPr>
                <w:rStyle w:val="CommentReference"/>
                <w:rFonts w:asciiTheme="minorHAnsi" w:eastAsiaTheme="minorHAnsi" w:hAnsiTheme="minorHAnsi" w:cstheme="minorBidi"/>
                <w:kern w:val="2"/>
                <w14:ligatures w14:val="standardContextual"/>
              </w:rPr>
              <w:commentReference w:id="53"/>
            </w:r>
            <w:r>
              <w:rPr>
                <w:rFonts w:ascii="Century Schoolbook" w:hAnsi="Century Schoolbook"/>
                <w:sz w:val="22"/>
                <w:szCs w:val="22"/>
              </w:rPr>
              <w:t xml:space="preserve">, which are critical to improve diagnostic </w:t>
            </w:r>
            <w:commentRangeStart w:id="54"/>
            <w:r>
              <w:rPr>
                <w:rFonts w:ascii="Century Schoolbook" w:hAnsi="Century Schoolbook"/>
                <w:sz w:val="22"/>
                <w:szCs w:val="22"/>
              </w:rPr>
              <w:t xml:space="preserve">precision </w:t>
            </w:r>
            <w:commentRangeEnd w:id="54"/>
            <w:r w:rsidR="00841342">
              <w:rPr>
                <w:rStyle w:val="CommentReference"/>
                <w:rFonts w:asciiTheme="minorHAnsi" w:eastAsiaTheme="minorHAnsi" w:hAnsiTheme="minorHAnsi" w:cstheme="minorBidi"/>
                <w:kern w:val="2"/>
                <w14:ligatures w14:val="standardContextual"/>
              </w:rPr>
              <w:commentReference w:id="54"/>
            </w:r>
            <w:r>
              <w:rPr>
                <w:rFonts w:ascii="Century Schoolbook" w:hAnsi="Century Schoolbook"/>
                <w:sz w:val="22"/>
                <w:szCs w:val="22"/>
              </w:rPr>
              <w:t xml:space="preserve">and develop more personalized </w:t>
            </w:r>
            <w:commentRangeStart w:id="55"/>
            <w:r>
              <w:rPr>
                <w:rFonts w:ascii="Century Schoolbook" w:hAnsi="Century Schoolbook"/>
                <w:sz w:val="22"/>
                <w:szCs w:val="22"/>
              </w:rPr>
              <w:t>interventions</w:t>
            </w:r>
            <w:commentRangeEnd w:id="55"/>
            <w:r w:rsidR="00841342">
              <w:rPr>
                <w:rStyle w:val="CommentReference"/>
                <w:rFonts w:asciiTheme="minorHAnsi" w:eastAsiaTheme="minorHAnsi" w:hAnsiTheme="minorHAnsi" w:cstheme="minorBidi"/>
                <w:kern w:val="2"/>
                <w14:ligatures w14:val="standardContextual"/>
              </w:rPr>
              <w:commentReference w:id="55"/>
            </w:r>
            <w:r>
              <w:rPr>
                <w:rFonts w:ascii="Century Schoolbook" w:hAnsi="Century Schoolbook"/>
                <w:sz w:val="22"/>
                <w:szCs w:val="22"/>
              </w:rPr>
              <w:t xml:space="preserve">. </w:t>
            </w:r>
            <w:r w:rsidR="008438E5">
              <w:rPr>
                <w:rFonts w:ascii="Century Schoolbook" w:hAnsi="Century Schoolbook"/>
                <w:sz w:val="22"/>
                <w:szCs w:val="22"/>
              </w:rPr>
              <w:t xml:space="preserve">Here, we propose a comprehensive, comparative approach that utilizes novel computational methodologies to elucidate patterns of neuro-oscillatory atypicality in ASD, both at the </w:t>
            </w:r>
            <w:r w:rsidR="00900385">
              <w:rPr>
                <w:rFonts w:ascii="Century Schoolbook" w:hAnsi="Century Schoolbook"/>
                <w:sz w:val="22"/>
                <w:szCs w:val="22"/>
              </w:rPr>
              <w:t>group- and individual-</w:t>
            </w:r>
            <w:r w:rsidR="008438E5">
              <w:rPr>
                <w:rFonts w:ascii="Century Schoolbook" w:hAnsi="Century Schoolbook"/>
                <w:sz w:val="22"/>
                <w:szCs w:val="22"/>
              </w:rPr>
              <w:t xml:space="preserve">level. </w:t>
            </w:r>
            <w:r w:rsidR="00EA696C" w:rsidRPr="00EA696C">
              <w:rPr>
                <w:rFonts w:ascii="Century Schoolbook" w:hAnsi="Century Schoolbook"/>
                <w:sz w:val="22"/>
                <w:szCs w:val="22"/>
              </w:rPr>
              <w:t xml:space="preserve">Furthermore, inclusion of unaffected siblings of individuals with ASD allows us to investigate whether observed neural markers reflect heritable mechanisms contributing to ASD risk, or whether they instead represent consequences of overt disease </w:t>
            </w:r>
            <w:commentRangeStart w:id="56"/>
            <w:r w:rsidR="00EA696C" w:rsidRPr="00EA696C">
              <w:rPr>
                <w:rFonts w:ascii="Century Schoolbook" w:hAnsi="Century Schoolbook"/>
                <w:sz w:val="22"/>
                <w:szCs w:val="22"/>
              </w:rPr>
              <w:t>expression</w:t>
            </w:r>
            <w:commentRangeEnd w:id="56"/>
            <w:r w:rsidR="00841342">
              <w:rPr>
                <w:rStyle w:val="CommentReference"/>
                <w:rFonts w:asciiTheme="minorHAnsi" w:eastAsiaTheme="minorHAnsi" w:hAnsiTheme="minorHAnsi" w:cstheme="minorBidi"/>
                <w:kern w:val="2"/>
                <w14:ligatures w14:val="standardContextual"/>
              </w:rPr>
              <w:commentReference w:id="56"/>
            </w:r>
            <w:r w:rsidR="00EA696C" w:rsidRPr="00EA696C">
              <w:rPr>
                <w:rFonts w:ascii="Century Schoolbook" w:hAnsi="Century Schoolbook"/>
                <w:sz w:val="22"/>
                <w:szCs w:val="22"/>
              </w:rPr>
              <w:t>—</w:t>
            </w:r>
            <w:ins w:id="57" w:author="Sophie  Molholm" w:date="2025-05-02T13:10:00Z" w16du:dateUtc="2025-05-02T17:10:00Z">
              <w:r w:rsidR="00993E84">
                <w:rPr>
                  <w:rFonts w:ascii="Century Schoolbook" w:hAnsi="Century Schoolbook"/>
                  <w:sz w:val="22"/>
                  <w:szCs w:val="22"/>
                </w:rPr>
                <w:t xml:space="preserve">thereby </w:t>
              </w:r>
            </w:ins>
            <w:r w:rsidR="00EA696C" w:rsidRPr="00EA696C">
              <w:rPr>
                <w:rFonts w:ascii="Century Schoolbook" w:hAnsi="Century Schoolbook"/>
                <w:sz w:val="22"/>
                <w:szCs w:val="22"/>
              </w:rPr>
              <w:t xml:space="preserve">addressing a critical challenge in the search for </w:t>
            </w:r>
            <w:ins w:id="58" w:author="Sophie  Molholm" w:date="2025-05-02T12:32:00Z" w16du:dateUtc="2025-05-02T16:32:00Z">
              <w:r w:rsidR="00D0336F">
                <w:rPr>
                  <w:rFonts w:ascii="Century Schoolbook" w:hAnsi="Century Schoolbook"/>
                  <w:sz w:val="22"/>
                  <w:szCs w:val="22"/>
                </w:rPr>
                <w:t>bio</w:t>
              </w:r>
            </w:ins>
            <w:del w:id="59" w:author="Sophie  Molholm" w:date="2025-05-02T12:32:00Z" w16du:dateUtc="2025-05-02T16:32:00Z">
              <w:r w:rsidR="00EA696C" w:rsidRPr="00EA696C" w:rsidDel="00D0336F">
                <w:rPr>
                  <w:rFonts w:ascii="Century Schoolbook" w:hAnsi="Century Schoolbook"/>
                  <w:sz w:val="22"/>
                  <w:szCs w:val="22"/>
                </w:rPr>
                <w:delText xml:space="preserve">endophenotypic </w:delText>
              </w:r>
            </w:del>
            <w:r w:rsidR="00EA696C" w:rsidRPr="00EA696C">
              <w:rPr>
                <w:rFonts w:ascii="Century Schoolbook" w:hAnsi="Century Schoolbook"/>
                <w:sz w:val="22"/>
                <w:szCs w:val="22"/>
              </w:rPr>
              <w:t xml:space="preserve">markers </w:t>
            </w:r>
            <w:ins w:id="60" w:author="Sophie  Molholm" w:date="2025-05-02T12:32:00Z" w16du:dateUtc="2025-05-02T16:32:00Z">
              <w:r w:rsidR="00D0336F">
                <w:rPr>
                  <w:rFonts w:ascii="Century Schoolbook" w:hAnsi="Century Schoolbook"/>
                  <w:sz w:val="22"/>
                  <w:szCs w:val="22"/>
                </w:rPr>
                <w:t xml:space="preserve">and mechanisms </w:t>
              </w:r>
            </w:ins>
            <w:r w:rsidR="00EA696C" w:rsidRPr="00EA696C">
              <w:rPr>
                <w:rFonts w:ascii="Century Schoolbook" w:hAnsi="Century Schoolbook"/>
                <w:sz w:val="22"/>
                <w:szCs w:val="22"/>
              </w:rPr>
              <w:t xml:space="preserve">in </w:t>
            </w:r>
            <w:commentRangeStart w:id="61"/>
            <w:r w:rsidR="00EA696C" w:rsidRPr="00EA696C">
              <w:rPr>
                <w:rFonts w:ascii="Century Schoolbook" w:hAnsi="Century Schoolbook"/>
                <w:sz w:val="22"/>
                <w:szCs w:val="22"/>
              </w:rPr>
              <w:t>autism</w:t>
            </w:r>
            <w:commentRangeEnd w:id="61"/>
            <w:r w:rsidR="00841342">
              <w:rPr>
                <w:rStyle w:val="CommentReference"/>
                <w:rFonts w:asciiTheme="minorHAnsi" w:eastAsiaTheme="minorHAnsi" w:hAnsiTheme="minorHAnsi" w:cstheme="minorBidi"/>
                <w:kern w:val="2"/>
                <w14:ligatures w14:val="standardContextual"/>
              </w:rPr>
              <w:commentReference w:id="61"/>
            </w:r>
            <w:r w:rsidR="00EA696C" w:rsidRPr="00EA696C">
              <w:rPr>
                <w:rFonts w:ascii="Century Schoolbook" w:hAnsi="Century Schoolbook"/>
                <w:sz w:val="22"/>
                <w:szCs w:val="22"/>
              </w:rPr>
              <w:t>.</w:t>
            </w:r>
          </w:p>
        </w:tc>
      </w:tr>
    </w:tbl>
    <w:p w14:paraId="6F24CBD5" w14:textId="71AC96B9" w:rsidR="00FE1FEB" w:rsidRDefault="00FE1FEB" w:rsidP="00E11323">
      <w:pPr>
        <w:rPr>
          <w:b/>
          <w:bCs/>
        </w:rPr>
      </w:pPr>
    </w:p>
    <w:p w14:paraId="051F2A3A" w14:textId="77777777" w:rsidR="00FE1FEB" w:rsidRPr="00FE1FEB" w:rsidRDefault="00FE1FEB" w:rsidP="00E11323">
      <w:pPr>
        <w:rPr>
          <w:b/>
          <w:bCs/>
        </w:rPr>
      </w:pPr>
    </w:p>
    <w:p w14:paraId="691E5C56" w14:textId="77777777" w:rsidR="009F3C01" w:rsidRDefault="00380FFD" w:rsidP="00725BD9">
      <w:pPr>
        <w:jc w:val="center"/>
        <w:rPr>
          <w:rFonts w:ascii="Arial" w:hAnsi="Arial" w:cs="Arial"/>
          <w:b/>
        </w:rPr>
      </w:pPr>
      <w:r w:rsidRPr="00725BD9">
        <w:rPr>
          <w:rFonts w:ascii="Arial" w:hAnsi="Arial" w:cs="Arial"/>
          <w:b/>
          <w:noProof/>
        </w:rPr>
        <w:drawing>
          <wp:inline distT="0" distB="0" distL="0" distR="0" wp14:anchorId="7D69BC77" wp14:editId="5C701FEF">
            <wp:extent cx="4289425" cy="714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5DA12C22" w14:textId="77777777" w:rsidR="009F3C01" w:rsidRDefault="009F3C01" w:rsidP="00313C6A">
      <w:pPr>
        <w:rPr>
          <w:rFonts w:ascii="Arial" w:hAnsi="Arial" w:cs="Arial"/>
          <w:b/>
        </w:rPr>
      </w:pPr>
    </w:p>
    <w:p w14:paraId="0B2703B3" w14:textId="001D5CE9" w:rsidR="009F3C01" w:rsidRPr="00CB6FC8" w:rsidRDefault="0004424B" w:rsidP="00CB6FC8">
      <w:pPr>
        <w:jc w:val="center"/>
        <w:rPr>
          <w:rFonts w:ascii="Arial" w:hAnsi="Arial" w:cs="Arial"/>
          <w:b/>
        </w:rPr>
      </w:pPr>
      <w:r>
        <w:rPr>
          <w:rFonts w:ascii="Arial" w:hAnsi="Arial" w:cs="Arial"/>
          <w:b/>
          <w:bCs/>
          <w:color w:val="000000"/>
          <w:sz w:val="23"/>
          <w:szCs w:val="23"/>
        </w:rPr>
        <w:t xml:space="preserve">PRE-APPLICATION: </w:t>
      </w:r>
      <w:r w:rsidR="00CB6FC8" w:rsidRPr="00CB6FC8">
        <w:rPr>
          <w:rFonts w:ascii="Arial" w:hAnsi="Arial" w:cs="Arial"/>
          <w:b/>
        </w:rPr>
        <w:t>Google PhD Fellowship Program 202</w:t>
      </w:r>
      <w:r w:rsidR="00313C6A">
        <w:rPr>
          <w:rFonts w:ascii="Arial" w:hAnsi="Arial" w:cs="Arial"/>
          <w:b/>
        </w:rPr>
        <w:t>5</w:t>
      </w:r>
    </w:p>
    <w:p w14:paraId="72C59A5A" w14:textId="77777777" w:rsidR="0004424B" w:rsidRDefault="0004424B" w:rsidP="009F3C01">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9F3C01" w:rsidRPr="0024571C" w14:paraId="2BE0875D" w14:textId="77777777" w:rsidTr="002179BE">
        <w:trPr>
          <w:trHeight w:val="400"/>
        </w:trPr>
        <w:tc>
          <w:tcPr>
            <w:tcW w:w="1908" w:type="dxa"/>
            <w:vAlign w:val="bottom"/>
          </w:tcPr>
          <w:p w14:paraId="21BF74F8" w14:textId="77777777" w:rsidR="009F3C01" w:rsidRPr="002179BE" w:rsidRDefault="009F3C01"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48F714C0" w14:textId="2B6951E4" w:rsidR="009F3C01" w:rsidRPr="00BB3BF9" w:rsidRDefault="00B202B6" w:rsidP="00472E87">
            <w:r>
              <w:t>Megan Darrell</w:t>
            </w:r>
          </w:p>
        </w:tc>
        <w:tc>
          <w:tcPr>
            <w:tcW w:w="1620" w:type="dxa"/>
            <w:gridSpan w:val="2"/>
            <w:vAlign w:val="bottom"/>
          </w:tcPr>
          <w:p w14:paraId="49E3EE9A" w14:textId="77777777" w:rsidR="009F3C01" w:rsidRPr="002179BE" w:rsidRDefault="009F3C01" w:rsidP="00472E87">
            <w:pPr>
              <w:rPr>
                <w:b/>
              </w:rPr>
            </w:pPr>
            <w:r w:rsidRPr="002179BE">
              <w:rPr>
                <w:b/>
              </w:rPr>
              <w:t>Banner ID:</w:t>
            </w:r>
          </w:p>
        </w:tc>
        <w:tc>
          <w:tcPr>
            <w:tcW w:w="3372" w:type="dxa"/>
            <w:tcBorders>
              <w:top w:val="single" w:sz="4" w:space="0" w:color="auto"/>
              <w:bottom w:val="single" w:sz="4" w:space="0" w:color="auto"/>
            </w:tcBorders>
            <w:vAlign w:val="bottom"/>
          </w:tcPr>
          <w:p w14:paraId="48457684" w14:textId="7E2B8FDE" w:rsidR="009F3C01" w:rsidRPr="0024571C" w:rsidRDefault="00B202B6" w:rsidP="00472E87">
            <w:r>
              <w:t>810446601</w:t>
            </w:r>
          </w:p>
        </w:tc>
      </w:tr>
      <w:tr w:rsidR="009F3C01" w:rsidRPr="002179BE" w14:paraId="4A5C48B2" w14:textId="77777777" w:rsidTr="002179BE">
        <w:tblPrEx>
          <w:tblLook w:val="0000" w:firstRow="0" w:lastRow="0" w:firstColumn="0" w:lastColumn="0" w:noHBand="0" w:noVBand="0"/>
        </w:tblPrEx>
        <w:trPr>
          <w:trHeight w:val="400"/>
        </w:trPr>
        <w:tc>
          <w:tcPr>
            <w:tcW w:w="2043" w:type="dxa"/>
            <w:gridSpan w:val="2"/>
            <w:vAlign w:val="bottom"/>
          </w:tcPr>
          <w:p w14:paraId="5FB5B35B" w14:textId="77777777" w:rsidR="009F3C01" w:rsidRPr="002179BE" w:rsidRDefault="009F3C01" w:rsidP="00472E87">
            <w:pPr>
              <w:rPr>
                <w:b/>
              </w:rPr>
            </w:pPr>
            <w:r w:rsidRPr="002179BE">
              <w:rPr>
                <w:b/>
              </w:rPr>
              <w:t>Thesis Mentor:</w:t>
            </w:r>
          </w:p>
        </w:tc>
        <w:tc>
          <w:tcPr>
            <w:tcW w:w="4662" w:type="dxa"/>
            <w:gridSpan w:val="2"/>
            <w:tcBorders>
              <w:top w:val="nil"/>
              <w:bottom w:val="single" w:sz="4" w:space="0" w:color="auto"/>
            </w:tcBorders>
            <w:vAlign w:val="bottom"/>
          </w:tcPr>
          <w:p w14:paraId="58AE8937" w14:textId="6DFC8791" w:rsidR="009F3C01" w:rsidRPr="002179BE" w:rsidRDefault="00B202B6" w:rsidP="00472E87">
            <w:pPr>
              <w:rPr>
                <w:i/>
              </w:rPr>
            </w:pPr>
            <w:r>
              <w:t>Sophie Molholm</w:t>
            </w:r>
          </w:p>
        </w:tc>
        <w:tc>
          <w:tcPr>
            <w:tcW w:w="4155" w:type="dxa"/>
            <w:gridSpan w:val="2"/>
            <w:tcBorders>
              <w:top w:val="nil"/>
              <w:bottom w:val="single" w:sz="4" w:space="0" w:color="auto"/>
            </w:tcBorders>
            <w:vAlign w:val="bottom"/>
          </w:tcPr>
          <w:p w14:paraId="3AD2F70C" w14:textId="77777777" w:rsidR="009F3C01" w:rsidRPr="002179BE" w:rsidRDefault="009F3C01" w:rsidP="00472E87">
            <w:pPr>
              <w:rPr>
                <w:i/>
              </w:rPr>
            </w:pPr>
          </w:p>
        </w:tc>
      </w:tr>
    </w:tbl>
    <w:p w14:paraId="515DBD7D" w14:textId="680155E0" w:rsidR="009F3C01" w:rsidRDefault="009F3C01" w:rsidP="00FE1FEB">
      <w:pPr>
        <w:jc w:val="center"/>
        <w:rPr>
          <w:b/>
        </w:rPr>
      </w:pPr>
    </w:p>
    <w:p w14:paraId="164861B9" w14:textId="657DAAE1" w:rsidR="00FE1FEB" w:rsidRDefault="00313C6A" w:rsidP="00FE1FEB">
      <w:pPr>
        <w:jc w:val="center"/>
        <w:rPr>
          <w:b/>
        </w:rPr>
      </w:pPr>
      <w:r w:rsidRPr="00313C6A">
        <w:rPr>
          <w:b/>
          <w:caps/>
        </w:rPr>
        <w:t>Describe the desired impact your research will make on the field and society</w:t>
      </w:r>
      <w:r>
        <w:rPr>
          <w:b/>
          <w:caps/>
        </w:rPr>
        <w:t>,</w:t>
      </w:r>
      <w:r w:rsidRPr="00313C6A">
        <w:rPr>
          <w:b/>
          <w:caps/>
        </w:rPr>
        <w:t xml:space="preserve"> and why this is important to you</w:t>
      </w:r>
      <w:r w:rsidRPr="00313C6A">
        <w:rPr>
          <w:b/>
        </w:rPr>
        <w:t xml:space="preserve"> </w:t>
      </w:r>
      <w:r w:rsidR="00FE1FEB">
        <w:rPr>
          <w:b/>
        </w:rPr>
        <w:t>(35</w:t>
      </w:r>
      <w:r>
        <w:rPr>
          <w:b/>
        </w:rPr>
        <w:t>0</w:t>
      </w:r>
      <w:r w:rsidR="00FE1FEB">
        <w:rPr>
          <w:b/>
        </w:rPr>
        <w:t xml:space="preserve"> word-limit)</w:t>
      </w:r>
    </w:p>
    <w:p w14:paraId="4079874B" w14:textId="264BF462" w:rsidR="009F3C01" w:rsidRDefault="009F3C01" w:rsidP="009F3C01"/>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9"/>
      </w:tblGrid>
      <w:tr w:rsidR="00E37AC9" w14:paraId="154DEED1" w14:textId="77777777" w:rsidTr="00313C6A">
        <w:trPr>
          <w:trHeight w:val="9589"/>
        </w:trPr>
        <w:tc>
          <w:tcPr>
            <w:tcW w:w="10779" w:type="dxa"/>
            <w:shd w:val="clear" w:color="auto" w:fill="auto"/>
          </w:tcPr>
          <w:p w14:paraId="082B1770" w14:textId="77777777" w:rsidR="00E37AC9" w:rsidRDefault="00E37AC9" w:rsidP="009F3C01">
            <w:bookmarkStart w:id="62" w:name="_Hlk141366045"/>
          </w:p>
          <w:p w14:paraId="782EE911" w14:textId="25E0105F" w:rsidR="00B202B6" w:rsidRDefault="00B202B6" w:rsidP="00B202B6">
            <w:pPr>
              <w:rPr>
                <w:rFonts w:ascii="Century Schoolbook" w:hAnsi="Century Schoolbook"/>
                <w:sz w:val="22"/>
              </w:rPr>
            </w:pPr>
            <w:r w:rsidRPr="00DE5E3C">
              <w:rPr>
                <w:rFonts w:ascii="Century Schoolbook" w:hAnsi="Century Schoolbook"/>
                <w:sz w:val="22"/>
              </w:rPr>
              <w:t>Entering college, I was torn between studying</w:t>
            </w:r>
            <w:r>
              <w:rPr>
                <w:rFonts w:ascii="Century Schoolbook" w:hAnsi="Century Schoolbook"/>
                <w:sz w:val="22"/>
              </w:rPr>
              <w:t xml:space="preserve"> </w:t>
            </w:r>
            <w:proofErr w:type="gramStart"/>
            <w:r w:rsidRPr="00DE5E3C">
              <w:rPr>
                <w:rFonts w:ascii="Century Schoolbook" w:hAnsi="Century Schoolbook"/>
                <w:sz w:val="22"/>
              </w:rPr>
              <w:t>neuroscience—</w:t>
            </w:r>
            <w:proofErr w:type="gramEnd"/>
            <w:r w:rsidRPr="00DE5E3C">
              <w:rPr>
                <w:rFonts w:ascii="Century Schoolbook" w:hAnsi="Century Schoolbook"/>
                <w:sz w:val="22"/>
              </w:rPr>
              <w:t xml:space="preserve">captivated by the brain’s unparalleled complexity—and bioinformatics, an innovative </w:t>
            </w:r>
            <w:r>
              <w:rPr>
                <w:rFonts w:ascii="Century Schoolbook" w:hAnsi="Century Schoolbook"/>
                <w:sz w:val="22"/>
              </w:rPr>
              <w:t>field</w:t>
            </w:r>
            <w:r w:rsidRPr="00DE5E3C">
              <w:rPr>
                <w:rFonts w:ascii="Century Schoolbook" w:hAnsi="Century Schoolbook"/>
                <w:sz w:val="22"/>
              </w:rPr>
              <w:t xml:space="preserve"> that required logical rigor and creativity. </w:t>
            </w:r>
            <w:r w:rsidRPr="002328C0">
              <w:rPr>
                <w:rFonts w:ascii="Century Schoolbook" w:hAnsi="Century Schoolbook"/>
                <w:sz w:val="22"/>
              </w:rPr>
              <w:t xml:space="preserve">As I delved deeper into research, I quickly realized the two disciplines </w:t>
            </w:r>
            <w:r>
              <w:rPr>
                <w:rFonts w:ascii="Century Schoolbook" w:hAnsi="Century Schoolbook"/>
                <w:sz w:val="22"/>
              </w:rPr>
              <w:t>exist</w:t>
            </w:r>
            <w:r w:rsidRPr="002328C0">
              <w:rPr>
                <w:rFonts w:ascii="Century Schoolbook" w:hAnsi="Century Schoolbook"/>
                <w:sz w:val="22"/>
              </w:rPr>
              <w:t xml:space="preserve"> not in competition, but in parallel—and that the most meaningful advances in healthcare would come from integrating them.</w:t>
            </w:r>
          </w:p>
          <w:p w14:paraId="3433CD79" w14:textId="77777777" w:rsidR="00B202B6" w:rsidRDefault="00B202B6" w:rsidP="00B202B6">
            <w:pPr>
              <w:rPr>
                <w:rFonts w:ascii="Century Schoolbook" w:hAnsi="Century Schoolbook"/>
                <w:sz w:val="22"/>
              </w:rPr>
            </w:pPr>
          </w:p>
          <w:p w14:paraId="3AB03905" w14:textId="77777777" w:rsidR="00B202B6" w:rsidRDefault="00B202B6" w:rsidP="00B202B6">
            <w:pPr>
              <w:rPr>
                <w:rFonts w:ascii="Century Schoolbook" w:hAnsi="Century Schoolbook"/>
                <w:sz w:val="22"/>
                <w:szCs w:val="22"/>
              </w:rPr>
            </w:pPr>
            <w:r>
              <w:rPr>
                <w:rFonts w:ascii="Century Schoolbook" w:hAnsi="Century Schoolbook"/>
                <w:sz w:val="22"/>
              </w:rPr>
              <w:t xml:space="preserve">In my first research role, I helped develop a convolutional neural network to non-invasively measure naturalistic gait in neurological disease </w:t>
            </w:r>
            <w:proofErr w:type="gramStart"/>
            <w:r>
              <w:rPr>
                <w:rFonts w:ascii="Century Schoolbook" w:hAnsi="Century Schoolbook"/>
                <w:sz w:val="22"/>
              </w:rPr>
              <w:t>models, and</w:t>
            </w:r>
            <w:proofErr w:type="gramEnd"/>
            <w:r>
              <w:rPr>
                <w:rFonts w:ascii="Century Schoolbook" w:hAnsi="Century Schoolbook"/>
                <w:sz w:val="22"/>
              </w:rPr>
              <w:t xml:space="preserve"> was immediately captured by the ability of AI-driven tools to </w:t>
            </w:r>
            <w:r w:rsidRPr="00FC1482">
              <w:rPr>
                <w:rFonts w:ascii="Century Schoolbook" w:hAnsi="Century Schoolbook"/>
                <w:sz w:val="22"/>
              </w:rPr>
              <w:t xml:space="preserve">reveal </w:t>
            </w:r>
            <w:r>
              <w:rPr>
                <w:rFonts w:ascii="Century Schoolbook" w:hAnsi="Century Schoolbook"/>
                <w:sz w:val="22"/>
              </w:rPr>
              <w:t xml:space="preserve">profound </w:t>
            </w:r>
            <w:r w:rsidRPr="00FC1482">
              <w:rPr>
                <w:rFonts w:ascii="Century Schoolbook" w:hAnsi="Century Schoolbook"/>
                <w:sz w:val="22"/>
              </w:rPr>
              <w:t>insights into brain function and behavior</w:t>
            </w:r>
            <w:r>
              <w:rPr>
                <w:rFonts w:ascii="Century Schoolbook" w:hAnsi="Century Schoolbook"/>
                <w:sz w:val="22"/>
              </w:rPr>
              <w:t xml:space="preserve">. </w:t>
            </w:r>
            <w:r w:rsidRPr="0014391C">
              <w:rPr>
                <w:rFonts w:ascii="Century Schoolbook" w:hAnsi="Century Schoolbook"/>
                <w:sz w:val="22"/>
              </w:rPr>
              <w:t xml:space="preserve">Eager to </w:t>
            </w:r>
            <w:r>
              <w:rPr>
                <w:rFonts w:ascii="Century Schoolbook" w:hAnsi="Century Schoolbook"/>
                <w:sz w:val="22"/>
              </w:rPr>
              <w:t>explore</w:t>
            </w:r>
            <w:r w:rsidRPr="0014391C">
              <w:rPr>
                <w:rFonts w:ascii="Century Schoolbook" w:hAnsi="Century Schoolbook"/>
                <w:sz w:val="22"/>
              </w:rPr>
              <w:t xml:space="preserve"> the power of bioinformatics to drive medical discovery, I’ve since applied novel AI methodologies to rigorously analyze </w:t>
            </w:r>
            <w:r>
              <w:rPr>
                <w:rFonts w:ascii="Century Schoolbook" w:hAnsi="Century Schoolbook"/>
                <w:sz w:val="22"/>
              </w:rPr>
              <w:t>data</w:t>
            </w:r>
            <w:r w:rsidRPr="0014391C">
              <w:rPr>
                <w:rFonts w:ascii="Century Schoolbook" w:hAnsi="Century Schoolbook"/>
                <w:sz w:val="22"/>
              </w:rPr>
              <w:t xml:space="preserve"> across a wide range of clinical domains—from identifying transcriptomic subtypes in a rare pediatric autoimmune condition at the NIH, to</w:t>
            </w:r>
            <w:r>
              <w:rPr>
                <w:rFonts w:ascii="Century Schoolbook" w:hAnsi="Century Schoolbook"/>
                <w:sz w:val="22"/>
              </w:rPr>
              <w:t xml:space="preserve"> </w:t>
            </w:r>
            <w:r w:rsidRPr="0014391C">
              <w:rPr>
                <w:rFonts w:ascii="Century Schoolbook" w:hAnsi="Century Schoolbook"/>
                <w:sz w:val="22"/>
              </w:rPr>
              <w:t xml:space="preserve">my </w:t>
            </w:r>
            <w:r>
              <w:rPr>
                <w:rFonts w:ascii="Century Schoolbook" w:hAnsi="Century Schoolbook"/>
                <w:sz w:val="22"/>
              </w:rPr>
              <w:t xml:space="preserve">most </w:t>
            </w:r>
            <w:r w:rsidRPr="0014391C">
              <w:rPr>
                <w:rFonts w:ascii="Century Schoolbook" w:hAnsi="Century Schoolbook"/>
                <w:sz w:val="22"/>
              </w:rPr>
              <w:t>recent work</w:t>
            </w:r>
            <w:r>
              <w:rPr>
                <w:rFonts w:ascii="Century Schoolbook" w:hAnsi="Century Schoolbook"/>
                <w:sz w:val="22"/>
              </w:rPr>
              <w:t>, which has</w:t>
            </w:r>
            <w:r w:rsidRPr="0014391C">
              <w:rPr>
                <w:rFonts w:ascii="Century Schoolbook" w:hAnsi="Century Schoolbook"/>
                <w:sz w:val="22"/>
              </w:rPr>
              <w:t xml:space="preserve"> </w:t>
            </w:r>
            <w:r>
              <w:rPr>
                <w:rFonts w:ascii="Century Schoolbook" w:hAnsi="Century Schoolbook"/>
                <w:sz w:val="22"/>
              </w:rPr>
              <w:t>uncovered</w:t>
            </w:r>
            <w:r w:rsidRPr="0014391C">
              <w:rPr>
                <w:rFonts w:ascii="Century Schoolbook" w:hAnsi="Century Schoolbook"/>
                <w:sz w:val="22"/>
              </w:rPr>
              <w:t xml:space="preserve"> critical healthcare disparities </w:t>
            </w:r>
            <w:r>
              <w:rPr>
                <w:rFonts w:ascii="Century Schoolbook" w:hAnsi="Century Schoolbook"/>
                <w:sz w:val="22"/>
              </w:rPr>
              <w:t>in large clinical trials</w:t>
            </w:r>
            <w:r w:rsidRPr="0014391C">
              <w:rPr>
                <w:rFonts w:ascii="Century Schoolbook" w:hAnsi="Century Schoolbook"/>
                <w:sz w:val="22"/>
              </w:rPr>
              <w:t>.</w:t>
            </w:r>
            <w:r>
              <w:rPr>
                <w:rFonts w:ascii="Century Schoolbook" w:hAnsi="Century Schoolbook"/>
                <w:sz w:val="22"/>
              </w:rPr>
              <w:t xml:space="preserve"> </w:t>
            </w:r>
            <w:r>
              <w:rPr>
                <w:rFonts w:ascii="Century Schoolbook" w:hAnsi="Century Schoolbook"/>
                <w:sz w:val="22"/>
                <w:szCs w:val="22"/>
              </w:rPr>
              <w:t xml:space="preserve">These prior experiences </w:t>
            </w:r>
            <w:r w:rsidRPr="00C40B2F">
              <w:rPr>
                <w:rFonts w:ascii="Century Schoolbook" w:hAnsi="Century Schoolbook"/>
                <w:sz w:val="22"/>
                <w:szCs w:val="22"/>
              </w:rPr>
              <w:t xml:space="preserve">have been the driving force behind my current </w:t>
            </w:r>
            <w:r>
              <w:rPr>
                <w:rFonts w:ascii="Century Schoolbook" w:hAnsi="Century Schoolbook"/>
                <w:sz w:val="22"/>
                <w:szCs w:val="22"/>
              </w:rPr>
              <w:t>research</w:t>
            </w:r>
            <w:r w:rsidRPr="00C40B2F">
              <w:rPr>
                <w:rFonts w:ascii="Century Schoolbook" w:hAnsi="Century Schoolbook"/>
                <w:sz w:val="22"/>
                <w:szCs w:val="22"/>
              </w:rPr>
              <w:t xml:space="preserve">, </w:t>
            </w:r>
            <w:r>
              <w:rPr>
                <w:rFonts w:ascii="Century Schoolbook" w:hAnsi="Century Schoolbook"/>
                <w:sz w:val="22"/>
                <w:szCs w:val="22"/>
              </w:rPr>
              <w:t>as they reveal</w:t>
            </w:r>
            <w:r w:rsidRPr="00C40B2F">
              <w:rPr>
                <w:rFonts w:ascii="Century Schoolbook" w:hAnsi="Century Schoolbook"/>
                <w:sz w:val="22"/>
                <w:szCs w:val="22"/>
              </w:rPr>
              <w:t xml:space="preserve"> the immense potential of novel informatics approaches to extract meaningful insights from complex health </w:t>
            </w:r>
            <w:proofErr w:type="gramStart"/>
            <w:r w:rsidRPr="00C40B2F">
              <w:rPr>
                <w:rFonts w:ascii="Century Schoolbook" w:hAnsi="Century Schoolbook"/>
                <w:sz w:val="22"/>
                <w:szCs w:val="22"/>
              </w:rPr>
              <w:t>data—insights</w:t>
            </w:r>
            <w:proofErr w:type="gramEnd"/>
            <w:r w:rsidRPr="00C40B2F">
              <w:rPr>
                <w:rFonts w:ascii="Century Schoolbook" w:hAnsi="Century Schoolbook"/>
                <w:sz w:val="22"/>
                <w:szCs w:val="22"/>
              </w:rPr>
              <w:t xml:space="preserve"> that would remain hidden using traditional </w:t>
            </w:r>
            <w:r>
              <w:rPr>
                <w:rFonts w:ascii="Century Schoolbook" w:hAnsi="Century Schoolbook"/>
                <w:sz w:val="22"/>
                <w:szCs w:val="22"/>
              </w:rPr>
              <w:t>analyses</w:t>
            </w:r>
            <w:r w:rsidRPr="00C40B2F">
              <w:rPr>
                <w:rFonts w:ascii="Century Schoolbook" w:hAnsi="Century Schoolbook"/>
                <w:sz w:val="22"/>
                <w:szCs w:val="22"/>
              </w:rPr>
              <w:t>.</w:t>
            </w:r>
            <w:r>
              <w:rPr>
                <w:rFonts w:ascii="Century Schoolbook" w:hAnsi="Century Schoolbook"/>
                <w:sz w:val="22"/>
                <w:szCs w:val="22"/>
              </w:rPr>
              <w:t xml:space="preserve"> </w:t>
            </w:r>
          </w:p>
          <w:p w14:paraId="391031AF" w14:textId="78F841D8" w:rsidR="00B202B6" w:rsidRDefault="00B202B6" w:rsidP="00B202B6">
            <w:pPr>
              <w:tabs>
                <w:tab w:val="left" w:pos="4695"/>
              </w:tabs>
              <w:rPr>
                <w:rFonts w:ascii="Century Schoolbook" w:hAnsi="Century Schoolbook"/>
                <w:sz w:val="22"/>
                <w:szCs w:val="22"/>
              </w:rPr>
            </w:pPr>
            <w:r>
              <w:rPr>
                <w:rFonts w:ascii="Century Schoolbook" w:hAnsi="Century Schoolbook"/>
                <w:sz w:val="22"/>
                <w:szCs w:val="22"/>
              </w:rPr>
              <w:tab/>
            </w:r>
          </w:p>
          <w:p w14:paraId="15885ACC" w14:textId="77777777" w:rsidR="00B202B6" w:rsidRDefault="00B202B6" w:rsidP="00B202B6">
            <w:pPr>
              <w:rPr>
                <w:rFonts w:ascii="Century Schoolbook" w:hAnsi="Century Schoolbook"/>
                <w:sz w:val="22"/>
              </w:rPr>
            </w:pPr>
            <w:r w:rsidRPr="00A75AB4">
              <w:rPr>
                <w:rFonts w:ascii="Century Schoolbook" w:hAnsi="Century Schoolbook"/>
                <w:sz w:val="22"/>
                <w:szCs w:val="22"/>
              </w:rPr>
              <w:t>Currently, my work centers on autism spectrum disorder (</w:t>
            </w:r>
            <w:proofErr w:type="gramStart"/>
            <w:r w:rsidRPr="00A75AB4">
              <w:rPr>
                <w:rFonts w:ascii="Century Schoolbook" w:hAnsi="Century Schoolbook"/>
                <w:sz w:val="22"/>
                <w:szCs w:val="22"/>
              </w:rPr>
              <w:t>ASD)—</w:t>
            </w:r>
            <w:proofErr w:type="gramEnd"/>
            <w:r w:rsidRPr="00A75AB4">
              <w:rPr>
                <w:rFonts w:ascii="Century Schoolbook" w:hAnsi="Century Schoolbook"/>
                <w:sz w:val="22"/>
                <w:szCs w:val="22"/>
              </w:rPr>
              <w:t xml:space="preserve">a condition characterized by significant clinical and biological heterogeneity, which poses </w:t>
            </w:r>
            <w:r>
              <w:rPr>
                <w:rFonts w:ascii="Century Schoolbook" w:hAnsi="Century Schoolbook"/>
                <w:sz w:val="22"/>
                <w:szCs w:val="22"/>
              </w:rPr>
              <w:t>profound</w:t>
            </w:r>
            <w:r w:rsidRPr="00A75AB4">
              <w:rPr>
                <w:rFonts w:ascii="Century Schoolbook" w:hAnsi="Century Schoolbook"/>
                <w:sz w:val="22"/>
                <w:szCs w:val="22"/>
              </w:rPr>
              <w:t xml:space="preserve"> challenges for both diagnosis and treatment. </w:t>
            </w:r>
            <w:r w:rsidRPr="000A24EA">
              <w:rPr>
                <w:rFonts w:ascii="Century Schoolbook" w:hAnsi="Century Schoolbook"/>
                <w:sz w:val="22"/>
              </w:rPr>
              <w:t xml:space="preserve">In </w:t>
            </w:r>
            <w:r>
              <w:rPr>
                <w:rFonts w:ascii="Century Schoolbook" w:hAnsi="Century Schoolbook"/>
                <w:sz w:val="22"/>
              </w:rPr>
              <w:t xml:space="preserve">my proposal, we leverage </w:t>
            </w:r>
            <w:r w:rsidRPr="000A24EA">
              <w:rPr>
                <w:rFonts w:ascii="Century Schoolbook" w:hAnsi="Century Schoolbook"/>
                <w:sz w:val="22"/>
              </w:rPr>
              <w:t>a large, diverse dataset from children in the Bronx—</w:t>
            </w:r>
            <w:r>
              <w:rPr>
                <w:rFonts w:ascii="Century Schoolbook" w:hAnsi="Century Schoolbook"/>
                <w:sz w:val="22"/>
              </w:rPr>
              <w:t xml:space="preserve">a population </w:t>
            </w:r>
            <w:r w:rsidRPr="000A24EA">
              <w:rPr>
                <w:rFonts w:ascii="Century Schoolbook" w:hAnsi="Century Schoolbook"/>
                <w:sz w:val="22"/>
              </w:rPr>
              <w:t>historically excluded from research—</w:t>
            </w:r>
            <w:r>
              <w:rPr>
                <w:rFonts w:ascii="Century Schoolbook" w:hAnsi="Century Schoolbook"/>
                <w:sz w:val="22"/>
              </w:rPr>
              <w:t>that</w:t>
            </w:r>
            <w:r w:rsidRPr="000A24EA">
              <w:rPr>
                <w:rFonts w:ascii="Century Schoolbook" w:hAnsi="Century Schoolbook"/>
                <w:sz w:val="22"/>
              </w:rPr>
              <w:t xml:space="preserve"> </w:t>
            </w:r>
            <w:r>
              <w:rPr>
                <w:rFonts w:ascii="Century Schoolbook" w:hAnsi="Century Schoolbook"/>
                <w:sz w:val="22"/>
              </w:rPr>
              <w:t>integrates</w:t>
            </w:r>
            <w:r w:rsidRPr="00A61FE2">
              <w:rPr>
                <w:rFonts w:ascii="Century Schoolbook" w:hAnsi="Century Schoolbook"/>
                <w:sz w:val="22"/>
              </w:rPr>
              <w:t xml:space="preserve"> </w:t>
            </w:r>
            <w:r w:rsidRPr="000A24EA">
              <w:rPr>
                <w:rFonts w:ascii="Century Schoolbook" w:hAnsi="Century Schoolbook"/>
                <w:sz w:val="22"/>
              </w:rPr>
              <w:t>rigorous clinical assessments</w:t>
            </w:r>
            <w:r>
              <w:rPr>
                <w:rFonts w:ascii="Century Schoolbook" w:hAnsi="Century Schoolbook"/>
                <w:sz w:val="22"/>
              </w:rPr>
              <w:t xml:space="preserve"> and</w:t>
            </w:r>
            <w:r w:rsidRPr="000A24EA">
              <w:rPr>
                <w:rFonts w:ascii="Century Schoolbook" w:hAnsi="Century Schoolbook"/>
                <w:sz w:val="22"/>
              </w:rPr>
              <w:t xml:space="preserve"> EEG from eight behavioral paradigms</w:t>
            </w:r>
            <w:r>
              <w:rPr>
                <w:rFonts w:ascii="Century Schoolbook" w:hAnsi="Century Schoolbook"/>
                <w:sz w:val="22"/>
              </w:rPr>
              <w:t xml:space="preserve">. Instead of relying on traditional analysis methods—which risk oversimplifying the complex neural and </w:t>
            </w:r>
            <w:r w:rsidRPr="003444B1">
              <w:rPr>
                <w:rFonts w:ascii="Century Schoolbook" w:hAnsi="Century Schoolbook"/>
                <w:sz w:val="22"/>
              </w:rPr>
              <w:t xml:space="preserve">behavioral heterogeneity </w:t>
            </w:r>
            <w:r>
              <w:rPr>
                <w:rFonts w:ascii="Century Schoolbook" w:hAnsi="Century Schoolbook"/>
                <w:sz w:val="22"/>
              </w:rPr>
              <w:t xml:space="preserve">in ASD—we propose an </w:t>
            </w:r>
            <w:r w:rsidRPr="003444B1">
              <w:rPr>
                <w:rFonts w:ascii="Century Schoolbook" w:hAnsi="Century Schoolbook"/>
                <w:sz w:val="22"/>
              </w:rPr>
              <w:t>innovative alternative</w:t>
            </w:r>
            <w:r>
              <w:rPr>
                <w:rFonts w:ascii="Century Schoolbook" w:hAnsi="Century Schoolbook"/>
                <w:sz w:val="22"/>
              </w:rPr>
              <w:t>: cluster-based identification of</w:t>
            </w:r>
            <w:r w:rsidRPr="003444B1">
              <w:rPr>
                <w:rFonts w:ascii="Century Schoolbook" w:hAnsi="Century Schoolbook"/>
                <w:sz w:val="22"/>
              </w:rPr>
              <w:t xml:space="preserve"> neural subgroups </w:t>
            </w:r>
            <w:r>
              <w:rPr>
                <w:rFonts w:ascii="Century Schoolbook" w:hAnsi="Century Schoolbook"/>
                <w:sz w:val="22"/>
              </w:rPr>
              <w:t xml:space="preserve">within ASD. </w:t>
            </w:r>
          </w:p>
          <w:p w14:paraId="14D361E4" w14:textId="77777777" w:rsidR="00B202B6" w:rsidRDefault="00B202B6" w:rsidP="00B202B6">
            <w:pPr>
              <w:rPr>
                <w:rFonts w:ascii="Century Schoolbook" w:hAnsi="Century Schoolbook"/>
                <w:sz w:val="22"/>
              </w:rPr>
            </w:pPr>
          </w:p>
          <w:p w14:paraId="2B0FFFC1" w14:textId="77777777" w:rsidR="00B202B6" w:rsidRPr="005F266A" w:rsidRDefault="00B202B6" w:rsidP="00B202B6">
            <w:pPr>
              <w:rPr>
                <w:rFonts w:ascii="Century Schoolbook" w:hAnsi="Century Schoolbook"/>
                <w:sz w:val="22"/>
              </w:rPr>
            </w:pPr>
            <w:r w:rsidRPr="004E05FC">
              <w:rPr>
                <w:rFonts w:ascii="Century Schoolbook" w:hAnsi="Century Schoolbook"/>
                <w:sz w:val="22"/>
              </w:rPr>
              <w:t xml:space="preserve">This methodology—applied to a uniquely rich clinical dataset—offers a rare and powerful opportunity to </w:t>
            </w:r>
            <w:r>
              <w:rPr>
                <w:rFonts w:ascii="Century Schoolbook" w:hAnsi="Century Schoolbook"/>
                <w:sz w:val="22"/>
              </w:rPr>
              <w:t>identify</w:t>
            </w:r>
            <w:r w:rsidRPr="004E05FC">
              <w:rPr>
                <w:rFonts w:ascii="Century Schoolbook" w:hAnsi="Century Schoolbook"/>
                <w:sz w:val="22"/>
              </w:rPr>
              <w:t xml:space="preserve"> functional neural mechanisms </w:t>
            </w:r>
            <w:r>
              <w:rPr>
                <w:rFonts w:ascii="Century Schoolbook" w:hAnsi="Century Schoolbook"/>
                <w:sz w:val="22"/>
              </w:rPr>
              <w:t>that drive phenotypic variation in ASD</w:t>
            </w:r>
            <w:r w:rsidRPr="004E05FC">
              <w:rPr>
                <w:rFonts w:ascii="Century Schoolbook" w:hAnsi="Century Schoolbook"/>
                <w:sz w:val="22"/>
              </w:rPr>
              <w:t>, a challenge that has long hindered progress in the field.</w:t>
            </w:r>
            <w:r>
              <w:rPr>
                <w:rFonts w:ascii="Century Schoolbook" w:hAnsi="Century Schoolbook"/>
                <w:sz w:val="22"/>
              </w:rPr>
              <w:t xml:space="preserve"> </w:t>
            </w:r>
            <w:r w:rsidRPr="00DD5D9E">
              <w:rPr>
                <w:rFonts w:ascii="Century Schoolbook" w:hAnsi="Century Schoolbook"/>
                <w:sz w:val="22"/>
                <w:szCs w:val="22"/>
              </w:rPr>
              <w:t>Above all, I am deeply motivated by the hope that this work moves us closer to personalized, effective care for individuals with autism—while demonstrating how data-driven methods can reveal insights into the brain’s complexity.</w:t>
            </w:r>
          </w:p>
          <w:p w14:paraId="114814AD" w14:textId="77777777" w:rsidR="00B202B6" w:rsidRDefault="00B202B6" w:rsidP="009F3C01"/>
        </w:tc>
      </w:tr>
    </w:tbl>
    <w:bookmarkEnd w:id="62"/>
    <w:p w14:paraId="49D86949" w14:textId="6572D147" w:rsidR="00FE1FEB" w:rsidRDefault="00FE1FEB" w:rsidP="00313C6A">
      <w:pPr>
        <w:jc w:val="center"/>
        <w:rPr>
          <w:rFonts w:ascii="Arial" w:hAnsi="Arial" w:cs="Arial"/>
          <w:b/>
        </w:rPr>
      </w:pPr>
      <w:r w:rsidRPr="00725BD9">
        <w:rPr>
          <w:rFonts w:ascii="Arial" w:hAnsi="Arial" w:cs="Arial"/>
          <w:b/>
          <w:noProof/>
        </w:rPr>
        <w:drawing>
          <wp:inline distT="0" distB="0" distL="0" distR="0" wp14:anchorId="5A76085A" wp14:editId="7D2B5D07">
            <wp:extent cx="4289425" cy="714375"/>
            <wp:effectExtent l="0" t="0" r="0" b="0"/>
            <wp:docPr id="1440510423" name="Picture 4"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10423" name="Picture 1" descr="A close up of a nam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0E4BFF06" w14:textId="77777777" w:rsidR="00FE1FEB" w:rsidRDefault="00FE1FEB" w:rsidP="00FE1FEB">
      <w:pPr>
        <w:jc w:val="center"/>
        <w:rPr>
          <w:rFonts w:ascii="Arial" w:hAnsi="Arial" w:cs="Arial"/>
          <w:b/>
        </w:rPr>
      </w:pPr>
    </w:p>
    <w:p w14:paraId="14833311" w14:textId="1AC0B8E2" w:rsidR="00FE1FEB" w:rsidRPr="00CB6FC8" w:rsidRDefault="00FE1FEB" w:rsidP="00FE1FEB">
      <w:pPr>
        <w:jc w:val="center"/>
        <w:rPr>
          <w:rFonts w:ascii="Arial" w:hAnsi="Arial" w:cs="Arial"/>
          <w:b/>
        </w:rPr>
      </w:pPr>
      <w:r>
        <w:rPr>
          <w:rFonts w:ascii="Arial" w:hAnsi="Arial" w:cs="Arial"/>
          <w:b/>
          <w:bCs/>
          <w:color w:val="000000"/>
          <w:sz w:val="23"/>
          <w:szCs w:val="23"/>
        </w:rPr>
        <w:t xml:space="preserve">PRE-APPLICATION: </w:t>
      </w:r>
      <w:r w:rsidRPr="00CB6FC8">
        <w:rPr>
          <w:rFonts w:ascii="Arial" w:hAnsi="Arial" w:cs="Arial"/>
          <w:b/>
        </w:rPr>
        <w:t>Google PhD Fellowship Program 202</w:t>
      </w:r>
      <w:r w:rsidR="00313C6A">
        <w:rPr>
          <w:rFonts w:ascii="Arial" w:hAnsi="Arial" w:cs="Arial"/>
          <w:b/>
        </w:rPr>
        <w:t>5</w:t>
      </w:r>
    </w:p>
    <w:p w14:paraId="084ADB43" w14:textId="77777777" w:rsidR="00FE1FEB" w:rsidRDefault="00FE1FEB" w:rsidP="00FE1FEB">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FE1FEB" w:rsidRPr="0024571C" w14:paraId="26D740C1" w14:textId="77777777" w:rsidTr="001604F0">
        <w:trPr>
          <w:trHeight w:val="400"/>
        </w:trPr>
        <w:tc>
          <w:tcPr>
            <w:tcW w:w="1908" w:type="dxa"/>
            <w:vAlign w:val="bottom"/>
          </w:tcPr>
          <w:p w14:paraId="3ACA42C7" w14:textId="77777777" w:rsidR="00FE1FEB" w:rsidRPr="002179BE" w:rsidRDefault="00FE1FEB" w:rsidP="001604F0">
            <w:pPr>
              <w:rPr>
                <w:b/>
              </w:rPr>
            </w:pPr>
            <w:r w:rsidRPr="002179BE">
              <w:rPr>
                <w:b/>
              </w:rPr>
              <w:t>Student Name:</w:t>
            </w:r>
          </w:p>
        </w:tc>
        <w:tc>
          <w:tcPr>
            <w:tcW w:w="3960" w:type="dxa"/>
            <w:gridSpan w:val="2"/>
            <w:tcBorders>
              <w:top w:val="single" w:sz="4" w:space="0" w:color="auto"/>
              <w:bottom w:val="single" w:sz="4" w:space="0" w:color="auto"/>
            </w:tcBorders>
            <w:vAlign w:val="bottom"/>
          </w:tcPr>
          <w:p w14:paraId="7C7090ED" w14:textId="620AFF6E" w:rsidR="00FE1FEB" w:rsidRPr="00BB3BF9" w:rsidRDefault="00B202B6" w:rsidP="001604F0">
            <w:r>
              <w:t>Megan Darrell</w:t>
            </w:r>
          </w:p>
        </w:tc>
        <w:tc>
          <w:tcPr>
            <w:tcW w:w="1620" w:type="dxa"/>
            <w:gridSpan w:val="2"/>
            <w:vAlign w:val="bottom"/>
          </w:tcPr>
          <w:p w14:paraId="0574BCA0" w14:textId="77777777" w:rsidR="00FE1FEB" w:rsidRPr="002179BE" w:rsidRDefault="00FE1FEB" w:rsidP="001604F0">
            <w:pPr>
              <w:rPr>
                <w:b/>
              </w:rPr>
            </w:pPr>
            <w:r w:rsidRPr="002179BE">
              <w:rPr>
                <w:b/>
              </w:rPr>
              <w:t>Banner ID:</w:t>
            </w:r>
          </w:p>
        </w:tc>
        <w:tc>
          <w:tcPr>
            <w:tcW w:w="3372" w:type="dxa"/>
            <w:tcBorders>
              <w:top w:val="single" w:sz="4" w:space="0" w:color="auto"/>
              <w:bottom w:val="single" w:sz="4" w:space="0" w:color="auto"/>
            </w:tcBorders>
            <w:vAlign w:val="bottom"/>
          </w:tcPr>
          <w:p w14:paraId="6A750896" w14:textId="1DA72131" w:rsidR="00FE1FEB" w:rsidRPr="0024571C" w:rsidRDefault="00B202B6" w:rsidP="001604F0">
            <w:r>
              <w:t>810446601</w:t>
            </w:r>
          </w:p>
        </w:tc>
      </w:tr>
      <w:tr w:rsidR="00FE1FEB" w:rsidRPr="002179BE" w14:paraId="238465DD" w14:textId="77777777" w:rsidTr="001604F0">
        <w:tblPrEx>
          <w:tblLook w:val="0000" w:firstRow="0" w:lastRow="0" w:firstColumn="0" w:lastColumn="0" w:noHBand="0" w:noVBand="0"/>
        </w:tblPrEx>
        <w:trPr>
          <w:trHeight w:val="400"/>
        </w:trPr>
        <w:tc>
          <w:tcPr>
            <w:tcW w:w="2043" w:type="dxa"/>
            <w:gridSpan w:val="2"/>
            <w:vAlign w:val="bottom"/>
          </w:tcPr>
          <w:p w14:paraId="2ADBF2EC" w14:textId="77777777" w:rsidR="00FE1FEB" w:rsidRPr="002179BE" w:rsidRDefault="00FE1FEB" w:rsidP="001604F0">
            <w:pPr>
              <w:rPr>
                <w:b/>
              </w:rPr>
            </w:pPr>
            <w:r w:rsidRPr="002179BE">
              <w:rPr>
                <w:b/>
              </w:rPr>
              <w:t>Thesis Mentor:</w:t>
            </w:r>
          </w:p>
        </w:tc>
        <w:tc>
          <w:tcPr>
            <w:tcW w:w="4662" w:type="dxa"/>
            <w:gridSpan w:val="2"/>
            <w:tcBorders>
              <w:top w:val="nil"/>
              <w:bottom w:val="single" w:sz="4" w:space="0" w:color="auto"/>
            </w:tcBorders>
            <w:vAlign w:val="bottom"/>
          </w:tcPr>
          <w:p w14:paraId="53031429" w14:textId="68CE5BEA" w:rsidR="00FE1FEB" w:rsidRPr="002179BE" w:rsidRDefault="00B202B6" w:rsidP="001604F0">
            <w:pPr>
              <w:rPr>
                <w:i/>
              </w:rPr>
            </w:pPr>
            <w:r>
              <w:t>Sophie Molholm</w:t>
            </w:r>
          </w:p>
        </w:tc>
        <w:tc>
          <w:tcPr>
            <w:tcW w:w="4155" w:type="dxa"/>
            <w:gridSpan w:val="2"/>
            <w:tcBorders>
              <w:top w:val="nil"/>
              <w:bottom w:val="single" w:sz="4" w:space="0" w:color="auto"/>
            </w:tcBorders>
            <w:vAlign w:val="bottom"/>
          </w:tcPr>
          <w:p w14:paraId="38294D39" w14:textId="77777777" w:rsidR="00FE1FEB" w:rsidRPr="002179BE" w:rsidRDefault="00FE1FEB" w:rsidP="001604F0">
            <w:pPr>
              <w:rPr>
                <w:i/>
              </w:rPr>
            </w:pPr>
          </w:p>
        </w:tc>
      </w:tr>
    </w:tbl>
    <w:p w14:paraId="5ADBF773" w14:textId="77777777" w:rsidR="006A766E" w:rsidRDefault="006A766E" w:rsidP="00FE1FEB">
      <w:pPr>
        <w:rPr>
          <w:b/>
        </w:rPr>
      </w:pPr>
    </w:p>
    <w:p w14:paraId="095335D8" w14:textId="424DBFB6" w:rsidR="00FE1FEB" w:rsidRPr="006A766E" w:rsidRDefault="006A766E" w:rsidP="006A766E">
      <w:pPr>
        <w:jc w:val="center"/>
        <w:rPr>
          <w:b/>
          <w:bCs/>
        </w:rPr>
      </w:pPr>
      <w:r w:rsidRPr="006A766E">
        <w:rPr>
          <w:b/>
          <w:bCs/>
        </w:rPr>
        <w:t>DESCRIBE AN EXAMPLE OF YOUR LEADERSHIP EXPERIENCE (35</w:t>
      </w:r>
      <w:r w:rsidR="00313C6A">
        <w:rPr>
          <w:b/>
          <w:bCs/>
        </w:rPr>
        <w:t>0</w:t>
      </w:r>
      <w:r w:rsidRPr="006A766E">
        <w:rPr>
          <w:b/>
          <w:bCs/>
        </w:rPr>
        <w:t xml:space="preserve"> word-limit)</w:t>
      </w:r>
    </w:p>
    <w:p w14:paraId="71E6C791" w14:textId="77777777" w:rsidR="006A766E" w:rsidRDefault="006A766E" w:rsidP="00FE1FEB"/>
    <w:tbl>
      <w:tblPr>
        <w:tblW w:w="10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4"/>
      </w:tblGrid>
      <w:tr w:rsidR="00FE1FEB" w14:paraId="7918623A" w14:textId="77777777" w:rsidTr="003B3F43">
        <w:trPr>
          <w:trHeight w:val="10276"/>
        </w:trPr>
        <w:tc>
          <w:tcPr>
            <w:tcW w:w="10704" w:type="dxa"/>
            <w:shd w:val="clear" w:color="auto" w:fill="auto"/>
          </w:tcPr>
          <w:p w14:paraId="2AAF19AA" w14:textId="77777777" w:rsidR="00FE1FEB" w:rsidRDefault="00FE1FEB" w:rsidP="001604F0"/>
          <w:p w14:paraId="1A78550B" w14:textId="64E74AA2"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Leadership found me before I </w:t>
            </w:r>
            <w:r w:rsidR="00904E48" w:rsidRPr="0021106B">
              <w:rPr>
                <w:rFonts w:ascii="Century Schoolbook" w:hAnsi="Century Schoolbook"/>
                <w:sz w:val="22"/>
                <w:szCs w:val="22"/>
              </w:rPr>
              <w:t>acquired</w:t>
            </w:r>
            <w:r w:rsidRPr="0021106B">
              <w:rPr>
                <w:rFonts w:ascii="Century Schoolbook" w:hAnsi="Century Schoolbook"/>
                <w:sz w:val="22"/>
                <w:szCs w:val="22"/>
              </w:rPr>
              <w:t xml:space="preserve"> the words to define it. As the eldest daughter in a home that buzzed with chaos and responsibility, I took on the role of mentor, teacher, mediator, confidante, and caretaker. I learned quickly that </w:t>
            </w:r>
            <w:r>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1CA82174" w14:textId="77777777" w:rsidR="00B202B6" w:rsidRPr="0021106B" w:rsidRDefault="00B202B6" w:rsidP="00B202B6">
            <w:pPr>
              <w:rPr>
                <w:rFonts w:ascii="Century Schoolbook" w:hAnsi="Century Schoolbook"/>
                <w:sz w:val="22"/>
                <w:szCs w:val="22"/>
              </w:rPr>
            </w:pPr>
          </w:p>
          <w:p w14:paraId="15634903"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The role of “big sister” followed me into my professional life, profoundly influencing my passion for teaching and mentorship. What began as early-morning math lessons with my brother at the kitchen table evolved into tutoring underserved youth </w:t>
            </w:r>
            <w:proofErr w:type="gramStart"/>
            <w:r w:rsidRPr="0021106B">
              <w:rPr>
                <w:rFonts w:ascii="Century Schoolbook" w:hAnsi="Century Schoolbook"/>
                <w:sz w:val="22"/>
                <w:szCs w:val="22"/>
              </w:rPr>
              <w:t>and,</w:t>
            </w:r>
            <w:proofErr w:type="gramEnd"/>
            <w:r w:rsidRPr="0021106B">
              <w:rPr>
                <w:rFonts w:ascii="Century Schoolbook" w:hAnsi="Century Schoolbook"/>
                <w:sz w:val="22"/>
                <w:szCs w:val="22"/>
              </w:rPr>
              <w:t xml:space="preserve"> now, educating young scientists and medical students. While the content has changed, the heart of mentorship remains the same, and I draw daily on the instincts and patience I first cultivated with my siblings.</w:t>
            </w:r>
          </w:p>
          <w:p w14:paraId="2DF06DA8" w14:textId="77777777" w:rsidR="00B202B6" w:rsidRPr="0021106B" w:rsidRDefault="00B202B6" w:rsidP="00B202B6">
            <w:pPr>
              <w:rPr>
                <w:rFonts w:ascii="Century Schoolbook" w:hAnsi="Century Schoolbook"/>
                <w:sz w:val="22"/>
                <w:szCs w:val="22"/>
              </w:rPr>
            </w:pPr>
          </w:p>
          <w:p w14:paraId="1CF4AC8B"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w:t>
            </w:r>
            <w:proofErr w:type="gramStart"/>
            <w:r w:rsidRPr="0021106B">
              <w:rPr>
                <w:rFonts w:ascii="Century Schoolbook" w:hAnsi="Century Schoolbook"/>
                <w:sz w:val="22"/>
                <w:szCs w:val="22"/>
              </w:rPr>
              <w:t>reliability—</w:t>
            </w:r>
            <w:proofErr w:type="gramEnd"/>
            <w:r w:rsidRPr="0021106B">
              <w:rPr>
                <w:rFonts w:ascii="Century Schoolbook" w:hAnsi="Century Schoolbook"/>
                <w:sz w:val="22"/>
                <w:szCs w:val="22"/>
              </w:rPr>
              <w:t xml:space="preserve">showing up for teammates in both triumph and adversity. Whether comforting a younger sister through college homesickness or coaching an injured teammate from the sidelines, I learned that leadership often lives in </w:t>
            </w:r>
            <w:r>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 xml:space="preserve">Recently, I founded a soccer-and-science afterschool program in the Bronx to offer children in my community access to those same </w:t>
            </w:r>
            <w:proofErr w:type="gramStart"/>
            <w:r w:rsidRPr="0021106B">
              <w:rPr>
                <w:rFonts w:ascii="Century Schoolbook" w:hAnsi="Century Schoolbook"/>
                <w:sz w:val="22"/>
                <w:szCs w:val="22"/>
              </w:rPr>
              <w:t>lessons—</w:t>
            </w:r>
            <w:proofErr w:type="gramEnd"/>
            <w:r w:rsidRPr="0021106B">
              <w:rPr>
                <w:rFonts w:ascii="Century Schoolbook" w:hAnsi="Century Schoolbook"/>
                <w:sz w:val="22"/>
                <w:szCs w:val="22"/>
              </w:rPr>
              <w:t xml:space="preserve">discipline, confidence, and the value of teamwork. It’s a </w:t>
            </w:r>
            <w:proofErr w:type="gramStart"/>
            <w:r w:rsidRPr="0021106B">
              <w:rPr>
                <w:rFonts w:ascii="Century Schoolbook" w:hAnsi="Century Schoolbook"/>
                <w:sz w:val="22"/>
                <w:szCs w:val="22"/>
              </w:rPr>
              <w:t>full-circle</w:t>
            </w:r>
            <w:proofErr w:type="gramEnd"/>
            <w:r w:rsidRPr="0021106B">
              <w:rPr>
                <w:rFonts w:ascii="Century Schoolbook" w:hAnsi="Century Schoolbook"/>
                <w:sz w:val="22"/>
                <w:szCs w:val="22"/>
              </w:rPr>
              <w:t xml:space="preserve"> return to where my leadership journey </w:t>
            </w:r>
            <w:proofErr w:type="gramStart"/>
            <w:r w:rsidRPr="0021106B">
              <w:rPr>
                <w:rFonts w:ascii="Century Schoolbook" w:hAnsi="Century Schoolbook"/>
                <w:sz w:val="22"/>
                <w:szCs w:val="22"/>
              </w:rPr>
              <w:t>began:</w:t>
            </w:r>
            <w:proofErr w:type="gramEnd"/>
            <w:r w:rsidRPr="0021106B">
              <w:rPr>
                <w:rFonts w:ascii="Century Schoolbook" w:hAnsi="Century Schoolbook"/>
                <w:sz w:val="22"/>
                <w:szCs w:val="22"/>
              </w:rPr>
              <w:t xml:space="preserve"> not in a title or position, but in being present.</w:t>
            </w:r>
          </w:p>
          <w:p w14:paraId="7DA33369" w14:textId="77777777" w:rsidR="00B202B6" w:rsidRPr="0021106B" w:rsidRDefault="00B202B6" w:rsidP="00B202B6">
            <w:pPr>
              <w:rPr>
                <w:rFonts w:ascii="Century Schoolbook" w:hAnsi="Century Schoolbook"/>
                <w:sz w:val="22"/>
                <w:szCs w:val="22"/>
              </w:rPr>
            </w:pPr>
          </w:p>
          <w:p w14:paraId="718C09AA" w14:textId="77777777" w:rsidR="00B202B6" w:rsidRPr="0021106B" w:rsidRDefault="00B202B6" w:rsidP="00B202B6">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584563F4" w14:textId="77777777" w:rsidR="00B202B6" w:rsidRDefault="00B202B6" w:rsidP="001604F0"/>
        </w:tc>
      </w:tr>
    </w:tbl>
    <w:p w14:paraId="7B8DA300" w14:textId="77777777" w:rsidR="0047558B" w:rsidRDefault="0047558B" w:rsidP="003B3F43"/>
    <w:p w14:paraId="0A6B5978" w14:textId="77777777" w:rsidR="0047558B" w:rsidRDefault="0047558B" w:rsidP="003B3F43"/>
    <w:p w14:paraId="01D29D11" w14:textId="77777777" w:rsidR="0047558B" w:rsidRPr="0047558B" w:rsidRDefault="0047558B" w:rsidP="0047558B">
      <w:pPr>
        <w:pStyle w:val="EndNoteBibliography"/>
        <w:ind w:left="720" w:hanging="720"/>
      </w:pPr>
      <w:r>
        <w:fldChar w:fldCharType="begin"/>
      </w:r>
      <w:r>
        <w:instrText xml:space="preserve"> ADDIN EN.REFLIST </w:instrText>
      </w:r>
      <w:r>
        <w:fldChar w:fldCharType="separate"/>
      </w:r>
      <w:r w:rsidRPr="0047558B">
        <w:t>1.</w:t>
      </w:r>
      <w:r w:rsidRPr="0047558B">
        <w:tab/>
        <w:t xml:space="preserve">Association, A.P., </w:t>
      </w:r>
      <w:r w:rsidRPr="0047558B">
        <w:rPr>
          <w:i/>
        </w:rPr>
        <w:t>Diagnostic and statistical manual of mental disorders</w:t>
      </w:r>
      <w:r w:rsidRPr="0047558B">
        <w:t>. 5 ed. 2013.</w:t>
      </w:r>
    </w:p>
    <w:p w14:paraId="4210C330" w14:textId="77777777" w:rsidR="0047558B" w:rsidRPr="0047558B" w:rsidRDefault="0047558B" w:rsidP="0047558B">
      <w:pPr>
        <w:pStyle w:val="EndNoteBibliography"/>
        <w:ind w:left="720" w:hanging="720"/>
      </w:pPr>
      <w:r w:rsidRPr="0047558B">
        <w:t>2.</w:t>
      </w:r>
      <w:r w:rsidRPr="0047558B">
        <w:tab/>
        <w:t xml:space="preserve">Courchesne, E., </w:t>
      </w:r>
      <w:r w:rsidRPr="0047558B">
        <w:rPr>
          <w:i/>
        </w:rPr>
        <w:t>Brain development in autism: early overgrowth followed by premature arrest of growth.</w:t>
      </w:r>
      <w:r w:rsidRPr="0047558B">
        <w:t xml:space="preserve"> Ment Retard Dev Disabil Res Rev, 2004. </w:t>
      </w:r>
      <w:r w:rsidRPr="0047558B">
        <w:rPr>
          <w:b/>
        </w:rPr>
        <w:t>10</w:t>
      </w:r>
      <w:r w:rsidRPr="0047558B">
        <w:t>(2): p. 106-11.</w:t>
      </w:r>
    </w:p>
    <w:p w14:paraId="7ADF692A" w14:textId="77777777" w:rsidR="0047558B" w:rsidRPr="0047558B" w:rsidRDefault="0047558B" w:rsidP="0047558B">
      <w:pPr>
        <w:pStyle w:val="EndNoteBibliography"/>
        <w:ind w:left="720" w:hanging="720"/>
      </w:pPr>
      <w:r w:rsidRPr="0047558B">
        <w:t>3.</w:t>
      </w:r>
      <w:r w:rsidRPr="0047558B">
        <w:tab/>
        <w:t xml:space="preserve">Lord, C., et al., </w:t>
      </w:r>
      <w:r w:rsidRPr="0047558B">
        <w:rPr>
          <w:i/>
        </w:rPr>
        <w:t>Autism spectrum disorder.</w:t>
      </w:r>
      <w:r w:rsidRPr="0047558B">
        <w:t xml:space="preserve"> Lancet, 2018. </w:t>
      </w:r>
      <w:r w:rsidRPr="0047558B">
        <w:rPr>
          <w:b/>
        </w:rPr>
        <w:t>392</w:t>
      </w:r>
      <w:r w:rsidRPr="0047558B">
        <w:t>(10146): p. 508-520.</w:t>
      </w:r>
    </w:p>
    <w:p w14:paraId="69CF83B7" w14:textId="26D956B0" w:rsidR="00E37AC9" w:rsidRDefault="0047558B" w:rsidP="003B3F43">
      <w:r>
        <w:fldChar w:fldCharType="end"/>
      </w:r>
    </w:p>
    <w:sectPr w:rsidR="00E37AC9" w:rsidSect="005A252D">
      <w:footerReference w:type="even" r:id="rId27"/>
      <w:footerReference w:type="default" r:id="rId28"/>
      <w:pgSz w:w="12240" w:h="15840"/>
      <w:pgMar w:top="400" w:right="800" w:bottom="400" w:left="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ophie  Molholm" w:date="2025-03-19T13:10:00Z" w:initials="SM">
    <w:p w14:paraId="0C6323E9" w14:textId="77777777" w:rsidR="00ED6627" w:rsidRDefault="00ED6627" w:rsidP="00ED6627">
      <w:pPr>
        <w:pStyle w:val="CommentText"/>
      </w:pPr>
      <w:r>
        <w:rPr>
          <w:rStyle w:val="CommentReference"/>
        </w:rPr>
        <w:annotationRef/>
      </w:r>
      <w:r>
        <w:t>Needs a reference</w:t>
      </w:r>
    </w:p>
  </w:comment>
  <w:comment w:id="4" w:author="Sophie  Molholm" w:date="2025-03-03T17:01:00Z" w:initials="SM">
    <w:p w14:paraId="52655E69" w14:textId="77777777" w:rsidR="00ED6627" w:rsidRDefault="00ED6627" w:rsidP="00ED6627">
      <w:pPr>
        <w:pStyle w:val="CommentText"/>
      </w:pPr>
      <w:r>
        <w:rPr>
          <w:rStyle w:val="CommentReference"/>
        </w:rPr>
        <w:annotationRef/>
      </w:r>
      <w:r>
        <w:t>Could happen before ; also not clear it’s reorganization versus organization…  a lot of the genetics studies suggest alterations in neural development, which could alter initial patterning ..</w:t>
      </w:r>
    </w:p>
  </w:comment>
  <w:comment w:id="5" w:author="Sophie  Molholm" w:date="2025-03-03T17:02:00Z" w:initials="SM">
    <w:p w14:paraId="15E3C7E6" w14:textId="77777777" w:rsidR="00ED6627" w:rsidRDefault="00ED6627" w:rsidP="00ED6627">
      <w:pPr>
        <w:pStyle w:val="CommentText"/>
      </w:pPr>
      <w:r>
        <w:rPr>
          <w:rStyle w:val="CommentReference"/>
        </w:rPr>
        <w:annotationRef/>
      </w:r>
      <w:r>
        <w:t>don’t rely on a primer paper as a primary reference</w:t>
      </w:r>
    </w:p>
  </w:comment>
  <w:comment w:id="35" w:author="Sophie  Molholm" w:date="2025-04-22T09:33:00Z" w:initials="SM">
    <w:p w14:paraId="3944024B" w14:textId="77777777" w:rsidR="005A4500" w:rsidRDefault="005A4500" w:rsidP="005A4500">
      <w:pPr>
        <w:pStyle w:val="CommentText"/>
      </w:pPr>
      <w:r>
        <w:rPr>
          <w:rStyle w:val="CommentReference"/>
        </w:rPr>
        <w:annotationRef/>
      </w:r>
      <w:r>
        <w:t xml:space="preserve">XXX individuals; make clear that you have lots of EEG data, probing different brain functions/processes </w:t>
      </w:r>
    </w:p>
  </w:comment>
  <w:comment w:id="49" w:author="Megan Darrell" w:date="2025-04-21T16:14:00Z" w:initials="MD">
    <w:p w14:paraId="270EC13E" w14:textId="77777777" w:rsidR="00841342" w:rsidRDefault="00841342" w:rsidP="00841342">
      <w:pPr>
        <w:pStyle w:val="CommentText"/>
      </w:pPr>
      <w:r>
        <w:rPr>
          <w:rStyle w:val="CommentReference"/>
        </w:rPr>
        <w:annotationRef/>
      </w:r>
      <w:r>
        <w:t>cite</w:t>
      </w:r>
    </w:p>
  </w:comment>
  <w:comment w:id="51" w:author="Sophie  Molholm" w:date="2025-04-22T09:45:00Z" w:initials="SM">
    <w:p w14:paraId="7E3F5A79" w14:textId="77777777" w:rsidR="008B438B" w:rsidRDefault="008B438B" w:rsidP="008B438B">
      <w:pPr>
        <w:pStyle w:val="CommentText"/>
      </w:pPr>
      <w:r>
        <w:rPr>
          <w:rStyle w:val="CommentReference"/>
        </w:rPr>
        <w:annotationRef/>
      </w:r>
      <w:r>
        <w:t>Two pronged approach-- supervised and unsupervised.  First, both discrete and continuous predictions; second….</w:t>
      </w:r>
    </w:p>
  </w:comment>
  <w:comment w:id="52" w:author="Megan Darrell" w:date="2025-04-21T16:14:00Z" w:initials="MD">
    <w:p w14:paraId="48804BFA" w14:textId="77777777" w:rsidR="00841342" w:rsidRDefault="00841342" w:rsidP="00841342">
      <w:pPr>
        <w:pStyle w:val="CommentText"/>
      </w:pPr>
      <w:r>
        <w:rPr>
          <w:rStyle w:val="CommentReference"/>
        </w:rPr>
        <w:annotationRef/>
      </w:r>
      <w:r>
        <w:t>cite</w:t>
      </w:r>
    </w:p>
  </w:comment>
  <w:comment w:id="53" w:author="Megan Darrell" w:date="2025-04-21T16:14:00Z" w:initials="MD">
    <w:p w14:paraId="6E1DFA69" w14:textId="77777777" w:rsidR="00841342" w:rsidRDefault="00841342" w:rsidP="00841342">
      <w:pPr>
        <w:pStyle w:val="CommentText"/>
      </w:pPr>
      <w:r>
        <w:rPr>
          <w:rStyle w:val="CommentReference"/>
        </w:rPr>
        <w:annotationRef/>
      </w:r>
      <w:r>
        <w:t>cite</w:t>
      </w:r>
    </w:p>
  </w:comment>
  <w:comment w:id="54" w:author="Megan Darrell" w:date="2025-04-21T16:14:00Z" w:initials="MD">
    <w:p w14:paraId="1BCB3012" w14:textId="77777777" w:rsidR="00841342" w:rsidRDefault="00841342" w:rsidP="00841342">
      <w:pPr>
        <w:pStyle w:val="CommentText"/>
      </w:pPr>
      <w:r>
        <w:rPr>
          <w:rStyle w:val="CommentReference"/>
        </w:rPr>
        <w:annotationRef/>
      </w:r>
      <w:r>
        <w:t>cite</w:t>
      </w:r>
    </w:p>
  </w:comment>
  <w:comment w:id="55" w:author="Megan Darrell" w:date="2025-04-21T16:15:00Z" w:initials="MD">
    <w:p w14:paraId="768EC329" w14:textId="77777777" w:rsidR="00841342" w:rsidRDefault="00841342" w:rsidP="00841342">
      <w:pPr>
        <w:pStyle w:val="CommentText"/>
      </w:pPr>
      <w:r>
        <w:rPr>
          <w:rStyle w:val="CommentReference"/>
        </w:rPr>
        <w:annotationRef/>
      </w:r>
      <w:r>
        <w:t>cite</w:t>
      </w:r>
    </w:p>
  </w:comment>
  <w:comment w:id="56" w:author="Megan Darrell" w:date="2025-04-21T16:15:00Z" w:initials="MD">
    <w:p w14:paraId="0A13FF68" w14:textId="77777777" w:rsidR="00841342" w:rsidRDefault="00841342" w:rsidP="00841342">
      <w:pPr>
        <w:pStyle w:val="CommentText"/>
      </w:pPr>
      <w:r>
        <w:rPr>
          <w:rStyle w:val="CommentReference"/>
        </w:rPr>
        <w:annotationRef/>
      </w:r>
      <w:r>
        <w:t>cite</w:t>
      </w:r>
    </w:p>
  </w:comment>
  <w:comment w:id="61" w:author="Megan Darrell" w:date="2025-04-21T16:15:00Z" w:initials="MD">
    <w:p w14:paraId="5A78B110" w14:textId="09BA8141" w:rsidR="00841342" w:rsidRDefault="00841342" w:rsidP="00841342">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6323E9" w15:done="1"/>
  <w15:commentEx w15:paraId="52655E69" w15:done="1"/>
  <w15:commentEx w15:paraId="15E3C7E6" w15:paraIdParent="52655E69" w15:done="1"/>
  <w15:commentEx w15:paraId="3944024B" w15:done="1"/>
  <w15:commentEx w15:paraId="270EC13E" w15:done="0"/>
  <w15:commentEx w15:paraId="7E3F5A79" w15:done="1"/>
  <w15:commentEx w15:paraId="48804BFA" w15:done="0"/>
  <w15:commentEx w15:paraId="6E1DFA69" w15:done="0"/>
  <w15:commentEx w15:paraId="1BCB3012" w15:done="0"/>
  <w15:commentEx w15:paraId="768EC329" w15:done="0"/>
  <w15:commentEx w15:paraId="0A13FF68" w15:done="0"/>
  <w15:commentEx w15:paraId="5A78B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C8C5B" w16cex:dateUtc="2025-03-19T17:10:00Z"/>
  <w16cex:commentExtensible w16cex:durableId="563773A3" w16cex:dateUtc="2025-03-03T22:01:00Z"/>
  <w16cex:commentExtensible w16cex:durableId="373A5FAF" w16cex:dateUtc="2025-03-03T22:02:00Z"/>
  <w16cex:commentExtensible w16cex:durableId="3C48360E" w16cex:dateUtc="2025-04-22T13:33:00Z"/>
  <w16cex:commentExtensible w16cex:durableId="1FA4AA65" w16cex:dateUtc="2025-04-21T20:14:00Z"/>
  <w16cex:commentExtensible w16cex:durableId="1C5A39CA" w16cex:dateUtc="2025-04-22T13:45:00Z"/>
  <w16cex:commentExtensible w16cex:durableId="2C189497" w16cex:dateUtc="2025-04-21T20:14:00Z"/>
  <w16cex:commentExtensible w16cex:durableId="4545685D" w16cex:dateUtc="2025-04-21T20:14:00Z"/>
  <w16cex:commentExtensible w16cex:durableId="487196C5" w16cex:dateUtc="2025-04-21T20:14:00Z"/>
  <w16cex:commentExtensible w16cex:durableId="6575BABA" w16cex:dateUtc="2025-04-21T20:15:00Z"/>
  <w16cex:commentExtensible w16cex:durableId="35ED6428" w16cex:dateUtc="2025-04-21T20:15:00Z"/>
  <w16cex:commentExtensible w16cex:durableId="39187121" w16cex:dateUtc="2025-04-2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6323E9" w16cid:durableId="313C8C5B"/>
  <w16cid:commentId w16cid:paraId="52655E69" w16cid:durableId="563773A3"/>
  <w16cid:commentId w16cid:paraId="15E3C7E6" w16cid:durableId="373A5FAF"/>
  <w16cid:commentId w16cid:paraId="3944024B" w16cid:durableId="3C48360E"/>
  <w16cid:commentId w16cid:paraId="270EC13E" w16cid:durableId="1FA4AA65"/>
  <w16cid:commentId w16cid:paraId="7E3F5A79" w16cid:durableId="1C5A39CA"/>
  <w16cid:commentId w16cid:paraId="48804BFA" w16cid:durableId="2C189497"/>
  <w16cid:commentId w16cid:paraId="6E1DFA69" w16cid:durableId="4545685D"/>
  <w16cid:commentId w16cid:paraId="1BCB3012" w16cid:durableId="487196C5"/>
  <w16cid:commentId w16cid:paraId="768EC329" w16cid:durableId="6575BABA"/>
  <w16cid:commentId w16cid:paraId="0A13FF68" w16cid:durableId="35ED6428"/>
  <w16cid:commentId w16cid:paraId="5A78B110" w16cid:durableId="39187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D3F94" w14:textId="77777777" w:rsidR="00C33377" w:rsidRDefault="00C33377">
      <w:r>
        <w:separator/>
      </w:r>
    </w:p>
  </w:endnote>
  <w:endnote w:type="continuationSeparator" w:id="0">
    <w:p w14:paraId="1CE2DE77" w14:textId="77777777" w:rsidR="00C33377" w:rsidRDefault="00C3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CF93" w14:textId="52607BB9" w:rsidR="00556A06" w:rsidRDefault="00556A06" w:rsidP="00940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08D0">
      <w:rPr>
        <w:rStyle w:val="PageNumber"/>
        <w:noProof/>
      </w:rPr>
      <w:t>2</w:t>
    </w:r>
    <w:r>
      <w:rPr>
        <w:rStyle w:val="PageNumber"/>
      </w:rPr>
      <w:fldChar w:fldCharType="end"/>
    </w:r>
  </w:p>
  <w:p w14:paraId="0D0F20FC" w14:textId="77777777" w:rsidR="00556A06" w:rsidRDefault="00556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88F7" w14:textId="08E2610C" w:rsidR="00380FFD" w:rsidRDefault="00891580">
    <w:pPr>
      <w:pStyle w:val="Footer"/>
    </w:pPr>
    <w:r>
      <w:t>A</w:t>
    </w:r>
    <w:r w:rsidR="00313C6A">
      <w:t>pril 2025</w:t>
    </w:r>
  </w:p>
  <w:p w14:paraId="27105349" w14:textId="77777777" w:rsidR="00556A06" w:rsidRDefault="0055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86143" w14:textId="77777777" w:rsidR="00C33377" w:rsidRDefault="00C33377">
      <w:r>
        <w:separator/>
      </w:r>
    </w:p>
  </w:footnote>
  <w:footnote w:type="continuationSeparator" w:id="0">
    <w:p w14:paraId="682467A1" w14:textId="77777777" w:rsidR="00C33377" w:rsidRDefault="00C33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63A"/>
    <w:multiLevelType w:val="hybridMultilevel"/>
    <w:tmpl w:val="475E5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31D49"/>
    <w:multiLevelType w:val="hybridMultilevel"/>
    <w:tmpl w:val="73D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9354205">
    <w:abstractNumId w:val="0"/>
  </w:num>
  <w:num w:numId="2" w16cid:durableId="18409210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rson w15:author="Megan Darrell">
    <w15:presenceInfo w15:providerId="AD" w15:userId="S::megan.darrell@einsteinmed.edu::45be91bf-f546-4974-9ef7-475072ba2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formatting="1"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F59E3"/>
    <w:rsid w:val="000148B4"/>
    <w:rsid w:val="0004424B"/>
    <w:rsid w:val="000622D2"/>
    <w:rsid w:val="00063D07"/>
    <w:rsid w:val="00076DD0"/>
    <w:rsid w:val="00082952"/>
    <w:rsid w:val="00082D4C"/>
    <w:rsid w:val="000A013D"/>
    <w:rsid w:val="000C101A"/>
    <w:rsid w:val="000D4CD8"/>
    <w:rsid w:val="000D5E5A"/>
    <w:rsid w:val="000D6707"/>
    <w:rsid w:val="000E004B"/>
    <w:rsid w:val="000E0724"/>
    <w:rsid w:val="000E4E14"/>
    <w:rsid w:val="001022AF"/>
    <w:rsid w:val="00104B5B"/>
    <w:rsid w:val="00120D40"/>
    <w:rsid w:val="00140685"/>
    <w:rsid w:val="0014279B"/>
    <w:rsid w:val="001508D5"/>
    <w:rsid w:val="00151B2D"/>
    <w:rsid w:val="001637A5"/>
    <w:rsid w:val="00171620"/>
    <w:rsid w:val="0017776C"/>
    <w:rsid w:val="0018681F"/>
    <w:rsid w:val="00191096"/>
    <w:rsid w:val="001960A5"/>
    <w:rsid w:val="001A1F98"/>
    <w:rsid w:val="001C4657"/>
    <w:rsid w:val="001D6B54"/>
    <w:rsid w:val="001E779F"/>
    <w:rsid w:val="001F273C"/>
    <w:rsid w:val="001F2DE3"/>
    <w:rsid w:val="001F3BD8"/>
    <w:rsid w:val="00203766"/>
    <w:rsid w:val="00205DA4"/>
    <w:rsid w:val="002179BE"/>
    <w:rsid w:val="00221680"/>
    <w:rsid w:val="00223781"/>
    <w:rsid w:val="0022773B"/>
    <w:rsid w:val="002358A1"/>
    <w:rsid w:val="0024571C"/>
    <w:rsid w:val="00251A67"/>
    <w:rsid w:val="00257A0D"/>
    <w:rsid w:val="00261D50"/>
    <w:rsid w:val="002626DF"/>
    <w:rsid w:val="00274B34"/>
    <w:rsid w:val="0028069D"/>
    <w:rsid w:val="002832E1"/>
    <w:rsid w:val="002838D3"/>
    <w:rsid w:val="0029054E"/>
    <w:rsid w:val="002B26B0"/>
    <w:rsid w:val="002C5319"/>
    <w:rsid w:val="002C7E26"/>
    <w:rsid w:val="002D0F95"/>
    <w:rsid w:val="002D2AEB"/>
    <w:rsid w:val="002D2B6B"/>
    <w:rsid w:val="002F71FC"/>
    <w:rsid w:val="0030079E"/>
    <w:rsid w:val="0030672B"/>
    <w:rsid w:val="00313C6A"/>
    <w:rsid w:val="0031534E"/>
    <w:rsid w:val="00322F47"/>
    <w:rsid w:val="0035019B"/>
    <w:rsid w:val="003544C1"/>
    <w:rsid w:val="00376B9E"/>
    <w:rsid w:val="00380FFD"/>
    <w:rsid w:val="003865E9"/>
    <w:rsid w:val="00392C97"/>
    <w:rsid w:val="003B1536"/>
    <w:rsid w:val="003B3F43"/>
    <w:rsid w:val="003D526E"/>
    <w:rsid w:val="003E08D0"/>
    <w:rsid w:val="003E1258"/>
    <w:rsid w:val="003E39DF"/>
    <w:rsid w:val="0040185A"/>
    <w:rsid w:val="0041224E"/>
    <w:rsid w:val="004456AF"/>
    <w:rsid w:val="0045008B"/>
    <w:rsid w:val="00450D3E"/>
    <w:rsid w:val="00453091"/>
    <w:rsid w:val="00460935"/>
    <w:rsid w:val="004629A1"/>
    <w:rsid w:val="00467715"/>
    <w:rsid w:val="00472E87"/>
    <w:rsid w:val="0047558B"/>
    <w:rsid w:val="0048103E"/>
    <w:rsid w:val="0049016E"/>
    <w:rsid w:val="00491BD0"/>
    <w:rsid w:val="00496207"/>
    <w:rsid w:val="004A53D6"/>
    <w:rsid w:val="004B506A"/>
    <w:rsid w:val="004D67FF"/>
    <w:rsid w:val="005001D4"/>
    <w:rsid w:val="00500C25"/>
    <w:rsid w:val="00503A91"/>
    <w:rsid w:val="00505193"/>
    <w:rsid w:val="00505CF8"/>
    <w:rsid w:val="00511DD2"/>
    <w:rsid w:val="00522880"/>
    <w:rsid w:val="00524BF1"/>
    <w:rsid w:val="00527213"/>
    <w:rsid w:val="00533042"/>
    <w:rsid w:val="0053490E"/>
    <w:rsid w:val="00541359"/>
    <w:rsid w:val="005529B3"/>
    <w:rsid w:val="005534CC"/>
    <w:rsid w:val="00556A06"/>
    <w:rsid w:val="005577FE"/>
    <w:rsid w:val="00573D83"/>
    <w:rsid w:val="00576873"/>
    <w:rsid w:val="00583704"/>
    <w:rsid w:val="00584D9A"/>
    <w:rsid w:val="005A252D"/>
    <w:rsid w:val="005A4500"/>
    <w:rsid w:val="005B0465"/>
    <w:rsid w:val="005B5DCB"/>
    <w:rsid w:val="005D38F8"/>
    <w:rsid w:val="005E7966"/>
    <w:rsid w:val="006046D2"/>
    <w:rsid w:val="006433A7"/>
    <w:rsid w:val="00655907"/>
    <w:rsid w:val="00680DF6"/>
    <w:rsid w:val="0068590A"/>
    <w:rsid w:val="00687B52"/>
    <w:rsid w:val="006A224E"/>
    <w:rsid w:val="006A766E"/>
    <w:rsid w:val="006C331C"/>
    <w:rsid w:val="006D43F2"/>
    <w:rsid w:val="006F116B"/>
    <w:rsid w:val="00702C0F"/>
    <w:rsid w:val="007067CA"/>
    <w:rsid w:val="0071162A"/>
    <w:rsid w:val="007200D8"/>
    <w:rsid w:val="00725BD9"/>
    <w:rsid w:val="00727D9D"/>
    <w:rsid w:val="00741BBB"/>
    <w:rsid w:val="00745842"/>
    <w:rsid w:val="00747353"/>
    <w:rsid w:val="00751EDA"/>
    <w:rsid w:val="007563D9"/>
    <w:rsid w:val="00762615"/>
    <w:rsid w:val="00787891"/>
    <w:rsid w:val="00790FED"/>
    <w:rsid w:val="007A54CE"/>
    <w:rsid w:val="007F0AB9"/>
    <w:rsid w:val="007F10DA"/>
    <w:rsid w:val="008011FC"/>
    <w:rsid w:val="0080597B"/>
    <w:rsid w:val="00822684"/>
    <w:rsid w:val="00841342"/>
    <w:rsid w:val="008438E5"/>
    <w:rsid w:val="00850C9F"/>
    <w:rsid w:val="0086078A"/>
    <w:rsid w:val="00861120"/>
    <w:rsid w:val="00891580"/>
    <w:rsid w:val="00891F26"/>
    <w:rsid w:val="00894891"/>
    <w:rsid w:val="00895897"/>
    <w:rsid w:val="008A0417"/>
    <w:rsid w:val="008A1821"/>
    <w:rsid w:val="008B438B"/>
    <w:rsid w:val="008B4CF8"/>
    <w:rsid w:val="008B7569"/>
    <w:rsid w:val="008C71E0"/>
    <w:rsid w:val="008D036E"/>
    <w:rsid w:val="008E1C62"/>
    <w:rsid w:val="008E62E8"/>
    <w:rsid w:val="008F74CB"/>
    <w:rsid w:val="00900385"/>
    <w:rsid w:val="00903114"/>
    <w:rsid w:val="00904E48"/>
    <w:rsid w:val="00907A50"/>
    <w:rsid w:val="00913EFF"/>
    <w:rsid w:val="009152D0"/>
    <w:rsid w:val="009324E5"/>
    <w:rsid w:val="00940535"/>
    <w:rsid w:val="0094296B"/>
    <w:rsid w:val="00943A09"/>
    <w:rsid w:val="00944CA0"/>
    <w:rsid w:val="00956DC3"/>
    <w:rsid w:val="00975BF9"/>
    <w:rsid w:val="00982042"/>
    <w:rsid w:val="00987BCE"/>
    <w:rsid w:val="00993E84"/>
    <w:rsid w:val="009A3446"/>
    <w:rsid w:val="009C45F6"/>
    <w:rsid w:val="009F3C01"/>
    <w:rsid w:val="009F469C"/>
    <w:rsid w:val="00A253F4"/>
    <w:rsid w:val="00A6088F"/>
    <w:rsid w:val="00A6481E"/>
    <w:rsid w:val="00A65FC3"/>
    <w:rsid w:val="00A80A1D"/>
    <w:rsid w:val="00A83CA2"/>
    <w:rsid w:val="00AA31A8"/>
    <w:rsid w:val="00AE5561"/>
    <w:rsid w:val="00B01E62"/>
    <w:rsid w:val="00B07D10"/>
    <w:rsid w:val="00B11DE0"/>
    <w:rsid w:val="00B14885"/>
    <w:rsid w:val="00B15BCF"/>
    <w:rsid w:val="00B202B6"/>
    <w:rsid w:val="00B27A14"/>
    <w:rsid w:val="00B4516A"/>
    <w:rsid w:val="00B77046"/>
    <w:rsid w:val="00B85B5C"/>
    <w:rsid w:val="00B961E6"/>
    <w:rsid w:val="00BA1EC4"/>
    <w:rsid w:val="00BA5D14"/>
    <w:rsid w:val="00BB3BF9"/>
    <w:rsid w:val="00BB5F05"/>
    <w:rsid w:val="00BC6718"/>
    <w:rsid w:val="00BE2E00"/>
    <w:rsid w:val="00BF59E3"/>
    <w:rsid w:val="00C16E20"/>
    <w:rsid w:val="00C24F8D"/>
    <w:rsid w:val="00C33377"/>
    <w:rsid w:val="00C4497F"/>
    <w:rsid w:val="00C459D6"/>
    <w:rsid w:val="00C50178"/>
    <w:rsid w:val="00C52429"/>
    <w:rsid w:val="00C72100"/>
    <w:rsid w:val="00CB6FC8"/>
    <w:rsid w:val="00CC1D0A"/>
    <w:rsid w:val="00CC22A6"/>
    <w:rsid w:val="00CE7678"/>
    <w:rsid w:val="00CF085D"/>
    <w:rsid w:val="00D00654"/>
    <w:rsid w:val="00D0336F"/>
    <w:rsid w:val="00D31A68"/>
    <w:rsid w:val="00D343AC"/>
    <w:rsid w:val="00D47FFB"/>
    <w:rsid w:val="00D5534C"/>
    <w:rsid w:val="00D92D9F"/>
    <w:rsid w:val="00DA17FA"/>
    <w:rsid w:val="00DB421C"/>
    <w:rsid w:val="00DC3FDD"/>
    <w:rsid w:val="00DC657B"/>
    <w:rsid w:val="00DE5800"/>
    <w:rsid w:val="00DE6664"/>
    <w:rsid w:val="00E02D9E"/>
    <w:rsid w:val="00E11323"/>
    <w:rsid w:val="00E11BA1"/>
    <w:rsid w:val="00E1462E"/>
    <w:rsid w:val="00E208B4"/>
    <w:rsid w:val="00E33AAF"/>
    <w:rsid w:val="00E37AC9"/>
    <w:rsid w:val="00E557B8"/>
    <w:rsid w:val="00E60361"/>
    <w:rsid w:val="00E70120"/>
    <w:rsid w:val="00E80756"/>
    <w:rsid w:val="00E810DA"/>
    <w:rsid w:val="00E8264B"/>
    <w:rsid w:val="00EA696C"/>
    <w:rsid w:val="00EB3F44"/>
    <w:rsid w:val="00EB6C52"/>
    <w:rsid w:val="00EC3AD8"/>
    <w:rsid w:val="00ED4501"/>
    <w:rsid w:val="00ED6627"/>
    <w:rsid w:val="00EF1FA6"/>
    <w:rsid w:val="00EF23B7"/>
    <w:rsid w:val="00EF77AB"/>
    <w:rsid w:val="00F02CE8"/>
    <w:rsid w:val="00F047FB"/>
    <w:rsid w:val="00F22289"/>
    <w:rsid w:val="00F22F99"/>
    <w:rsid w:val="00F23BBD"/>
    <w:rsid w:val="00F31124"/>
    <w:rsid w:val="00F367A7"/>
    <w:rsid w:val="00F475C3"/>
    <w:rsid w:val="00F50F70"/>
    <w:rsid w:val="00F536C4"/>
    <w:rsid w:val="00F60BB1"/>
    <w:rsid w:val="00F741A1"/>
    <w:rsid w:val="00F87E1C"/>
    <w:rsid w:val="00FB77EE"/>
    <w:rsid w:val="00FD3041"/>
    <w:rsid w:val="00FE1937"/>
    <w:rsid w:val="00FE1FEB"/>
    <w:rsid w:val="00FE5DF1"/>
    <w:rsid w:val="00FF4C3F"/>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DC5A7"/>
  <w15:chartTrackingRefBased/>
  <w15:docId w15:val="{DC77C2B2-F68F-4F41-8DD0-B637421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FE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59E3"/>
    <w:pPr>
      <w:autoSpaceDE w:val="0"/>
      <w:autoSpaceDN w:val="0"/>
      <w:adjustRightInd w:val="0"/>
    </w:pPr>
    <w:rPr>
      <w:rFonts w:ascii="Garamond" w:hAnsi="Garamond" w:cs="Garamond"/>
      <w:color w:val="000000"/>
      <w:sz w:val="24"/>
      <w:szCs w:val="24"/>
    </w:rPr>
  </w:style>
  <w:style w:type="table" w:styleId="TableGrid">
    <w:name w:val="Table Grid"/>
    <w:basedOn w:val="TableNormal"/>
    <w:rsid w:val="0024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11323"/>
    <w:pPr>
      <w:tabs>
        <w:tab w:val="center" w:pos="4320"/>
        <w:tab w:val="right" w:pos="8640"/>
      </w:tabs>
    </w:pPr>
  </w:style>
  <w:style w:type="paragraph" w:styleId="Footer">
    <w:name w:val="footer"/>
    <w:basedOn w:val="Normal"/>
    <w:link w:val="FooterChar"/>
    <w:uiPriority w:val="99"/>
    <w:rsid w:val="00E11323"/>
    <w:pPr>
      <w:tabs>
        <w:tab w:val="center" w:pos="4320"/>
        <w:tab w:val="right" w:pos="8640"/>
      </w:tabs>
    </w:pPr>
  </w:style>
  <w:style w:type="character" w:styleId="PageNumber">
    <w:name w:val="page number"/>
    <w:basedOn w:val="DefaultParagraphFont"/>
    <w:rsid w:val="00E11323"/>
  </w:style>
  <w:style w:type="paragraph" w:styleId="BalloonText">
    <w:name w:val="Balloon Text"/>
    <w:basedOn w:val="Normal"/>
    <w:semiHidden/>
    <w:rsid w:val="00496207"/>
    <w:rPr>
      <w:rFonts w:ascii="Tahoma" w:hAnsi="Tahoma" w:cs="Tahoma"/>
      <w:sz w:val="16"/>
      <w:szCs w:val="16"/>
    </w:rPr>
  </w:style>
  <w:style w:type="paragraph" w:styleId="ListParagraph">
    <w:name w:val="List Paragraph"/>
    <w:basedOn w:val="Normal"/>
    <w:uiPriority w:val="34"/>
    <w:qFormat/>
    <w:rsid w:val="00D5534C"/>
    <w:pPr>
      <w:ind w:left="720"/>
      <w:contextualSpacing/>
    </w:pPr>
    <w:rPr>
      <w:rFonts w:ascii="Calibri" w:eastAsia="Calibri" w:hAnsi="Calibri"/>
    </w:rPr>
  </w:style>
  <w:style w:type="character" w:styleId="Hyperlink">
    <w:name w:val="Hyperlink"/>
    <w:uiPriority w:val="99"/>
    <w:unhideWhenUsed/>
    <w:rsid w:val="00D5534C"/>
    <w:rPr>
      <w:color w:val="0563C1"/>
      <w:u w:val="single"/>
    </w:rPr>
  </w:style>
  <w:style w:type="character" w:customStyle="1" w:styleId="FooterChar">
    <w:name w:val="Footer Char"/>
    <w:link w:val="Footer"/>
    <w:uiPriority w:val="99"/>
    <w:rsid w:val="00380FFD"/>
    <w:rPr>
      <w:sz w:val="24"/>
      <w:szCs w:val="24"/>
    </w:rPr>
  </w:style>
  <w:style w:type="character" w:styleId="FollowedHyperlink">
    <w:name w:val="FollowedHyperlink"/>
    <w:basedOn w:val="DefaultParagraphFont"/>
    <w:rsid w:val="003E08D0"/>
    <w:rPr>
      <w:color w:val="954F72" w:themeColor="followedHyperlink"/>
      <w:u w:val="single"/>
    </w:rPr>
  </w:style>
  <w:style w:type="character" w:styleId="UnresolvedMention">
    <w:name w:val="Unresolved Mention"/>
    <w:basedOn w:val="DefaultParagraphFont"/>
    <w:uiPriority w:val="99"/>
    <w:semiHidden/>
    <w:unhideWhenUsed/>
    <w:rsid w:val="00B202B6"/>
    <w:rPr>
      <w:color w:val="605E5C"/>
      <w:shd w:val="clear" w:color="auto" w:fill="E1DFDD"/>
    </w:rPr>
  </w:style>
  <w:style w:type="character" w:styleId="CommentReference">
    <w:name w:val="annotation reference"/>
    <w:basedOn w:val="DefaultParagraphFont"/>
    <w:uiPriority w:val="99"/>
    <w:unhideWhenUsed/>
    <w:rsid w:val="00ED6627"/>
    <w:rPr>
      <w:sz w:val="16"/>
      <w:szCs w:val="16"/>
    </w:rPr>
  </w:style>
  <w:style w:type="paragraph" w:styleId="CommentText">
    <w:name w:val="annotation text"/>
    <w:basedOn w:val="Normal"/>
    <w:link w:val="CommentTextChar"/>
    <w:uiPriority w:val="99"/>
    <w:unhideWhenUsed/>
    <w:rsid w:val="00ED6627"/>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ED6627"/>
    <w:rPr>
      <w:rFonts w:asciiTheme="minorHAnsi" w:eastAsiaTheme="minorHAnsi" w:hAnsiTheme="minorHAnsi" w:cstheme="minorBidi"/>
      <w:kern w:val="2"/>
      <w14:ligatures w14:val="standardContextual"/>
    </w:rPr>
  </w:style>
  <w:style w:type="paragraph" w:styleId="CommentSubject">
    <w:name w:val="annotation subject"/>
    <w:basedOn w:val="CommentText"/>
    <w:next w:val="CommentText"/>
    <w:link w:val="CommentSubjectChar"/>
    <w:semiHidden/>
    <w:unhideWhenUsed/>
    <w:rsid w:val="00841342"/>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semiHidden/>
    <w:rsid w:val="00841342"/>
    <w:rPr>
      <w:rFonts w:asciiTheme="minorHAnsi" w:eastAsiaTheme="minorHAnsi" w:hAnsiTheme="minorHAnsi" w:cstheme="minorBidi"/>
      <w:b/>
      <w:bCs/>
      <w:kern w:val="2"/>
      <w14:ligatures w14:val="standardContextual"/>
    </w:rPr>
  </w:style>
  <w:style w:type="paragraph" w:styleId="Revision">
    <w:name w:val="Revision"/>
    <w:hidden/>
    <w:uiPriority w:val="99"/>
    <w:semiHidden/>
    <w:rsid w:val="005A4500"/>
    <w:rPr>
      <w:sz w:val="24"/>
      <w:szCs w:val="24"/>
    </w:rPr>
  </w:style>
  <w:style w:type="paragraph" w:customStyle="1" w:styleId="EndNoteBibliographyTitle">
    <w:name w:val="EndNote Bibliography Title"/>
    <w:basedOn w:val="Normal"/>
    <w:link w:val="EndNoteBibliographyTitleChar"/>
    <w:rsid w:val="0047558B"/>
    <w:pPr>
      <w:jc w:val="center"/>
    </w:pPr>
    <w:rPr>
      <w:noProof/>
    </w:rPr>
  </w:style>
  <w:style w:type="character" w:customStyle="1" w:styleId="EndNoteBibliographyTitleChar">
    <w:name w:val="EndNote Bibliography Title Char"/>
    <w:basedOn w:val="DefaultParagraphFont"/>
    <w:link w:val="EndNoteBibliographyTitle"/>
    <w:rsid w:val="0047558B"/>
    <w:rPr>
      <w:noProof/>
      <w:sz w:val="24"/>
      <w:szCs w:val="24"/>
    </w:rPr>
  </w:style>
  <w:style w:type="paragraph" w:customStyle="1" w:styleId="EndNoteBibliography">
    <w:name w:val="EndNote Bibliography"/>
    <w:basedOn w:val="Normal"/>
    <w:link w:val="EndNoteBibliographyChar"/>
    <w:rsid w:val="0047558B"/>
    <w:rPr>
      <w:noProof/>
    </w:rPr>
  </w:style>
  <w:style w:type="character" w:customStyle="1" w:styleId="EndNoteBibliographyChar">
    <w:name w:val="EndNote Bibliography Char"/>
    <w:basedOn w:val="DefaultParagraphFont"/>
    <w:link w:val="EndNoteBibliography"/>
    <w:rsid w:val="0047558B"/>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3999">
      <w:bodyDiv w:val="1"/>
      <w:marLeft w:val="0"/>
      <w:marRight w:val="0"/>
      <w:marTop w:val="0"/>
      <w:marBottom w:val="0"/>
      <w:divBdr>
        <w:top w:val="none" w:sz="0" w:space="0" w:color="auto"/>
        <w:left w:val="none" w:sz="0" w:space="0" w:color="auto"/>
        <w:bottom w:val="none" w:sz="0" w:space="0" w:color="auto"/>
        <w:right w:val="none" w:sz="0" w:space="0" w:color="auto"/>
      </w:divBdr>
      <w:divsChild>
        <w:div w:id="960501531">
          <w:marLeft w:val="0"/>
          <w:marRight w:val="0"/>
          <w:marTop w:val="0"/>
          <w:marBottom w:val="0"/>
          <w:divBdr>
            <w:top w:val="none" w:sz="0" w:space="0" w:color="auto"/>
            <w:left w:val="none" w:sz="0" w:space="0" w:color="auto"/>
            <w:bottom w:val="none" w:sz="0" w:space="0" w:color="auto"/>
            <w:right w:val="none" w:sz="0" w:space="0" w:color="auto"/>
          </w:divBdr>
          <w:divsChild>
            <w:div w:id="897282254">
              <w:marLeft w:val="0"/>
              <w:marRight w:val="0"/>
              <w:marTop w:val="0"/>
              <w:marBottom w:val="0"/>
              <w:divBdr>
                <w:top w:val="none" w:sz="0" w:space="0" w:color="auto"/>
                <w:left w:val="none" w:sz="0" w:space="0" w:color="auto"/>
                <w:bottom w:val="none" w:sz="0" w:space="0" w:color="auto"/>
                <w:right w:val="none" w:sz="0" w:space="0" w:color="auto"/>
              </w:divBdr>
              <w:divsChild>
                <w:div w:id="2031486874">
                  <w:marLeft w:val="0"/>
                  <w:marRight w:val="0"/>
                  <w:marTop w:val="0"/>
                  <w:marBottom w:val="0"/>
                  <w:divBdr>
                    <w:top w:val="none" w:sz="0" w:space="0" w:color="auto"/>
                    <w:left w:val="none" w:sz="0" w:space="0" w:color="auto"/>
                    <w:bottom w:val="none" w:sz="0" w:space="0" w:color="auto"/>
                    <w:right w:val="none" w:sz="0" w:space="0" w:color="auto"/>
                  </w:divBdr>
                  <w:divsChild>
                    <w:div w:id="214508640">
                      <w:marLeft w:val="0"/>
                      <w:marRight w:val="0"/>
                      <w:marTop w:val="0"/>
                      <w:marBottom w:val="0"/>
                      <w:divBdr>
                        <w:top w:val="none" w:sz="0" w:space="0" w:color="auto"/>
                        <w:left w:val="none" w:sz="0" w:space="0" w:color="auto"/>
                        <w:bottom w:val="none" w:sz="0" w:space="0" w:color="auto"/>
                        <w:right w:val="none" w:sz="0" w:space="0" w:color="auto"/>
                      </w:divBdr>
                      <w:divsChild>
                        <w:div w:id="220022524">
                          <w:marLeft w:val="0"/>
                          <w:marRight w:val="0"/>
                          <w:marTop w:val="0"/>
                          <w:marBottom w:val="0"/>
                          <w:divBdr>
                            <w:top w:val="none" w:sz="0" w:space="0" w:color="auto"/>
                            <w:left w:val="none" w:sz="0" w:space="0" w:color="auto"/>
                            <w:bottom w:val="none" w:sz="0" w:space="0" w:color="auto"/>
                            <w:right w:val="none" w:sz="0" w:space="0" w:color="auto"/>
                          </w:divBdr>
                          <w:divsChild>
                            <w:div w:id="1672218304">
                              <w:marLeft w:val="0"/>
                              <w:marRight w:val="0"/>
                              <w:marTop w:val="0"/>
                              <w:marBottom w:val="0"/>
                              <w:divBdr>
                                <w:top w:val="none" w:sz="0" w:space="0" w:color="auto"/>
                                <w:left w:val="none" w:sz="0" w:space="0" w:color="auto"/>
                                <w:bottom w:val="none" w:sz="0" w:space="0" w:color="auto"/>
                                <w:right w:val="none" w:sz="0" w:space="0" w:color="auto"/>
                              </w:divBdr>
                              <w:divsChild>
                                <w:div w:id="1846508639">
                                  <w:marLeft w:val="0"/>
                                  <w:marRight w:val="0"/>
                                  <w:marTop w:val="0"/>
                                  <w:marBottom w:val="0"/>
                                  <w:divBdr>
                                    <w:top w:val="none" w:sz="0" w:space="0" w:color="auto"/>
                                    <w:left w:val="none" w:sz="0" w:space="0" w:color="auto"/>
                                    <w:bottom w:val="none" w:sz="0" w:space="0" w:color="auto"/>
                                    <w:right w:val="none" w:sz="0" w:space="0" w:color="auto"/>
                                  </w:divBdr>
                                  <w:divsChild>
                                    <w:div w:id="10294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524">
                          <w:marLeft w:val="0"/>
                          <w:marRight w:val="0"/>
                          <w:marTop w:val="0"/>
                          <w:marBottom w:val="0"/>
                          <w:divBdr>
                            <w:top w:val="none" w:sz="0" w:space="0" w:color="auto"/>
                            <w:left w:val="none" w:sz="0" w:space="0" w:color="auto"/>
                            <w:bottom w:val="none" w:sz="0" w:space="0" w:color="auto"/>
                            <w:right w:val="none" w:sz="0" w:space="0" w:color="auto"/>
                          </w:divBdr>
                          <w:divsChild>
                            <w:div w:id="103616905">
                              <w:marLeft w:val="0"/>
                              <w:marRight w:val="0"/>
                              <w:marTop w:val="0"/>
                              <w:marBottom w:val="0"/>
                              <w:divBdr>
                                <w:top w:val="none" w:sz="0" w:space="0" w:color="auto"/>
                                <w:left w:val="none" w:sz="0" w:space="0" w:color="auto"/>
                                <w:bottom w:val="none" w:sz="0" w:space="0" w:color="auto"/>
                                <w:right w:val="none" w:sz="0" w:space="0" w:color="auto"/>
                              </w:divBdr>
                              <w:divsChild>
                                <w:div w:id="1240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6114">
      <w:bodyDiv w:val="1"/>
      <w:marLeft w:val="0"/>
      <w:marRight w:val="0"/>
      <w:marTop w:val="0"/>
      <w:marBottom w:val="0"/>
      <w:divBdr>
        <w:top w:val="none" w:sz="0" w:space="0" w:color="auto"/>
        <w:left w:val="none" w:sz="0" w:space="0" w:color="auto"/>
        <w:bottom w:val="none" w:sz="0" w:space="0" w:color="auto"/>
        <w:right w:val="none" w:sz="0" w:space="0" w:color="auto"/>
      </w:divBdr>
      <w:divsChild>
        <w:div w:id="813986117">
          <w:marLeft w:val="0"/>
          <w:marRight w:val="0"/>
          <w:marTop w:val="0"/>
          <w:marBottom w:val="0"/>
          <w:divBdr>
            <w:top w:val="none" w:sz="0" w:space="0" w:color="auto"/>
            <w:left w:val="none" w:sz="0" w:space="0" w:color="auto"/>
            <w:bottom w:val="none" w:sz="0" w:space="0" w:color="auto"/>
            <w:right w:val="none" w:sz="0" w:space="0" w:color="auto"/>
          </w:divBdr>
          <w:divsChild>
            <w:div w:id="1190921795">
              <w:marLeft w:val="0"/>
              <w:marRight w:val="0"/>
              <w:marTop w:val="0"/>
              <w:marBottom w:val="0"/>
              <w:divBdr>
                <w:top w:val="none" w:sz="0" w:space="0" w:color="auto"/>
                <w:left w:val="none" w:sz="0" w:space="0" w:color="auto"/>
                <w:bottom w:val="none" w:sz="0" w:space="0" w:color="auto"/>
                <w:right w:val="none" w:sz="0" w:space="0" w:color="auto"/>
              </w:divBdr>
              <w:divsChild>
                <w:div w:id="814227373">
                  <w:marLeft w:val="0"/>
                  <w:marRight w:val="0"/>
                  <w:marTop w:val="0"/>
                  <w:marBottom w:val="0"/>
                  <w:divBdr>
                    <w:top w:val="none" w:sz="0" w:space="0" w:color="auto"/>
                    <w:left w:val="none" w:sz="0" w:space="0" w:color="auto"/>
                    <w:bottom w:val="none" w:sz="0" w:space="0" w:color="auto"/>
                    <w:right w:val="none" w:sz="0" w:space="0" w:color="auto"/>
                  </w:divBdr>
                  <w:divsChild>
                    <w:div w:id="708182801">
                      <w:marLeft w:val="0"/>
                      <w:marRight w:val="0"/>
                      <w:marTop w:val="0"/>
                      <w:marBottom w:val="0"/>
                      <w:divBdr>
                        <w:top w:val="none" w:sz="0" w:space="0" w:color="auto"/>
                        <w:left w:val="none" w:sz="0" w:space="0" w:color="auto"/>
                        <w:bottom w:val="none" w:sz="0" w:space="0" w:color="auto"/>
                        <w:right w:val="none" w:sz="0" w:space="0" w:color="auto"/>
                      </w:divBdr>
                      <w:divsChild>
                        <w:div w:id="628829200">
                          <w:marLeft w:val="0"/>
                          <w:marRight w:val="0"/>
                          <w:marTop w:val="0"/>
                          <w:marBottom w:val="0"/>
                          <w:divBdr>
                            <w:top w:val="none" w:sz="0" w:space="0" w:color="auto"/>
                            <w:left w:val="none" w:sz="0" w:space="0" w:color="auto"/>
                            <w:bottom w:val="none" w:sz="0" w:space="0" w:color="auto"/>
                            <w:right w:val="none" w:sz="0" w:space="0" w:color="auto"/>
                          </w:divBdr>
                          <w:divsChild>
                            <w:div w:id="1402368039">
                              <w:marLeft w:val="0"/>
                              <w:marRight w:val="0"/>
                              <w:marTop w:val="0"/>
                              <w:marBottom w:val="0"/>
                              <w:divBdr>
                                <w:top w:val="none" w:sz="0" w:space="0" w:color="auto"/>
                                <w:left w:val="none" w:sz="0" w:space="0" w:color="auto"/>
                                <w:bottom w:val="none" w:sz="0" w:space="0" w:color="auto"/>
                                <w:right w:val="none" w:sz="0" w:space="0" w:color="auto"/>
                              </w:divBdr>
                              <w:divsChild>
                                <w:div w:id="696659103">
                                  <w:marLeft w:val="0"/>
                                  <w:marRight w:val="0"/>
                                  <w:marTop w:val="0"/>
                                  <w:marBottom w:val="0"/>
                                  <w:divBdr>
                                    <w:top w:val="none" w:sz="0" w:space="0" w:color="auto"/>
                                    <w:left w:val="none" w:sz="0" w:space="0" w:color="auto"/>
                                    <w:bottom w:val="none" w:sz="0" w:space="0" w:color="auto"/>
                                    <w:right w:val="none" w:sz="0" w:space="0" w:color="auto"/>
                                  </w:divBdr>
                                  <w:divsChild>
                                    <w:div w:id="87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5311">
                          <w:marLeft w:val="0"/>
                          <w:marRight w:val="0"/>
                          <w:marTop w:val="0"/>
                          <w:marBottom w:val="0"/>
                          <w:divBdr>
                            <w:top w:val="none" w:sz="0" w:space="0" w:color="auto"/>
                            <w:left w:val="none" w:sz="0" w:space="0" w:color="auto"/>
                            <w:bottom w:val="none" w:sz="0" w:space="0" w:color="auto"/>
                            <w:right w:val="none" w:sz="0" w:space="0" w:color="auto"/>
                          </w:divBdr>
                          <w:divsChild>
                            <w:div w:id="1921672545">
                              <w:marLeft w:val="0"/>
                              <w:marRight w:val="0"/>
                              <w:marTop w:val="0"/>
                              <w:marBottom w:val="0"/>
                              <w:divBdr>
                                <w:top w:val="none" w:sz="0" w:space="0" w:color="auto"/>
                                <w:left w:val="none" w:sz="0" w:space="0" w:color="auto"/>
                                <w:bottom w:val="none" w:sz="0" w:space="0" w:color="auto"/>
                                <w:right w:val="none" w:sz="0" w:space="0" w:color="auto"/>
                              </w:divBdr>
                              <w:divsChild>
                                <w:div w:id="1961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15525">
      <w:bodyDiv w:val="1"/>
      <w:marLeft w:val="0"/>
      <w:marRight w:val="0"/>
      <w:marTop w:val="0"/>
      <w:marBottom w:val="0"/>
      <w:divBdr>
        <w:top w:val="none" w:sz="0" w:space="0" w:color="auto"/>
        <w:left w:val="none" w:sz="0" w:space="0" w:color="auto"/>
        <w:bottom w:val="none" w:sz="0" w:space="0" w:color="auto"/>
        <w:right w:val="none" w:sz="0" w:space="0" w:color="auto"/>
      </w:divBdr>
    </w:div>
    <w:div w:id="634604301">
      <w:bodyDiv w:val="1"/>
      <w:marLeft w:val="0"/>
      <w:marRight w:val="0"/>
      <w:marTop w:val="0"/>
      <w:marBottom w:val="0"/>
      <w:divBdr>
        <w:top w:val="none" w:sz="0" w:space="0" w:color="auto"/>
        <w:left w:val="none" w:sz="0" w:space="0" w:color="auto"/>
        <w:bottom w:val="none" w:sz="0" w:space="0" w:color="auto"/>
        <w:right w:val="none" w:sz="0" w:space="0" w:color="auto"/>
      </w:divBdr>
    </w:div>
    <w:div w:id="1002394788">
      <w:bodyDiv w:val="1"/>
      <w:marLeft w:val="0"/>
      <w:marRight w:val="0"/>
      <w:marTop w:val="0"/>
      <w:marBottom w:val="0"/>
      <w:divBdr>
        <w:top w:val="none" w:sz="0" w:space="0" w:color="auto"/>
        <w:left w:val="none" w:sz="0" w:space="0" w:color="auto"/>
        <w:bottom w:val="none" w:sz="0" w:space="0" w:color="auto"/>
        <w:right w:val="none" w:sz="0" w:space="0" w:color="auto"/>
      </w:divBdr>
      <w:divsChild>
        <w:div w:id="1108233043">
          <w:marLeft w:val="0"/>
          <w:marRight w:val="0"/>
          <w:marTop w:val="0"/>
          <w:marBottom w:val="0"/>
          <w:divBdr>
            <w:top w:val="none" w:sz="0" w:space="0" w:color="auto"/>
            <w:left w:val="none" w:sz="0" w:space="0" w:color="auto"/>
            <w:bottom w:val="none" w:sz="0" w:space="0" w:color="auto"/>
            <w:right w:val="none" w:sz="0" w:space="0" w:color="auto"/>
          </w:divBdr>
          <w:divsChild>
            <w:div w:id="92556408">
              <w:marLeft w:val="0"/>
              <w:marRight w:val="0"/>
              <w:marTop w:val="0"/>
              <w:marBottom w:val="0"/>
              <w:divBdr>
                <w:top w:val="none" w:sz="0" w:space="0" w:color="auto"/>
                <w:left w:val="none" w:sz="0" w:space="0" w:color="auto"/>
                <w:bottom w:val="none" w:sz="0" w:space="0" w:color="auto"/>
                <w:right w:val="none" w:sz="0" w:space="0" w:color="auto"/>
              </w:divBdr>
              <w:divsChild>
                <w:div w:id="385224135">
                  <w:marLeft w:val="0"/>
                  <w:marRight w:val="0"/>
                  <w:marTop w:val="0"/>
                  <w:marBottom w:val="0"/>
                  <w:divBdr>
                    <w:top w:val="none" w:sz="0" w:space="0" w:color="auto"/>
                    <w:left w:val="none" w:sz="0" w:space="0" w:color="auto"/>
                    <w:bottom w:val="none" w:sz="0" w:space="0" w:color="auto"/>
                    <w:right w:val="none" w:sz="0" w:space="0" w:color="auto"/>
                  </w:divBdr>
                  <w:divsChild>
                    <w:div w:id="848179874">
                      <w:marLeft w:val="0"/>
                      <w:marRight w:val="0"/>
                      <w:marTop w:val="0"/>
                      <w:marBottom w:val="0"/>
                      <w:divBdr>
                        <w:top w:val="none" w:sz="0" w:space="0" w:color="auto"/>
                        <w:left w:val="none" w:sz="0" w:space="0" w:color="auto"/>
                        <w:bottom w:val="none" w:sz="0" w:space="0" w:color="auto"/>
                        <w:right w:val="none" w:sz="0" w:space="0" w:color="auto"/>
                      </w:divBdr>
                      <w:divsChild>
                        <w:div w:id="163211217">
                          <w:marLeft w:val="0"/>
                          <w:marRight w:val="0"/>
                          <w:marTop w:val="0"/>
                          <w:marBottom w:val="0"/>
                          <w:divBdr>
                            <w:top w:val="none" w:sz="0" w:space="0" w:color="auto"/>
                            <w:left w:val="none" w:sz="0" w:space="0" w:color="auto"/>
                            <w:bottom w:val="none" w:sz="0" w:space="0" w:color="auto"/>
                            <w:right w:val="none" w:sz="0" w:space="0" w:color="auto"/>
                          </w:divBdr>
                          <w:divsChild>
                            <w:div w:id="1831872391">
                              <w:marLeft w:val="0"/>
                              <w:marRight w:val="0"/>
                              <w:marTop w:val="0"/>
                              <w:marBottom w:val="0"/>
                              <w:divBdr>
                                <w:top w:val="none" w:sz="0" w:space="0" w:color="auto"/>
                                <w:left w:val="none" w:sz="0" w:space="0" w:color="auto"/>
                                <w:bottom w:val="none" w:sz="0" w:space="0" w:color="auto"/>
                                <w:right w:val="none" w:sz="0" w:space="0" w:color="auto"/>
                              </w:divBdr>
                              <w:divsChild>
                                <w:div w:id="1424912148">
                                  <w:marLeft w:val="0"/>
                                  <w:marRight w:val="0"/>
                                  <w:marTop w:val="0"/>
                                  <w:marBottom w:val="0"/>
                                  <w:divBdr>
                                    <w:top w:val="none" w:sz="0" w:space="0" w:color="auto"/>
                                    <w:left w:val="none" w:sz="0" w:space="0" w:color="auto"/>
                                    <w:bottom w:val="none" w:sz="0" w:space="0" w:color="auto"/>
                                    <w:right w:val="none" w:sz="0" w:space="0" w:color="auto"/>
                                  </w:divBdr>
                                  <w:divsChild>
                                    <w:div w:id="1810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353">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704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84">
          <w:marLeft w:val="0"/>
          <w:marRight w:val="0"/>
          <w:marTop w:val="0"/>
          <w:marBottom w:val="0"/>
          <w:divBdr>
            <w:top w:val="none" w:sz="0" w:space="0" w:color="auto"/>
            <w:left w:val="none" w:sz="0" w:space="0" w:color="auto"/>
            <w:bottom w:val="none" w:sz="0" w:space="0" w:color="auto"/>
            <w:right w:val="none" w:sz="0" w:space="0" w:color="auto"/>
          </w:divBdr>
          <w:divsChild>
            <w:div w:id="131601689">
              <w:marLeft w:val="0"/>
              <w:marRight w:val="0"/>
              <w:marTop w:val="0"/>
              <w:marBottom w:val="0"/>
              <w:divBdr>
                <w:top w:val="none" w:sz="0" w:space="0" w:color="auto"/>
                <w:left w:val="none" w:sz="0" w:space="0" w:color="auto"/>
                <w:bottom w:val="none" w:sz="0" w:space="0" w:color="auto"/>
                <w:right w:val="none" w:sz="0" w:space="0" w:color="auto"/>
              </w:divBdr>
              <w:divsChild>
                <w:div w:id="2103910546">
                  <w:marLeft w:val="0"/>
                  <w:marRight w:val="0"/>
                  <w:marTop w:val="0"/>
                  <w:marBottom w:val="0"/>
                  <w:divBdr>
                    <w:top w:val="none" w:sz="0" w:space="0" w:color="auto"/>
                    <w:left w:val="none" w:sz="0" w:space="0" w:color="auto"/>
                    <w:bottom w:val="none" w:sz="0" w:space="0" w:color="auto"/>
                    <w:right w:val="none" w:sz="0" w:space="0" w:color="auto"/>
                  </w:divBdr>
                  <w:divsChild>
                    <w:div w:id="1313943245">
                      <w:marLeft w:val="0"/>
                      <w:marRight w:val="0"/>
                      <w:marTop w:val="0"/>
                      <w:marBottom w:val="0"/>
                      <w:divBdr>
                        <w:top w:val="none" w:sz="0" w:space="0" w:color="auto"/>
                        <w:left w:val="none" w:sz="0" w:space="0" w:color="auto"/>
                        <w:bottom w:val="none" w:sz="0" w:space="0" w:color="auto"/>
                        <w:right w:val="none" w:sz="0" w:space="0" w:color="auto"/>
                      </w:divBdr>
                      <w:divsChild>
                        <w:div w:id="671185038">
                          <w:marLeft w:val="0"/>
                          <w:marRight w:val="0"/>
                          <w:marTop w:val="0"/>
                          <w:marBottom w:val="0"/>
                          <w:divBdr>
                            <w:top w:val="none" w:sz="0" w:space="0" w:color="auto"/>
                            <w:left w:val="none" w:sz="0" w:space="0" w:color="auto"/>
                            <w:bottom w:val="none" w:sz="0" w:space="0" w:color="auto"/>
                            <w:right w:val="none" w:sz="0" w:space="0" w:color="auto"/>
                          </w:divBdr>
                          <w:divsChild>
                            <w:div w:id="986010908">
                              <w:marLeft w:val="0"/>
                              <w:marRight w:val="0"/>
                              <w:marTop w:val="0"/>
                              <w:marBottom w:val="0"/>
                              <w:divBdr>
                                <w:top w:val="none" w:sz="0" w:space="0" w:color="auto"/>
                                <w:left w:val="none" w:sz="0" w:space="0" w:color="auto"/>
                                <w:bottom w:val="none" w:sz="0" w:space="0" w:color="auto"/>
                                <w:right w:val="none" w:sz="0" w:space="0" w:color="auto"/>
                              </w:divBdr>
                              <w:divsChild>
                                <w:div w:id="538856201">
                                  <w:marLeft w:val="0"/>
                                  <w:marRight w:val="0"/>
                                  <w:marTop w:val="0"/>
                                  <w:marBottom w:val="0"/>
                                  <w:divBdr>
                                    <w:top w:val="none" w:sz="0" w:space="0" w:color="auto"/>
                                    <w:left w:val="none" w:sz="0" w:space="0" w:color="auto"/>
                                    <w:bottom w:val="none" w:sz="0" w:space="0" w:color="auto"/>
                                    <w:right w:val="none" w:sz="0" w:space="0" w:color="auto"/>
                                  </w:divBdr>
                                  <w:divsChild>
                                    <w:div w:id="2100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418">
                          <w:marLeft w:val="0"/>
                          <w:marRight w:val="0"/>
                          <w:marTop w:val="0"/>
                          <w:marBottom w:val="0"/>
                          <w:divBdr>
                            <w:top w:val="none" w:sz="0" w:space="0" w:color="auto"/>
                            <w:left w:val="none" w:sz="0" w:space="0" w:color="auto"/>
                            <w:bottom w:val="none" w:sz="0" w:space="0" w:color="auto"/>
                            <w:right w:val="none" w:sz="0" w:space="0" w:color="auto"/>
                          </w:divBdr>
                          <w:divsChild>
                            <w:div w:id="1484278950">
                              <w:marLeft w:val="0"/>
                              <w:marRight w:val="0"/>
                              <w:marTop w:val="0"/>
                              <w:marBottom w:val="0"/>
                              <w:divBdr>
                                <w:top w:val="none" w:sz="0" w:space="0" w:color="auto"/>
                                <w:left w:val="none" w:sz="0" w:space="0" w:color="auto"/>
                                <w:bottom w:val="none" w:sz="0" w:space="0" w:color="auto"/>
                                <w:right w:val="none" w:sz="0" w:space="0" w:color="auto"/>
                              </w:divBdr>
                              <w:divsChild>
                                <w:div w:id="87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346995">
      <w:bodyDiv w:val="1"/>
      <w:marLeft w:val="0"/>
      <w:marRight w:val="0"/>
      <w:marTop w:val="0"/>
      <w:marBottom w:val="0"/>
      <w:divBdr>
        <w:top w:val="none" w:sz="0" w:space="0" w:color="auto"/>
        <w:left w:val="none" w:sz="0" w:space="0" w:color="auto"/>
        <w:bottom w:val="none" w:sz="0" w:space="0" w:color="auto"/>
        <w:right w:val="none" w:sz="0" w:space="0" w:color="auto"/>
      </w:divBdr>
      <w:divsChild>
        <w:div w:id="493491414">
          <w:marLeft w:val="0"/>
          <w:marRight w:val="0"/>
          <w:marTop w:val="0"/>
          <w:marBottom w:val="0"/>
          <w:divBdr>
            <w:top w:val="none" w:sz="0" w:space="0" w:color="auto"/>
            <w:left w:val="none" w:sz="0" w:space="0" w:color="auto"/>
            <w:bottom w:val="none" w:sz="0" w:space="0" w:color="auto"/>
            <w:right w:val="none" w:sz="0" w:space="0" w:color="auto"/>
          </w:divBdr>
          <w:divsChild>
            <w:div w:id="166596450">
              <w:marLeft w:val="0"/>
              <w:marRight w:val="0"/>
              <w:marTop w:val="0"/>
              <w:marBottom w:val="0"/>
              <w:divBdr>
                <w:top w:val="none" w:sz="0" w:space="0" w:color="auto"/>
                <w:left w:val="none" w:sz="0" w:space="0" w:color="auto"/>
                <w:bottom w:val="none" w:sz="0" w:space="0" w:color="auto"/>
                <w:right w:val="none" w:sz="0" w:space="0" w:color="auto"/>
              </w:divBdr>
              <w:divsChild>
                <w:div w:id="1228492879">
                  <w:marLeft w:val="0"/>
                  <w:marRight w:val="0"/>
                  <w:marTop w:val="0"/>
                  <w:marBottom w:val="0"/>
                  <w:divBdr>
                    <w:top w:val="none" w:sz="0" w:space="0" w:color="auto"/>
                    <w:left w:val="none" w:sz="0" w:space="0" w:color="auto"/>
                    <w:bottom w:val="none" w:sz="0" w:space="0" w:color="auto"/>
                    <w:right w:val="none" w:sz="0" w:space="0" w:color="auto"/>
                  </w:divBdr>
                  <w:divsChild>
                    <w:div w:id="2014257853">
                      <w:marLeft w:val="0"/>
                      <w:marRight w:val="0"/>
                      <w:marTop w:val="0"/>
                      <w:marBottom w:val="0"/>
                      <w:divBdr>
                        <w:top w:val="none" w:sz="0" w:space="0" w:color="auto"/>
                        <w:left w:val="none" w:sz="0" w:space="0" w:color="auto"/>
                        <w:bottom w:val="none" w:sz="0" w:space="0" w:color="auto"/>
                        <w:right w:val="none" w:sz="0" w:space="0" w:color="auto"/>
                      </w:divBdr>
                      <w:divsChild>
                        <w:div w:id="120849419">
                          <w:marLeft w:val="0"/>
                          <w:marRight w:val="0"/>
                          <w:marTop w:val="0"/>
                          <w:marBottom w:val="0"/>
                          <w:divBdr>
                            <w:top w:val="none" w:sz="0" w:space="0" w:color="auto"/>
                            <w:left w:val="none" w:sz="0" w:space="0" w:color="auto"/>
                            <w:bottom w:val="none" w:sz="0" w:space="0" w:color="auto"/>
                            <w:right w:val="none" w:sz="0" w:space="0" w:color="auto"/>
                          </w:divBdr>
                          <w:divsChild>
                            <w:div w:id="1030569038">
                              <w:marLeft w:val="0"/>
                              <w:marRight w:val="0"/>
                              <w:marTop w:val="0"/>
                              <w:marBottom w:val="0"/>
                              <w:divBdr>
                                <w:top w:val="none" w:sz="0" w:space="0" w:color="auto"/>
                                <w:left w:val="none" w:sz="0" w:space="0" w:color="auto"/>
                                <w:bottom w:val="none" w:sz="0" w:space="0" w:color="auto"/>
                                <w:right w:val="none" w:sz="0" w:space="0" w:color="auto"/>
                              </w:divBdr>
                              <w:divsChild>
                                <w:div w:id="829949544">
                                  <w:marLeft w:val="0"/>
                                  <w:marRight w:val="0"/>
                                  <w:marTop w:val="0"/>
                                  <w:marBottom w:val="0"/>
                                  <w:divBdr>
                                    <w:top w:val="none" w:sz="0" w:space="0" w:color="auto"/>
                                    <w:left w:val="none" w:sz="0" w:space="0" w:color="auto"/>
                                    <w:bottom w:val="none" w:sz="0" w:space="0" w:color="auto"/>
                                    <w:right w:val="none" w:sz="0" w:space="0" w:color="auto"/>
                                  </w:divBdr>
                                  <w:divsChild>
                                    <w:div w:id="1293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561">
                          <w:marLeft w:val="0"/>
                          <w:marRight w:val="0"/>
                          <w:marTop w:val="0"/>
                          <w:marBottom w:val="0"/>
                          <w:divBdr>
                            <w:top w:val="none" w:sz="0" w:space="0" w:color="auto"/>
                            <w:left w:val="none" w:sz="0" w:space="0" w:color="auto"/>
                            <w:bottom w:val="none" w:sz="0" w:space="0" w:color="auto"/>
                            <w:right w:val="none" w:sz="0" w:space="0" w:color="auto"/>
                          </w:divBdr>
                          <w:divsChild>
                            <w:div w:id="169761270">
                              <w:marLeft w:val="0"/>
                              <w:marRight w:val="0"/>
                              <w:marTop w:val="0"/>
                              <w:marBottom w:val="0"/>
                              <w:divBdr>
                                <w:top w:val="none" w:sz="0" w:space="0" w:color="auto"/>
                                <w:left w:val="none" w:sz="0" w:space="0" w:color="auto"/>
                                <w:bottom w:val="none" w:sz="0" w:space="0" w:color="auto"/>
                                <w:right w:val="none" w:sz="0" w:space="0" w:color="auto"/>
                              </w:divBdr>
                              <w:divsChild>
                                <w:div w:id="360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88386">
      <w:bodyDiv w:val="1"/>
      <w:marLeft w:val="0"/>
      <w:marRight w:val="0"/>
      <w:marTop w:val="0"/>
      <w:marBottom w:val="0"/>
      <w:divBdr>
        <w:top w:val="none" w:sz="0" w:space="0" w:color="auto"/>
        <w:left w:val="none" w:sz="0" w:space="0" w:color="auto"/>
        <w:bottom w:val="none" w:sz="0" w:space="0" w:color="auto"/>
        <w:right w:val="none" w:sz="0" w:space="0" w:color="auto"/>
      </w:divBdr>
    </w:div>
    <w:div w:id="1644117777">
      <w:bodyDiv w:val="1"/>
      <w:marLeft w:val="0"/>
      <w:marRight w:val="0"/>
      <w:marTop w:val="0"/>
      <w:marBottom w:val="0"/>
      <w:divBdr>
        <w:top w:val="none" w:sz="0" w:space="0" w:color="auto"/>
        <w:left w:val="none" w:sz="0" w:space="0" w:color="auto"/>
        <w:bottom w:val="none" w:sz="0" w:space="0" w:color="auto"/>
        <w:right w:val="none" w:sz="0" w:space="0" w:color="auto"/>
      </w:divBdr>
      <w:divsChild>
        <w:div w:id="491333083">
          <w:marLeft w:val="0"/>
          <w:marRight w:val="0"/>
          <w:marTop w:val="0"/>
          <w:marBottom w:val="0"/>
          <w:divBdr>
            <w:top w:val="none" w:sz="0" w:space="0" w:color="auto"/>
            <w:left w:val="none" w:sz="0" w:space="0" w:color="auto"/>
            <w:bottom w:val="none" w:sz="0" w:space="0" w:color="auto"/>
            <w:right w:val="none" w:sz="0" w:space="0" w:color="auto"/>
          </w:divBdr>
          <w:divsChild>
            <w:div w:id="1144547589">
              <w:marLeft w:val="0"/>
              <w:marRight w:val="0"/>
              <w:marTop w:val="0"/>
              <w:marBottom w:val="0"/>
              <w:divBdr>
                <w:top w:val="none" w:sz="0" w:space="0" w:color="auto"/>
                <w:left w:val="none" w:sz="0" w:space="0" w:color="auto"/>
                <w:bottom w:val="none" w:sz="0" w:space="0" w:color="auto"/>
                <w:right w:val="none" w:sz="0" w:space="0" w:color="auto"/>
              </w:divBdr>
              <w:divsChild>
                <w:div w:id="1837184285">
                  <w:marLeft w:val="0"/>
                  <w:marRight w:val="0"/>
                  <w:marTop w:val="0"/>
                  <w:marBottom w:val="0"/>
                  <w:divBdr>
                    <w:top w:val="none" w:sz="0" w:space="0" w:color="auto"/>
                    <w:left w:val="none" w:sz="0" w:space="0" w:color="auto"/>
                    <w:bottom w:val="none" w:sz="0" w:space="0" w:color="auto"/>
                    <w:right w:val="none" w:sz="0" w:space="0" w:color="auto"/>
                  </w:divBdr>
                  <w:divsChild>
                    <w:div w:id="1857690078">
                      <w:marLeft w:val="0"/>
                      <w:marRight w:val="0"/>
                      <w:marTop w:val="0"/>
                      <w:marBottom w:val="0"/>
                      <w:divBdr>
                        <w:top w:val="none" w:sz="0" w:space="0" w:color="auto"/>
                        <w:left w:val="none" w:sz="0" w:space="0" w:color="auto"/>
                        <w:bottom w:val="none" w:sz="0" w:space="0" w:color="auto"/>
                        <w:right w:val="none" w:sz="0" w:space="0" w:color="auto"/>
                      </w:divBdr>
                      <w:divsChild>
                        <w:div w:id="639922884">
                          <w:marLeft w:val="0"/>
                          <w:marRight w:val="0"/>
                          <w:marTop w:val="0"/>
                          <w:marBottom w:val="0"/>
                          <w:divBdr>
                            <w:top w:val="none" w:sz="0" w:space="0" w:color="auto"/>
                            <w:left w:val="none" w:sz="0" w:space="0" w:color="auto"/>
                            <w:bottom w:val="none" w:sz="0" w:space="0" w:color="auto"/>
                            <w:right w:val="none" w:sz="0" w:space="0" w:color="auto"/>
                          </w:divBdr>
                          <w:divsChild>
                            <w:div w:id="1880777656">
                              <w:marLeft w:val="0"/>
                              <w:marRight w:val="0"/>
                              <w:marTop w:val="0"/>
                              <w:marBottom w:val="0"/>
                              <w:divBdr>
                                <w:top w:val="none" w:sz="0" w:space="0" w:color="auto"/>
                                <w:left w:val="none" w:sz="0" w:space="0" w:color="auto"/>
                                <w:bottom w:val="none" w:sz="0" w:space="0" w:color="auto"/>
                                <w:right w:val="none" w:sz="0" w:space="0" w:color="auto"/>
                              </w:divBdr>
                              <w:divsChild>
                                <w:div w:id="1851214542">
                                  <w:marLeft w:val="0"/>
                                  <w:marRight w:val="0"/>
                                  <w:marTop w:val="0"/>
                                  <w:marBottom w:val="0"/>
                                  <w:divBdr>
                                    <w:top w:val="none" w:sz="0" w:space="0" w:color="auto"/>
                                    <w:left w:val="none" w:sz="0" w:space="0" w:color="auto"/>
                                    <w:bottom w:val="none" w:sz="0" w:space="0" w:color="auto"/>
                                    <w:right w:val="none" w:sz="0" w:space="0" w:color="auto"/>
                                  </w:divBdr>
                                  <w:divsChild>
                                    <w:div w:id="15269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8589">
                          <w:marLeft w:val="0"/>
                          <w:marRight w:val="0"/>
                          <w:marTop w:val="0"/>
                          <w:marBottom w:val="0"/>
                          <w:divBdr>
                            <w:top w:val="none" w:sz="0" w:space="0" w:color="auto"/>
                            <w:left w:val="none" w:sz="0" w:space="0" w:color="auto"/>
                            <w:bottom w:val="none" w:sz="0" w:space="0" w:color="auto"/>
                            <w:right w:val="none" w:sz="0" w:space="0" w:color="auto"/>
                          </w:divBdr>
                          <w:divsChild>
                            <w:div w:id="432559485">
                              <w:marLeft w:val="0"/>
                              <w:marRight w:val="0"/>
                              <w:marTop w:val="0"/>
                              <w:marBottom w:val="0"/>
                              <w:divBdr>
                                <w:top w:val="none" w:sz="0" w:space="0" w:color="auto"/>
                                <w:left w:val="none" w:sz="0" w:space="0" w:color="auto"/>
                                <w:bottom w:val="none" w:sz="0" w:space="0" w:color="auto"/>
                                <w:right w:val="none" w:sz="0" w:space="0" w:color="auto"/>
                              </w:divBdr>
                              <w:divsChild>
                                <w:div w:id="95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19197">
      <w:bodyDiv w:val="1"/>
      <w:marLeft w:val="0"/>
      <w:marRight w:val="0"/>
      <w:marTop w:val="0"/>
      <w:marBottom w:val="0"/>
      <w:divBdr>
        <w:top w:val="none" w:sz="0" w:space="0" w:color="auto"/>
        <w:left w:val="none" w:sz="0" w:space="0" w:color="auto"/>
        <w:bottom w:val="none" w:sz="0" w:space="0" w:color="auto"/>
        <w:right w:val="none" w:sz="0" w:space="0" w:color="auto"/>
      </w:divBdr>
      <w:divsChild>
        <w:div w:id="2085250645">
          <w:marLeft w:val="0"/>
          <w:marRight w:val="0"/>
          <w:marTop w:val="0"/>
          <w:marBottom w:val="0"/>
          <w:divBdr>
            <w:top w:val="none" w:sz="0" w:space="0" w:color="auto"/>
            <w:left w:val="none" w:sz="0" w:space="0" w:color="auto"/>
            <w:bottom w:val="none" w:sz="0" w:space="0" w:color="auto"/>
            <w:right w:val="none" w:sz="0" w:space="0" w:color="auto"/>
          </w:divBdr>
          <w:divsChild>
            <w:div w:id="505824354">
              <w:marLeft w:val="0"/>
              <w:marRight w:val="0"/>
              <w:marTop w:val="0"/>
              <w:marBottom w:val="0"/>
              <w:divBdr>
                <w:top w:val="none" w:sz="0" w:space="0" w:color="auto"/>
                <w:left w:val="none" w:sz="0" w:space="0" w:color="auto"/>
                <w:bottom w:val="none" w:sz="0" w:space="0" w:color="auto"/>
                <w:right w:val="none" w:sz="0" w:space="0" w:color="auto"/>
              </w:divBdr>
              <w:divsChild>
                <w:div w:id="1718814608">
                  <w:marLeft w:val="0"/>
                  <w:marRight w:val="0"/>
                  <w:marTop w:val="0"/>
                  <w:marBottom w:val="0"/>
                  <w:divBdr>
                    <w:top w:val="none" w:sz="0" w:space="0" w:color="auto"/>
                    <w:left w:val="none" w:sz="0" w:space="0" w:color="auto"/>
                    <w:bottom w:val="none" w:sz="0" w:space="0" w:color="auto"/>
                    <w:right w:val="none" w:sz="0" w:space="0" w:color="auto"/>
                  </w:divBdr>
                  <w:divsChild>
                    <w:div w:id="6252711">
                      <w:marLeft w:val="0"/>
                      <w:marRight w:val="0"/>
                      <w:marTop w:val="0"/>
                      <w:marBottom w:val="0"/>
                      <w:divBdr>
                        <w:top w:val="none" w:sz="0" w:space="0" w:color="auto"/>
                        <w:left w:val="none" w:sz="0" w:space="0" w:color="auto"/>
                        <w:bottom w:val="none" w:sz="0" w:space="0" w:color="auto"/>
                        <w:right w:val="none" w:sz="0" w:space="0" w:color="auto"/>
                      </w:divBdr>
                      <w:divsChild>
                        <w:div w:id="1817797323">
                          <w:marLeft w:val="0"/>
                          <w:marRight w:val="0"/>
                          <w:marTop w:val="0"/>
                          <w:marBottom w:val="0"/>
                          <w:divBdr>
                            <w:top w:val="none" w:sz="0" w:space="0" w:color="auto"/>
                            <w:left w:val="none" w:sz="0" w:space="0" w:color="auto"/>
                            <w:bottom w:val="none" w:sz="0" w:space="0" w:color="auto"/>
                            <w:right w:val="none" w:sz="0" w:space="0" w:color="auto"/>
                          </w:divBdr>
                          <w:divsChild>
                            <w:div w:id="1409569590">
                              <w:marLeft w:val="0"/>
                              <w:marRight w:val="0"/>
                              <w:marTop w:val="0"/>
                              <w:marBottom w:val="0"/>
                              <w:divBdr>
                                <w:top w:val="none" w:sz="0" w:space="0" w:color="auto"/>
                                <w:left w:val="none" w:sz="0" w:space="0" w:color="auto"/>
                                <w:bottom w:val="none" w:sz="0" w:space="0" w:color="auto"/>
                                <w:right w:val="none" w:sz="0" w:space="0" w:color="auto"/>
                              </w:divBdr>
                              <w:divsChild>
                                <w:div w:id="1361466066">
                                  <w:marLeft w:val="0"/>
                                  <w:marRight w:val="0"/>
                                  <w:marTop w:val="0"/>
                                  <w:marBottom w:val="0"/>
                                  <w:divBdr>
                                    <w:top w:val="none" w:sz="0" w:space="0" w:color="auto"/>
                                    <w:left w:val="none" w:sz="0" w:space="0" w:color="auto"/>
                                    <w:bottom w:val="none" w:sz="0" w:space="0" w:color="auto"/>
                                    <w:right w:val="none" w:sz="0" w:space="0" w:color="auto"/>
                                  </w:divBdr>
                                  <w:divsChild>
                                    <w:div w:id="334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842">
                          <w:marLeft w:val="0"/>
                          <w:marRight w:val="0"/>
                          <w:marTop w:val="0"/>
                          <w:marBottom w:val="0"/>
                          <w:divBdr>
                            <w:top w:val="none" w:sz="0" w:space="0" w:color="auto"/>
                            <w:left w:val="none" w:sz="0" w:space="0" w:color="auto"/>
                            <w:bottom w:val="none" w:sz="0" w:space="0" w:color="auto"/>
                            <w:right w:val="none" w:sz="0" w:space="0" w:color="auto"/>
                          </w:divBdr>
                          <w:divsChild>
                            <w:div w:id="834149148">
                              <w:marLeft w:val="0"/>
                              <w:marRight w:val="0"/>
                              <w:marTop w:val="0"/>
                              <w:marBottom w:val="0"/>
                              <w:divBdr>
                                <w:top w:val="none" w:sz="0" w:space="0" w:color="auto"/>
                                <w:left w:val="none" w:sz="0" w:space="0" w:color="auto"/>
                                <w:bottom w:val="none" w:sz="0" w:space="0" w:color="auto"/>
                                <w:right w:val="none" w:sz="0" w:space="0" w:color="auto"/>
                              </w:divBdr>
                              <w:divsChild>
                                <w:div w:id="7917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710">
      <w:bodyDiv w:val="1"/>
      <w:marLeft w:val="0"/>
      <w:marRight w:val="0"/>
      <w:marTop w:val="0"/>
      <w:marBottom w:val="0"/>
      <w:divBdr>
        <w:top w:val="none" w:sz="0" w:space="0" w:color="auto"/>
        <w:left w:val="none" w:sz="0" w:space="0" w:color="auto"/>
        <w:bottom w:val="none" w:sz="0" w:space="0" w:color="auto"/>
        <w:right w:val="none" w:sz="0" w:space="0" w:color="auto"/>
      </w:divBdr>
    </w:div>
    <w:div w:id="2069647950">
      <w:bodyDiv w:val="1"/>
      <w:marLeft w:val="0"/>
      <w:marRight w:val="0"/>
      <w:marTop w:val="0"/>
      <w:marBottom w:val="0"/>
      <w:divBdr>
        <w:top w:val="none" w:sz="0" w:space="0" w:color="auto"/>
        <w:left w:val="none" w:sz="0" w:space="0" w:color="auto"/>
        <w:bottom w:val="none" w:sz="0" w:space="0" w:color="auto"/>
        <w:right w:val="none" w:sz="0" w:space="0" w:color="auto"/>
      </w:divBdr>
      <w:divsChild>
        <w:div w:id="1889995420">
          <w:marLeft w:val="0"/>
          <w:marRight w:val="0"/>
          <w:marTop w:val="0"/>
          <w:marBottom w:val="0"/>
          <w:divBdr>
            <w:top w:val="none" w:sz="0" w:space="0" w:color="auto"/>
            <w:left w:val="none" w:sz="0" w:space="0" w:color="auto"/>
            <w:bottom w:val="none" w:sz="0" w:space="0" w:color="auto"/>
            <w:right w:val="none" w:sz="0" w:space="0" w:color="auto"/>
          </w:divBdr>
          <w:divsChild>
            <w:div w:id="1293749565">
              <w:marLeft w:val="0"/>
              <w:marRight w:val="0"/>
              <w:marTop w:val="0"/>
              <w:marBottom w:val="0"/>
              <w:divBdr>
                <w:top w:val="none" w:sz="0" w:space="0" w:color="auto"/>
                <w:left w:val="none" w:sz="0" w:space="0" w:color="auto"/>
                <w:bottom w:val="none" w:sz="0" w:space="0" w:color="auto"/>
                <w:right w:val="none" w:sz="0" w:space="0" w:color="auto"/>
              </w:divBdr>
              <w:divsChild>
                <w:div w:id="1354183992">
                  <w:marLeft w:val="0"/>
                  <w:marRight w:val="0"/>
                  <w:marTop w:val="0"/>
                  <w:marBottom w:val="0"/>
                  <w:divBdr>
                    <w:top w:val="none" w:sz="0" w:space="0" w:color="auto"/>
                    <w:left w:val="none" w:sz="0" w:space="0" w:color="auto"/>
                    <w:bottom w:val="none" w:sz="0" w:space="0" w:color="auto"/>
                    <w:right w:val="none" w:sz="0" w:space="0" w:color="auto"/>
                  </w:divBdr>
                  <w:divsChild>
                    <w:div w:id="720439495">
                      <w:marLeft w:val="0"/>
                      <w:marRight w:val="0"/>
                      <w:marTop w:val="0"/>
                      <w:marBottom w:val="0"/>
                      <w:divBdr>
                        <w:top w:val="none" w:sz="0" w:space="0" w:color="auto"/>
                        <w:left w:val="none" w:sz="0" w:space="0" w:color="auto"/>
                        <w:bottom w:val="none" w:sz="0" w:space="0" w:color="auto"/>
                        <w:right w:val="none" w:sz="0" w:space="0" w:color="auto"/>
                      </w:divBdr>
                      <w:divsChild>
                        <w:div w:id="1910074322">
                          <w:marLeft w:val="0"/>
                          <w:marRight w:val="0"/>
                          <w:marTop w:val="0"/>
                          <w:marBottom w:val="0"/>
                          <w:divBdr>
                            <w:top w:val="none" w:sz="0" w:space="0" w:color="auto"/>
                            <w:left w:val="none" w:sz="0" w:space="0" w:color="auto"/>
                            <w:bottom w:val="none" w:sz="0" w:space="0" w:color="auto"/>
                            <w:right w:val="none" w:sz="0" w:space="0" w:color="auto"/>
                          </w:divBdr>
                          <w:divsChild>
                            <w:div w:id="2096004648">
                              <w:marLeft w:val="0"/>
                              <w:marRight w:val="0"/>
                              <w:marTop w:val="0"/>
                              <w:marBottom w:val="0"/>
                              <w:divBdr>
                                <w:top w:val="none" w:sz="0" w:space="0" w:color="auto"/>
                                <w:left w:val="none" w:sz="0" w:space="0" w:color="auto"/>
                                <w:bottom w:val="none" w:sz="0" w:space="0" w:color="auto"/>
                                <w:right w:val="none" w:sz="0" w:space="0" w:color="auto"/>
                              </w:divBdr>
                              <w:divsChild>
                                <w:div w:id="1147362604">
                                  <w:marLeft w:val="0"/>
                                  <w:marRight w:val="0"/>
                                  <w:marTop w:val="0"/>
                                  <w:marBottom w:val="0"/>
                                  <w:divBdr>
                                    <w:top w:val="none" w:sz="0" w:space="0" w:color="auto"/>
                                    <w:left w:val="none" w:sz="0" w:space="0" w:color="auto"/>
                                    <w:bottom w:val="none" w:sz="0" w:space="0" w:color="auto"/>
                                    <w:right w:val="none" w:sz="0" w:space="0" w:color="auto"/>
                                  </w:divBdr>
                                  <w:divsChild>
                                    <w:div w:id="100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6078">
                          <w:marLeft w:val="0"/>
                          <w:marRight w:val="0"/>
                          <w:marTop w:val="0"/>
                          <w:marBottom w:val="0"/>
                          <w:divBdr>
                            <w:top w:val="none" w:sz="0" w:space="0" w:color="auto"/>
                            <w:left w:val="none" w:sz="0" w:space="0" w:color="auto"/>
                            <w:bottom w:val="none" w:sz="0" w:space="0" w:color="auto"/>
                            <w:right w:val="none" w:sz="0" w:space="0" w:color="auto"/>
                          </w:divBdr>
                          <w:divsChild>
                            <w:div w:id="911499501">
                              <w:marLeft w:val="0"/>
                              <w:marRight w:val="0"/>
                              <w:marTop w:val="0"/>
                              <w:marBottom w:val="0"/>
                              <w:divBdr>
                                <w:top w:val="none" w:sz="0" w:space="0" w:color="auto"/>
                                <w:left w:val="none" w:sz="0" w:space="0" w:color="auto"/>
                                <w:bottom w:val="none" w:sz="0" w:space="0" w:color="auto"/>
                                <w:right w:val="none" w:sz="0" w:space="0" w:color="auto"/>
                              </w:divBdr>
                              <w:divsChild>
                                <w:div w:id="271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261198">
      <w:bodyDiv w:val="1"/>
      <w:marLeft w:val="0"/>
      <w:marRight w:val="0"/>
      <w:marTop w:val="0"/>
      <w:marBottom w:val="0"/>
      <w:divBdr>
        <w:top w:val="none" w:sz="0" w:space="0" w:color="auto"/>
        <w:left w:val="none" w:sz="0" w:space="0" w:color="auto"/>
        <w:bottom w:val="none" w:sz="0" w:space="0" w:color="auto"/>
        <w:right w:val="none" w:sz="0" w:space="0" w:color="auto"/>
      </w:divBdr>
      <w:divsChild>
        <w:div w:id="797604749">
          <w:marLeft w:val="0"/>
          <w:marRight w:val="0"/>
          <w:marTop w:val="0"/>
          <w:marBottom w:val="0"/>
          <w:divBdr>
            <w:top w:val="none" w:sz="0" w:space="0" w:color="auto"/>
            <w:left w:val="none" w:sz="0" w:space="0" w:color="auto"/>
            <w:bottom w:val="none" w:sz="0" w:space="0" w:color="auto"/>
            <w:right w:val="none" w:sz="0" w:space="0" w:color="auto"/>
          </w:divBdr>
          <w:divsChild>
            <w:div w:id="294070473">
              <w:marLeft w:val="0"/>
              <w:marRight w:val="0"/>
              <w:marTop w:val="0"/>
              <w:marBottom w:val="0"/>
              <w:divBdr>
                <w:top w:val="none" w:sz="0" w:space="0" w:color="auto"/>
                <w:left w:val="none" w:sz="0" w:space="0" w:color="auto"/>
                <w:bottom w:val="none" w:sz="0" w:space="0" w:color="auto"/>
                <w:right w:val="none" w:sz="0" w:space="0" w:color="auto"/>
              </w:divBdr>
              <w:divsChild>
                <w:div w:id="1095595874">
                  <w:marLeft w:val="0"/>
                  <w:marRight w:val="0"/>
                  <w:marTop w:val="0"/>
                  <w:marBottom w:val="0"/>
                  <w:divBdr>
                    <w:top w:val="none" w:sz="0" w:space="0" w:color="auto"/>
                    <w:left w:val="none" w:sz="0" w:space="0" w:color="auto"/>
                    <w:bottom w:val="none" w:sz="0" w:space="0" w:color="auto"/>
                    <w:right w:val="none" w:sz="0" w:space="0" w:color="auto"/>
                  </w:divBdr>
                  <w:divsChild>
                    <w:div w:id="467473214">
                      <w:marLeft w:val="0"/>
                      <w:marRight w:val="0"/>
                      <w:marTop w:val="0"/>
                      <w:marBottom w:val="0"/>
                      <w:divBdr>
                        <w:top w:val="none" w:sz="0" w:space="0" w:color="auto"/>
                        <w:left w:val="none" w:sz="0" w:space="0" w:color="auto"/>
                        <w:bottom w:val="none" w:sz="0" w:space="0" w:color="auto"/>
                        <w:right w:val="none" w:sz="0" w:space="0" w:color="auto"/>
                      </w:divBdr>
                      <w:divsChild>
                        <w:div w:id="689914090">
                          <w:marLeft w:val="0"/>
                          <w:marRight w:val="0"/>
                          <w:marTop w:val="0"/>
                          <w:marBottom w:val="0"/>
                          <w:divBdr>
                            <w:top w:val="none" w:sz="0" w:space="0" w:color="auto"/>
                            <w:left w:val="none" w:sz="0" w:space="0" w:color="auto"/>
                            <w:bottom w:val="none" w:sz="0" w:space="0" w:color="auto"/>
                            <w:right w:val="none" w:sz="0" w:space="0" w:color="auto"/>
                          </w:divBdr>
                          <w:divsChild>
                            <w:div w:id="1746102053">
                              <w:marLeft w:val="0"/>
                              <w:marRight w:val="0"/>
                              <w:marTop w:val="0"/>
                              <w:marBottom w:val="0"/>
                              <w:divBdr>
                                <w:top w:val="none" w:sz="0" w:space="0" w:color="auto"/>
                                <w:left w:val="none" w:sz="0" w:space="0" w:color="auto"/>
                                <w:bottom w:val="none" w:sz="0" w:space="0" w:color="auto"/>
                                <w:right w:val="none" w:sz="0" w:space="0" w:color="auto"/>
                              </w:divBdr>
                              <w:divsChild>
                                <w:div w:id="902061462">
                                  <w:marLeft w:val="0"/>
                                  <w:marRight w:val="0"/>
                                  <w:marTop w:val="0"/>
                                  <w:marBottom w:val="0"/>
                                  <w:divBdr>
                                    <w:top w:val="none" w:sz="0" w:space="0" w:color="auto"/>
                                    <w:left w:val="none" w:sz="0" w:space="0" w:color="auto"/>
                                    <w:bottom w:val="none" w:sz="0" w:space="0" w:color="auto"/>
                                    <w:right w:val="none" w:sz="0" w:space="0" w:color="auto"/>
                                  </w:divBdr>
                                  <w:divsChild>
                                    <w:div w:id="501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3280">
                          <w:marLeft w:val="0"/>
                          <w:marRight w:val="0"/>
                          <w:marTop w:val="0"/>
                          <w:marBottom w:val="0"/>
                          <w:divBdr>
                            <w:top w:val="none" w:sz="0" w:space="0" w:color="auto"/>
                            <w:left w:val="none" w:sz="0" w:space="0" w:color="auto"/>
                            <w:bottom w:val="none" w:sz="0" w:space="0" w:color="auto"/>
                            <w:right w:val="none" w:sz="0" w:space="0" w:color="auto"/>
                          </w:divBdr>
                          <w:divsChild>
                            <w:div w:id="1033730188">
                              <w:marLeft w:val="0"/>
                              <w:marRight w:val="0"/>
                              <w:marTop w:val="0"/>
                              <w:marBottom w:val="0"/>
                              <w:divBdr>
                                <w:top w:val="none" w:sz="0" w:space="0" w:color="auto"/>
                                <w:left w:val="none" w:sz="0" w:space="0" w:color="auto"/>
                                <w:bottom w:val="none" w:sz="0" w:space="0" w:color="auto"/>
                                <w:right w:val="none" w:sz="0" w:space="0" w:color="auto"/>
                              </w:divBdr>
                              <w:divsChild>
                                <w:div w:id="1780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4942">
      <w:bodyDiv w:val="1"/>
      <w:marLeft w:val="0"/>
      <w:marRight w:val="0"/>
      <w:marTop w:val="0"/>
      <w:marBottom w:val="0"/>
      <w:divBdr>
        <w:top w:val="none" w:sz="0" w:space="0" w:color="auto"/>
        <w:left w:val="none" w:sz="0" w:space="0" w:color="auto"/>
        <w:bottom w:val="none" w:sz="0" w:space="0" w:color="auto"/>
        <w:right w:val="none" w:sz="0" w:space="0" w:color="auto"/>
      </w:divBdr>
      <w:divsChild>
        <w:div w:id="1261915615">
          <w:marLeft w:val="0"/>
          <w:marRight w:val="0"/>
          <w:marTop w:val="0"/>
          <w:marBottom w:val="0"/>
          <w:divBdr>
            <w:top w:val="none" w:sz="0" w:space="0" w:color="auto"/>
            <w:left w:val="none" w:sz="0" w:space="0" w:color="auto"/>
            <w:bottom w:val="none" w:sz="0" w:space="0" w:color="auto"/>
            <w:right w:val="none" w:sz="0" w:space="0" w:color="auto"/>
          </w:divBdr>
          <w:divsChild>
            <w:div w:id="1796827575">
              <w:marLeft w:val="0"/>
              <w:marRight w:val="0"/>
              <w:marTop w:val="0"/>
              <w:marBottom w:val="0"/>
              <w:divBdr>
                <w:top w:val="none" w:sz="0" w:space="0" w:color="auto"/>
                <w:left w:val="none" w:sz="0" w:space="0" w:color="auto"/>
                <w:bottom w:val="none" w:sz="0" w:space="0" w:color="auto"/>
                <w:right w:val="none" w:sz="0" w:space="0" w:color="auto"/>
              </w:divBdr>
              <w:divsChild>
                <w:div w:id="1895240201">
                  <w:marLeft w:val="0"/>
                  <w:marRight w:val="0"/>
                  <w:marTop w:val="0"/>
                  <w:marBottom w:val="0"/>
                  <w:divBdr>
                    <w:top w:val="none" w:sz="0" w:space="0" w:color="auto"/>
                    <w:left w:val="none" w:sz="0" w:space="0" w:color="auto"/>
                    <w:bottom w:val="none" w:sz="0" w:space="0" w:color="auto"/>
                    <w:right w:val="none" w:sz="0" w:space="0" w:color="auto"/>
                  </w:divBdr>
                  <w:divsChild>
                    <w:div w:id="1150558170">
                      <w:marLeft w:val="0"/>
                      <w:marRight w:val="0"/>
                      <w:marTop w:val="0"/>
                      <w:marBottom w:val="0"/>
                      <w:divBdr>
                        <w:top w:val="none" w:sz="0" w:space="0" w:color="auto"/>
                        <w:left w:val="none" w:sz="0" w:space="0" w:color="auto"/>
                        <w:bottom w:val="none" w:sz="0" w:space="0" w:color="auto"/>
                        <w:right w:val="none" w:sz="0" w:space="0" w:color="auto"/>
                      </w:divBdr>
                      <w:divsChild>
                        <w:div w:id="731196773">
                          <w:marLeft w:val="0"/>
                          <w:marRight w:val="0"/>
                          <w:marTop w:val="0"/>
                          <w:marBottom w:val="0"/>
                          <w:divBdr>
                            <w:top w:val="none" w:sz="0" w:space="0" w:color="auto"/>
                            <w:left w:val="none" w:sz="0" w:space="0" w:color="auto"/>
                            <w:bottom w:val="none" w:sz="0" w:space="0" w:color="auto"/>
                            <w:right w:val="none" w:sz="0" w:space="0" w:color="auto"/>
                          </w:divBdr>
                          <w:divsChild>
                            <w:div w:id="297608396">
                              <w:marLeft w:val="0"/>
                              <w:marRight w:val="0"/>
                              <w:marTop w:val="0"/>
                              <w:marBottom w:val="0"/>
                              <w:divBdr>
                                <w:top w:val="none" w:sz="0" w:space="0" w:color="auto"/>
                                <w:left w:val="none" w:sz="0" w:space="0" w:color="auto"/>
                                <w:bottom w:val="none" w:sz="0" w:space="0" w:color="auto"/>
                                <w:right w:val="none" w:sz="0" w:space="0" w:color="auto"/>
                              </w:divBdr>
                              <w:divsChild>
                                <w:div w:id="1265186800">
                                  <w:marLeft w:val="0"/>
                                  <w:marRight w:val="0"/>
                                  <w:marTop w:val="0"/>
                                  <w:marBottom w:val="0"/>
                                  <w:divBdr>
                                    <w:top w:val="none" w:sz="0" w:space="0" w:color="auto"/>
                                    <w:left w:val="none" w:sz="0" w:space="0" w:color="auto"/>
                                    <w:bottom w:val="none" w:sz="0" w:space="0" w:color="auto"/>
                                    <w:right w:val="none" w:sz="0" w:space="0" w:color="auto"/>
                                  </w:divBdr>
                                  <w:divsChild>
                                    <w:div w:id="1311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8947">
                          <w:marLeft w:val="0"/>
                          <w:marRight w:val="0"/>
                          <w:marTop w:val="0"/>
                          <w:marBottom w:val="0"/>
                          <w:divBdr>
                            <w:top w:val="none" w:sz="0" w:space="0" w:color="auto"/>
                            <w:left w:val="none" w:sz="0" w:space="0" w:color="auto"/>
                            <w:bottom w:val="none" w:sz="0" w:space="0" w:color="auto"/>
                            <w:right w:val="none" w:sz="0" w:space="0" w:color="auto"/>
                          </w:divBdr>
                          <w:divsChild>
                            <w:div w:id="366954156">
                              <w:marLeft w:val="0"/>
                              <w:marRight w:val="0"/>
                              <w:marTop w:val="0"/>
                              <w:marBottom w:val="0"/>
                              <w:divBdr>
                                <w:top w:val="none" w:sz="0" w:space="0" w:color="auto"/>
                                <w:left w:val="none" w:sz="0" w:space="0" w:color="auto"/>
                                <w:bottom w:val="none" w:sz="0" w:space="0" w:color="auto"/>
                                <w:right w:val="none" w:sz="0" w:space="0" w:color="auto"/>
                              </w:divBdr>
                              <w:divsChild>
                                <w:div w:id="369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gan.darrell@einsteinmed.edu" TargetMode="External"/><Relationship Id="rId18" Type="http://schemas.openxmlformats.org/officeDocument/2006/relationships/customXml" Target="ink/ink3.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research.google/programs-and-events/phd-fellowship/" TargetMode="External"/><Relationship Id="rId17" Type="http://schemas.openxmlformats.org/officeDocument/2006/relationships/image" Target="media/image3.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omments" Target="comments.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2" Type="http://schemas.openxmlformats.org/officeDocument/2006/relationships/image" Target="media/image6.png"/><Relationship Id="rId27" Type="http://schemas.openxmlformats.org/officeDocument/2006/relationships/footer" Target="footer1.xml"/><Relationship Id="rId30"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29.894"/>
    </inkml:context>
    <inkml:brush xml:id="br0">
      <inkml:brushProperty name="width" value="0.025" units="cm"/>
      <inkml:brushProperty name="height" value="0.025" units="cm"/>
    </inkml:brush>
  </inkml:definitions>
  <inkml:trace contextRef="#ctx0" brushRef="#br0">1 337 24575,'9'3'0,"0"-1"0,1 2 0,-1-1 0,0 1 0,0 0 0,-1 1 0,1 0 0,-1 1 0,14 12 0,-10-10 0,26 25 0,17 10 0,-53-42 0,-1 0 0,1-1 0,0 1 0,0-1 0,-1 1 0,1-1 0,0 0 0,0 0 0,0 0 0,0 0 0,-1 0 0,1 0 0,0-1 0,0 1 0,0 0 0,-1-1 0,1 0 0,0 1 0,0-1 0,-1 0 0,1 0 0,-1 0 0,1 0 0,-1 0 0,1 0 0,1-2 0,37-40 0,-33 34 0,104-139 0,7-11 0,-105 146-131,0 1-1,0 1 0,1 0 1,1 1-1,0 1 0,0 0 1,28-12-1,-37 18-180,11-5-6514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48.093"/>
    </inkml:context>
    <inkml:brush xml:id="br0">
      <inkml:brushProperty name="width" value="0.025" units="cm"/>
      <inkml:brushProperty name="height" value="0.025" units="cm"/>
    </inkml:brush>
  </inkml:definitions>
  <inkml:trace contextRef="#ctx0" brushRef="#br0">5 229 24575,'-2'41'0,"1"-29"0,0 0 0,0 0 0,2 1 0,-1-1 0,1 0 0,1 0 0,4 14 0,-6-25 0,1 0 0,-1 0 0,1 0 0,-1 0 0,1 0 0,0 0 0,-1 0 0,1 0 0,0 0 0,0 0 0,0 0 0,0 0 0,0-1 0,0 1 0,0 0 0,0-1 0,0 1 0,0-1 0,0 1 0,0-1 0,0 1 0,0-1 0,0 0 0,1 1 0,-1-1 0,0 0 0,2 0 0,0 0 0,1-1 0,-1 0 0,1 1 0,-1-1 0,1 0 0,-1-1 0,0 1 0,0-1 0,5-2 0,5-5 0,0 0 0,-1-1 0,14-13 0,72-89 0,-63 69 0,49-45 0,-13 5-1365,-60 73-5461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4.375"/>
    </inkml:context>
    <inkml:brush xml:id="br0">
      <inkml:brushProperty name="width" value="0.025" units="cm"/>
      <inkml:brushProperty name="height" value="0.025" units="cm"/>
    </inkml:brush>
  </inkml:definitions>
  <inkml:trace contextRef="#ctx0" brushRef="#br0">1 202 24575,'3'5'0,"-1"0"0,1 0 0,-1 0 0,1 1 0,-1-1 0,-1 0 0,1 1 0,-1-1 0,0 1 0,0 11 0,0-8 0,1-1 0,-1 1 0,1 0 0,1 0 0,4 10 0,-6-17 0,0-1 0,0 1 0,-1-1 0,1 0 0,1 1 0,-1-1 0,0 0 0,0 0 0,0 0 0,1 0 0,-1 0 0,0 0 0,1 0 0,-1 0 0,1 0 0,-1-1 0,1 1 0,-1 0 0,1-1 0,0 0 0,-1 1 0,1-1 0,0 0 0,-1 0 0,1 0 0,0 0 0,-1 0 0,1 0 0,0 0 0,-1-1 0,1 1 0,1-1 0,5-2 0,0 0 0,0-1 0,-1 0 0,0 0 0,0 0 0,0-1 0,0 0 0,-1-1 0,1 1 0,9-13 0,55-74 0,-61 78 0,38-64 94,-34 52-823,29-39-1,-27 47-6096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8.398"/>
    </inkml:context>
    <inkml:brush xml:id="br0">
      <inkml:brushProperty name="width" value="0.025" units="cm"/>
      <inkml:brushProperty name="height" value="0.025" units="cm"/>
    </inkml:brush>
  </inkml:definitions>
  <inkml:trace contextRef="#ctx0" brushRef="#br0">2 215 24575,'0'11'0,"-1"0"0,1-1 0,0 0 0,1 1 0,0-1 0,1 0 0,4 15 0,-5-22 0,0-1 0,0 0 0,0 0 0,1-1 0,-1 1 0,1 0 0,-1 0 0,1-1 0,-1 1 0,1 0 0,0-1 0,0 0 0,-1 1 0,1-1 0,0 0 0,0 0 0,0 0 0,1 0 0,-1-1 0,0 1 0,0 0 0,0-1 0,1 0 0,-1 1 0,0-1 0,0 0 0,1 0 0,-1 0 0,0-1 0,1 1 0,-1 0 0,0-1 0,0 0 0,0 1 0,4-3 0,0 1 0,-1 0 0,1-1 0,-1 1 0,1-1 0,-1-1 0,0 1 0,0-1 0,0 0 0,-1 0 0,1 0 0,-1 0 0,4-6 0,44-69 0,-18 26 0,-8 16 0,-15 21 0,0 0 0,2 1 0,18-19 0,-26 30 0,0-1 0,0 1 0,1 1 0,-1-1 0,1 1 0,0 0 0,0 0 0,0 1 0,1 0 0,-1 0 0,0 0 0,1 1 0,12-1 0,6 1-1365,-2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9B10AC12A7BC459DFB6BE797CA23BA" ma:contentTypeVersion="14" ma:contentTypeDescription="Create a new document." ma:contentTypeScope="" ma:versionID="1b01be2a65141c9a33b469c06f769139">
  <xsd:schema xmlns:xsd="http://www.w3.org/2001/XMLSchema" xmlns:xs="http://www.w3.org/2001/XMLSchema" xmlns:p="http://schemas.microsoft.com/office/2006/metadata/properties" xmlns:ns3="0c9402c5-7224-4e59-8105-20b0b9b9a801" xmlns:ns4="0e5ddb46-e2a7-4081-81ba-0b3234d5cc75" targetNamespace="http://schemas.microsoft.com/office/2006/metadata/properties" ma:root="true" ma:fieldsID="0fa26e761c2341e54b52feb301fb8753" ns3:_="" ns4:_="">
    <xsd:import namespace="0c9402c5-7224-4e59-8105-20b0b9b9a801"/>
    <xsd:import namespace="0e5ddb46-e2a7-4081-81ba-0b3234d5c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402c5-7224-4e59-8105-20b0b9b9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ddb46-e2a7-4081-81ba-0b3234d5c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87D1-6695-44C0-A290-D6BF3D7FAEE1}">
  <ds:schemaRefs>
    <ds:schemaRef ds:uri="http://schemas.microsoft.com/sharepoint/v3/contenttype/forms"/>
  </ds:schemaRefs>
</ds:datastoreItem>
</file>

<file path=customXml/itemProps2.xml><?xml version="1.0" encoding="utf-8"?>
<ds:datastoreItem xmlns:ds="http://schemas.openxmlformats.org/officeDocument/2006/customXml" ds:itemID="{604E3DFC-D24F-4F98-A933-E7F857F5C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FC7EB7-C7B4-4AA5-A2C1-AEF6D965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402c5-7224-4e59-8105-20b0b9b9a801"/>
    <ds:schemaRef ds:uri="0e5ddb46-e2a7-4081-81ba-0b3234d5c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77A68-B08A-4DB7-B741-23AA9179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lpstr>
    </vt:vector>
  </TitlesOfParts>
  <Company>AECOM</Company>
  <LinksUpToDate>false</LinksUpToDate>
  <CharactersWithSpaces>12738</CharactersWithSpaces>
  <SharedDoc>false</SharedDoc>
  <HLinks>
    <vt:vector size="6" baseType="variant">
      <vt:variant>
        <vt:i4>655377</vt:i4>
      </vt:variant>
      <vt:variant>
        <vt:i4>0</vt:i4>
      </vt:variant>
      <vt:variant>
        <vt:i4>0</vt:i4>
      </vt:variant>
      <vt:variant>
        <vt:i4>5</vt:i4>
      </vt:variant>
      <vt:variant>
        <vt:lpwstr>https://research.google/outreach/phd-fellowship/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dc:creator>
  <cp:keywords/>
  <dc:description/>
  <cp:lastModifiedBy>Theo Vanneau</cp:lastModifiedBy>
  <cp:revision>4</cp:revision>
  <cp:lastPrinted>2021-07-19T19:17:00Z</cp:lastPrinted>
  <dcterms:created xsi:type="dcterms:W3CDTF">2025-05-02T17:15:00Z</dcterms:created>
  <dcterms:modified xsi:type="dcterms:W3CDTF">2025-05-02T17:22:00Z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0x010100D59B10AC12A7BC459DFB6BE797CA23BA</vt:lpwstr>
  </property>
</Properties>
</file>